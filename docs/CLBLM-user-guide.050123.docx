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2F2A0" w14:textId="7F84B2E0" w:rsidR="003E27F7" w:rsidRDefault="003E27F7" w:rsidP="00F1589F">
      <w:pPr>
        <w:pStyle w:val="ListParagraph"/>
        <w:jc w:val="center"/>
        <w:rPr>
          <w:color w:val="4F81BD" w:themeColor="accent1"/>
        </w:rPr>
      </w:pPr>
    </w:p>
    <w:sdt>
      <w:sdtPr>
        <w:rPr>
          <w:color w:val="4F81BD" w:themeColor="accent1"/>
        </w:rPr>
        <w:id w:val="-1488700009"/>
        <w:docPartObj>
          <w:docPartGallery w:val="Cover Pages"/>
          <w:docPartUnique/>
        </w:docPartObj>
      </w:sdtPr>
      <w:sdtEndPr>
        <w:rPr>
          <w:rFonts w:asciiTheme="majorHAnsi" w:eastAsiaTheme="majorEastAsia" w:hAnsiTheme="majorHAnsi" w:cstheme="majorBidi"/>
          <w:color w:val="365F91" w:themeColor="accent1" w:themeShade="BF"/>
          <w:sz w:val="32"/>
          <w:szCs w:val="32"/>
        </w:rPr>
      </w:sdtEndPr>
      <w:sdtContent>
        <w:p w14:paraId="5C1B10DC" w14:textId="241EA4BF" w:rsidR="00F1589F" w:rsidRDefault="00F1589F" w:rsidP="00F1589F">
          <w:pPr>
            <w:pStyle w:val="ListParagraph"/>
            <w:jc w:val="center"/>
            <w:rPr>
              <w:color w:val="4F81BD" w:themeColor="accent1"/>
            </w:rPr>
          </w:pPr>
        </w:p>
        <w:p w14:paraId="06098ED0" w14:textId="77777777" w:rsidR="00F1589F" w:rsidRDefault="00F1589F" w:rsidP="00F1589F">
          <w:pPr>
            <w:pStyle w:val="ListParagraph"/>
            <w:jc w:val="center"/>
            <w:rPr>
              <w:b/>
              <w:sz w:val="44"/>
              <w:szCs w:val="44"/>
            </w:rPr>
          </w:pPr>
        </w:p>
        <w:p w14:paraId="3D239323" w14:textId="77777777" w:rsidR="00F1589F" w:rsidRDefault="00F1589F" w:rsidP="00F1589F">
          <w:pPr>
            <w:pStyle w:val="ListParagraph"/>
            <w:jc w:val="center"/>
            <w:rPr>
              <w:b/>
              <w:sz w:val="44"/>
              <w:szCs w:val="44"/>
            </w:rPr>
          </w:pPr>
        </w:p>
        <w:p w14:paraId="0D3865EE" w14:textId="77777777" w:rsidR="007A0D78" w:rsidRDefault="00F1589F" w:rsidP="00F1589F">
          <w:pPr>
            <w:pStyle w:val="ListParagraph"/>
            <w:jc w:val="center"/>
            <w:rPr>
              <w:b/>
              <w:sz w:val="44"/>
              <w:szCs w:val="44"/>
            </w:rPr>
          </w:pPr>
          <w:r w:rsidRPr="00017824">
            <w:rPr>
              <w:b/>
              <w:sz w:val="44"/>
              <w:szCs w:val="44"/>
            </w:rPr>
            <w:t>CLBLM V</w:t>
          </w:r>
          <w:r>
            <w:rPr>
              <w:b/>
              <w:sz w:val="44"/>
              <w:szCs w:val="44"/>
            </w:rPr>
            <w:t>1</w:t>
          </w:r>
          <w:r w:rsidRPr="00017824">
            <w:rPr>
              <w:b/>
              <w:sz w:val="44"/>
              <w:szCs w:val="44"/>
            </w:rPr>
            <w:t>.0 USER GUIDE</w:t>
          </w:r>
          <w:r w:rsidR="007A0D78">
            <w:rPr>
              <w:b/>
              <w:sz w:val="44"/>
              <w:szCs w:val="44"/>
            </w:rPr>
            <w:t xml:space="preserve">. </w:t>
          </w:r>
        </w:p>
        <w:p w14:paraId="471D94DB" w14:textId="1CF20F0F" w:rsidR="00F1589F" w:rsidRPr="00017824" w:rsidRDefault="007A0D78" w:rsidP="00F1589F">
          <w:pPr>
            <w:pStyle w:val="ListParagraph"/>
            <w:jc w:val="center"/>
            <w:rPr>
              <w:b/>
              <w:sz w:val="44"/>
              <w:szCs w:val="44"/>
            </w:rPr>
          </w:pPr>
          <w:r>
            <w:rPr>
              <w:b/>
              <w:sz w:val="44"/>
              <w:szCs w:val="44"/>
            </w:rPr>
            <w:t xml:space="preserve">Part I: </w:t>
          </w:r>
          <w:r w:rsidRPr="007A0D78">
            <w:rPr>
              <w:b/>
              <w:i/>
              <w:sz w:val="44"/>
              <w:szCs w:val="44"/>
            </w:rPr>
            <w:t>CLBLM-no-scatt</w:t>
          </w:r>
          <w:r>
            <w:rPr>
              <w:b/>
              <w:sz w:val="44"/>
              <w:szCs w:val="44"/>
            </w:rPr>
            <w:t xml:space="preserve"> application</w:t>
          </w:r>
          <w:r w:rsidR="00F1589F" w:rsidRPr="00017824">
            <w:rPr>
              <w:b/>
              <w:sz w:val="44"/>
              <w:szCs w:val="44"/>
            </w:rPr>
            <w:t xml:space="preserve">  </w:t>
          </w:r>
        </w:p>
        <w:p w14:paraId="54E464FB" w14:textId="18D08361" w:rsidR="00F1589F" w:rsidRDefault="00F1589F" w:rsidP="00F1589F">
          <w:pPr>
            <w:pStyle w:val="ListParagraph"/>
            <w:jc w:val="center"/>
            <w:rPr>
              <w:b/>
              <w:sz w:val="48"/>
              <w:szCs w:val="48"/>
            </w:rPr>
          </w:pPr>
        </w:p>
        <w:p w14:paraId="124CD5AA" w14:textId="77777777" w:rsidR="00F1589F" w:rsidRPr="00BB0FAF" w:rsidRDefault="00F1589F" w:rsidP="00F1589F">
          <w:pPr>
            <w:pStyle w:val="ListParagraph"/>
            <w:jc w:val="center"/>
            <w:rPr>
              <w:b/>
              <w:sz w:val="48"/>
              <w:szCs w:val="48"/>
            </w:rPr>
          </w:pPr>
        </w:p>
        <w:p w14:paraId="5902DFB4" w14:textId="77777777" w:rsidR="00F1589F" w:rsidRDefault="00F1589F" w:rsidP="00F1589F">
          <w:pPr>
            <w:pStyle w:val="ListParagraph"/>
            <w:jc w:val="center"/>
            <w:rPr>
              <w:b/>
              <w:sz w:val="36"/>
              <w:szCs w:val="36"/>
            </w:rPr>
          </w:pPr>
          <w:r w:rsidRPr="00BB0FAF">
            <w:rPr>
              <w:b/>
              <w:sz w:val="36"/>
              <w:szCs w:val="36"/>
            </w:rPr>
            <w:t>Atmospheric and Environmental Research (AER)</w:t>
          </w:r>
          <w:r>
            <w:rPr>
              <w:b/>
              <w:sz w:val="36"/>
              <w:szCs w:val="36"/>
            </w:rPr>
            <w:t xml:space="preserve"> </w:t>
          </w:r>
        </w:p>
        <w:p w14:paraId="5E4CD328" w14:textId="77777777" w:rsidR="00F1589F" w:rsidRPr="007609D3" w:rsidRDefault="00F1589F" w:rsidP="00F1589F">
          <w:pPr>
            <w:pStyle w:val="ListParagraph"/>
            <w:jc w:val="center"/>
            <w:rPr>
              <w:b/>
              <w:sz w:val="36"/>
              <w:szCs w:val="36"/>
            </w:rPr>
          </w:pPr>
          <w:r w:rsidRPr="007609D3">
            <w:rPr>
              <w:b/>
              <w:sz w:val="36"/>
              <w:szCs w:val="36"/>
            </w:rPr>
            <w:t xml:space="preserve">and </w:t>
          </w:r>
        </w:p>
        <w:p w14:paraId="444D8C68" w14:textId="77777777" w:rsidR="00F1589F" w:rsidRPr="00BB0FAF" w:rsidRDefault="00F1589F" w:rsidP="00F1589F">
          <w:pPr>
            <w:pStyle w:val="ListParagraph"/>
            <w:jc w:val="center"/>
            <w:rPr>
              <w:b/>
              <w:sz w:val="36"/>
              <w:szCs w:val="36"/>
            </w:rPr>
          </w:pPr>
          <w:r w:rsidRPr="00BB0FAF">
            <w:rPr>
              <w:b/>
              <w:sz w:val="36"/>
              <w:szCs w:val="36"/>
            </w:rPr>
            <w:t>National Oceanic and Atmospheric Administration (NOAA</w:t>
          </w:r>
          <w:r>
            <w:rPr>
              <w:b/>
              <w:sz w:val="36"/>
              <w:szCs w:val="36"/>
            </w:rPr>
            <w:t>)</w:t>
          </w:r>
        </w:p>
        <w:p w14:paraId="6E105AAE" w14:textId="77777777" w:rsidR="00F1589F" w:rsidRDefault="00F1589F" w:rsidP="00F1589F">
          <w:pPr>
            <w:pStyle w:val="ListParagraph"/>
            <w:jc w:val="center"/>
            <w:rPr>
              <w:b/>
              <w:sz w:val="36"/>
              <w:szCs w:val="36"/>
            </w:rPr>
          </w:pPr>
        </w:p>
        <w:p w14:paraId="0473AA71" w14:textId="28ADA1CB" w:rsidR="00F1589F" w:rsidRDefault="00F1589F" w:rsidP="00F1589F">
          <w:pPr>
            <w:pStyle w:val="ListParagraph"/>
            <w:jc w:val="center"/>
            <w:rPr>
              <w:b/>
              <w:sz w:val="36"/>
              <w:szCs w:val="36"/>
            </w:rPr>
          </w:pPr>
        </w:p>
        <w:p w14:paraId="2824A3B7" w14:textId="77777777" w:rsidR="00F1589F" w:rsidRPr="00BB0FAF" w:rsidRDefault="00F1589F" w:rsidP="00F1589F">
          <w:pPr>
            <w:pStyle w:val="ListParagraph"/>
            <w:jc w:val="center"/>
            <w:rPr>
              <w:b/>
              <w:sz w:val="36"/>
              <w:szCs w:val="36"/>
            </w:rPr>
          </w:pPr>
        </w:p>
        <w:p w14:paraId="645E73CF" w14:textId="77777777" w:rsidR="00F1589F" w:rsidRPr="00F1589F" w:rsidRDefault="00F1589F" w:rsidP="00F1589F">
          <w:pPr>
            <w:pStyle w:val="ListParagraph"/>
            <w:jc w:val="center"/>
            <w:rPr>
              <w:b/>
              <w:sz w:val="32"/>
              <w:szCs w:val="32"/>
            </w:rPr>
          </w:pPr>
          <w:r w:rsidRPr="00F1589F">
            <w:rPr>
              <w:b/>
              <w:sz w:val="32"/>
              <w:szCs w:val="32"/>
            </w:rPr>
            <w:t>Authors:</w:t>
          </w:r>
        </w:p>
        <w:p w14:paraId="168DC656" w14:textId="77777777" w:rsidR="00F1589F" w:rsidRPr="00BB0FAF" w:rsidRDefault="00F1589F" w:rsidP="00F1589F">
          <w:pPr>
            <w:pStyle w:val="ListParagraph"/>
            <w:jc w:val="center"/>
            <w:rPr>
              <w:sz w:val="32"/>
              <w:szCs w:val="32"/>
            </w:rPr>
          </w:pPr>
        </w:p>
        <w:p w14:paraId="57FE8790" w14:textId="77777777" w:rsidR="00F1589F" w:rsidRPr="00AA75B0" w:rsidRDefault="00F1589F" w:rsidP="00F1589F">
          <w:pPr>
            <w:pStyle w:val="ListParagraph"/>
            <w:jc w:val="center"/>
            <w:rPr>
              <w:sz w:val="28"/>
              <w:szCs w:val="28"/>
            </w:rPr>
          </w:pPr>
          <w:r w:rsidRPr="00AA75B0">
            <w:rPr>
              <w:sz w:val="28"/>
              <w:szCs w:val="28"/>
            </w:rPr>
            <w:t>Jean</w:t>
          </w:r>
          <w:r w:rsidRPr="00AA75B0">
            <w:rPr>
              <w:b/>
              <w:sz w:val="28"/>
              <w:szCs w:val="28"/>
            </w:rPr>
            <w:t>-</w:t>
          </w:r>
          <w:r w:rsidRPr="00AA75B0">
            <w:rPr>
              <w:sz w:val="28"/>
              <w:szCs w:val="28"/>
            </w:rPr>
            <w:t xml:space="preserve">Luc </w:t>
          </w:r>
          <w:proofErr w:type="spellStart"/>
          <w:r w:rsidRPr="00AA75B0">
            <w:rPr>
              <w:sz w:val="28"/>
              <w:szCs w:val="28"/>
            </w:rPr>
            <w:t>Moncet</w:t>
          </w:r>
          <w:proofErr w:type="spellEnd"/>
          <w:r w:rsidRPr="00AA75B0">
            <w:rPr>
              <w:sz w:val="28"/>
              <w:szCs w:val="28"/>
            </w:rPr>
            <w:t xml:space="preserve"> (AER)</w:t>
          </w:r>
        </w:p>
        <w:p w14:paraId="5AA3939A" w14:textId="20A97B73" w:rsidR="00F1589F" w:rsidRDefault="00F1589F" w:rsidP="00F1589F">
          <w:pPr>
            <w:pStyle w:val="ListParagraph"/>
            <w:jc w:val="center"/>
            <w:rPr>
              <w:sz w:val="28"/>
              <w:szCs w:val="28"/>
            </w:rPr>
          </w:pPr>
          <w:proofErr w:type="spellStart"/>
          <w:r w:rsidRPr="00AA75B0">
            <w:rPr>
              <w:sz w:val="28"/>
              <w:szCs w:val="28"/>
            </w:rPr>
            <w:t>Yingtao</w:t>
          </w:r>
          <w:proofErr w:type="spellEnd"/>
          <w:r w:rsidRPr="00AA75B0">
            <w:rPr>
              <w:sz w:val="28"/>
              <w:szCs w:val="28"/>
            </w:rPr>
            <w:t xml:space="preserve"> Ma (AER)</w:t>
          </w:r>
        </w:p>
        <w:p w14:paraId="47B76AEB" w14:textId="223FC606" w:rsidR="00F1589F" w:rsidRDefault="00F1589F" w:rsidP="00F1589F">
          <w:pPr>
            <w:pStyle w:val="ListParagraph"/>
            <w:jc w:val="center"/>
            <w:rPr>
              <w:sz w:val="28"/>
              <w:szCs w:val="28"/>
            </w:rPr>
          </w:pPr>
          <w:r>
            <w:rPr>
              <w:sz w:val="28"/>
              <w:szCs w:val="28"/>
            </w:rPr>
            <w:t xml:space="preserve">Igor Polonsky (AER) and </w:t>
          </w:r>
        </w:p>
        <w:p w14:paraId="20F1A7B2" w14:textId="7017DEFA" w:rsidR="00F1589F" w:rsidRDefault="00F1589F" w:rsidP="00F1589F">
          <w:pPr>
            <w:pStyle w:val="ListParagraph"/>
            <w:jc w:val="center"/>
            <w:rPr>
              <w:ins w:id="1" w:author="Cady-Pereira, Karen [2]" w:date="2023-09-21T17:00:00Z"/>
              <w:sz w:val="28"/>
              <w:szCs w:val="28"/>
            </w:rPr>
          </w:pPr>
          <w:r>
            <w:rPr>
              <w:sz w:val="28"/>
              <w:szCs w:val="28"/>
            </w:rPr>
            <w:t xml:space="preserve">Christopher </w:t>
          </w:r>
          <w:proofErr w:type="spellStart"/>
          <w:r>
            <w:rPr>
              <w:sz w:val="28"/>
              <w:szCs w:val="28"/>
            </w:rPr>
            <w:t>Brodowsky</w:t>
          </w:r>
          <w:proofErr w:type="spellEnd"/>
          <w:r>
            <w:rPr>
              <w:sz w:val="28"/>
              <w:szCs w:val="28"/>
            </w:rPr>
            <w:t xml:space="preserve"> (AER)</w:t>
          </w:r>
        </w:p>
        <w:p w14:paraId="55216E35" w14:textId="73E1F574" w:rsidR="00B22E41" w:rsidRDefault="00B22E41" w:rsidP="00F1589F">
          <w:pPr>
            <w:pStyle w:val="ListParagraph"/>
            <w:jc w:val="center"/>
            <w:rPr>
              <w:ins w:id="2" w:author="Cady-Pereira, Karen [2]" w:date="2023-09-21T17:00:00Z"/>
              <w:sz w:val="28"/>
              <w:szCs w:val="28"/>
            </w:rPr>
          </w:pPr>
          <w:ins w:id="3" w:author="Cady-Pereira, Karen [2]" w:date="2023-09-21T17:00:00Z">
            <w:r>
              <w:rPr>
                <w:sz w:val="28"/>
                <w:szCs w:val="28"/>
              </w:rPr>
              <w:t>Karen Cady-Pereira (AER)</w:t>
            </w:r>
          </w:ins>
        </w:p>
        <w:p w14:paraId="5B5303A6" w14:textId="5C90B691" w:rsidR="00B22E41" w:rsidRPr="00AA75B0" w:rsidRDefault="00B22E41" w:rsidP="00F1589F">
          <w:pPr>
            <w:pStyle w:val="ListParagraph"/>
            <w:jc w:val="center"/>
            <w:rPr>
              <w:sz w:val="28"/>
              <w:szCs w:val="28"/>
            </w:rPr>
          </w:pPr>
          <w:ins w:id="4" w:author="Cady-Pereira, Karen [2]" w:date="2023-09-21T17:00:00Z">
            <w:r>
              <w:rPr>
                <w:sz w:val="28"/>
                <w:szCs w:val="28"/>
              </w:rPr>
              <w:t>Betsy Berry (AER)</w:t>
            </w:r>
          </w:ins>
        </w:p>
        <w:p w14:paraId="50625130" w14:textId="77777777" w:rsidR="00F1589F" w:rsidRPr="00AA75B0" w:rsidRDefault="00F1589F" w:rsidP="00F1589F">
          <w:pPr>
            <w:pStyle w:val="ListParagraph"/>
            <w:jc w:val="center"/>
            <w:rPr>
              <w:sz w:val="28"/>
              <w:szCs w:val="28"/>
            </w:rPr>
          </w:pPr>
        </w:p>
        <w:p w14:paraId="66D17AE6" w14:textId="77777777" w:rsidR="00F1589F" w:rsidRPr="00F1589F" w:rsidRDefault="00F1589F" w:rsidP="00F1589F">
          <w:pPr>
            <w:pStyle w:val="ListParagraph"/>
            <w:spacing w:after="480" w:line="360" w:lineRule="auto"/>
            <w:jc w:val="center"/>
            <w:rPr>
              <w:b/>
            </w:rPr>
          </w:pPr>
          <w:r w:rsidRPr="00F1589F">
            <w:rPr>
              <w:b/>
            </w:rPr>
            <w:t xml:space="preserve">Last revised: </w:t>
          </w:r>
        </w:p>
        <w:p w14:paraId="0D64A8F1" w14:textId="29CD64B6" w:rsidR="00F1589F" w:rsidDel="00B22E41" w:rsidRDefault="00B22E41" w:rsidP="00F1589F">
          <w:pPr>
            <w:pStyle w:val="ListParagraph"/>
            <w:spacing w:before="480" w:line="360" w:lineRule="auto"/>
            <w:jc w:val="center"/>
            <w:rPr>
              <w:del w:id="5" w:author="Cady-Pereira, Karen [2]" w:date="2023-09-21T16:59:00Z"/>
            </w:rPr>
          </w:pPr>
          <w:ins w:id="6" w:author="Cady-Pereira, Karen [2]" w:date="2023-09-21T16:59:00Z">
            <w:r>
              <w:t>May 1</w:t>
            </w:r>
          </w:ins>
          <w:ins w:id="7" w:author="Cady-Pereira, Karen [2]" w:date="2023-09-21T17:00:00Z">
            <w:r>
              <w:t>, 2023</w:t>
            </w:r>
          </w:ins>
          <w:del w:id="8" w:author="Cady-Pereira, Karen [2]" w:date="2023-09-21T16:59:00Z">
            <w:r w:rsidR="00F1589F" w:rsidDel="00B22E41">
              <w:delText>July 31</w:delText>
            </w:r>
            <w:r w:rsidR="00F1589F" w:rsidRPr="00B23B22" w:rsidDel="00B22E41">
              <w:delText>, 201</w:delText>
            </w:r>
            <w:r w:rsidR="00F1589F" w:rsidDel="00B22E41">
              <w:delText>8</w:delText>
            </w:r>
          </w:del>
        </w:p>
        <w:p w14:paraId="69B1E1CA" w14:textId="2F20865E" w:rsidR="00F1589F" w:rsidRDefault="00F1589F" w:rsidP="00F1589F">
          <w:pPr>
            <w:rPr>
              <w:b/>
              <w:sz w:val="36"/>
              <w:szCs w:val="36"/>
            </w:rPr>
          </w:pPr>
        </w:p>
        <w:p w14:paraId="0DCF91A1" w14:textId="77777777" w:rsidR="003913D1" w:rsidRDefault="003913D1" w:rsidP="00F1589F">
          <w:pPr>
            <w:rPr>
              <w:b/>
              <w:sz w:val="36"/>
              <w:szCs w:val="36"/>
            </w:rPr>
          </w:pPr>
        </w:p>
        <w:p w14:paraId="5FAC2823" w14:textId="311A7A5F" w:rsidR="00E06302" w:rsidRDefault="00E06302">
          <w:pPr>
            <w:pStyle w:val="NoSpacing"/>
            <w:spacing w:before="1540" w:after="240"/>
            <w:jc w:val="center"/>
            <w:rPr>
              <w:color w:val="4F81BD" w:themeColor="accent1"/>
            </w:rPr>
          </w:pPr>
        </w:p>
        <w:p w14:paraId="06329FC2" w14:textId="3B25E3EA" w:rsidR="00E06302" w:rsidRDefault="00E06302">
          <w:pPr>
            <w:pStyle w:val="NoSpacing"/>
            <w:spacing w:before="480"/>
            <w:jc w:val="center"/>
            <w:rPr>
              <w:color w:val="4F81BD" w:themeColor="accent1"/>
            </w:rPr>
          </w:pPr>
        </w:p>
        <w:p w14:paraId="6AD3A4FE" w14:textId="5EF01362" w:rsidR="00E06302" w:rsidRDefault="00E06302">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sdtContent>
    </w:sdt>
    <w:p w14:paraId="486DC340" w14:textId="1D4F41C9" w:rsidR="005E2C6F" w:rsidRDefault="005E2C6F"/>
    <w:sdt>
      <w:sdtPr>
        <w:rPr>
          <w:rFonts w:ascii="Times New Roman" w:eastAsia="Calibri" w:hAnsi="Times New Roman" w:cs="Times New Roman"/>
          <w:color w:val="000000" w:themeColor="text1"/>
          <w:sz w:val="24"/>
          <w:szCs w:val="24"/>
        </w:rPr>
        <w:id w:val="1657809390"/>
        <w:docPartObj>
          <w:docPartGallery w:val="Table of Contents"/>
          <w:docPartUnique/>
        </w:docPartObj>
      </w:sdtPr>
      <w:sdtEndPr>
        <w:rPr>
          <w:b/>
          <w:bCs/>
          <w:noProof/>
        </w:rPr>
      </w:sdtEndPr>
      <w:sdtContent>
        <w:p w14:paraId="35E846E4" w14:textId="65D4D7D3" w:rsidR="005E2C6F" w:rsidRPr="005E2C6F" w:rsidRDefault="005E2C6F" w:rsidP="005E2C6F">
          <w:pPr>
            <w:pStyle w:val="TOCHeading"/>
            <w:jc w:val="center"/>
            <w:rPr>
              <w:rFonts w:ascii="Times New Roman" w:hAnsi="Times New Roman" w:cs="Times New Roman"/>
              <w:color w:val="auto"/>
            </w:rPr>
          </w:pPr>
          <w:r w:rsidRPr="005E2C6F">
            <w:rPr>
              <w:rFonts w:ascii="Times New Roman" w:hAnsi="Times New Roman" w:cs="Times New Roman"/>
              <w:color w:val="auto"/>
            </w:rPr>
            <w:t>Table of Contents</w:t>
          </w:r>
        </w:p>
        <w:p w14:paraId="024FC4F6" w14:textId="52B7A5A1" w:rsidR="002A1EF1" w:rsidRDefault="005E2C6F">
          <w:pPr>
            <w:pStyle w:val="TOC1"/>
            <w:rPr>
              <w:rFonts w:asciiTheme="minorHAnsi" w:eastAsiaTheme="minorEastAsia" w:hAnsiTheme="minorHAnsi" w:cstheme="minorBidi"/>
              <w:noProof/>
              <w:color w:val="auto"/>
            </w:rPr>
          </w:pPr>
          <w:r>
            <w:rPr>
              <w:b/>
              <w:bCs/>
              <w:noProof/>
            </w:rPr>
            <w:fldChar w:fldCharType="begin"/>
          </w:r>
          <w:r>
            <w:rPr>
              <w:b/>
              <w:bCs/>
              <w:noProof/>
            </w:rPr>
            <w:instrText xml:space="preserve"> TOC \o "1-3" \h \z \u </w:instrText>
          </w:r>
          <w:r>
            <w:rPr>
              <w:b/>
              <w:bCs/>
              <w:noProof/>
            </w:rPr>
            <w:fldChar w:fldCharType="separate"/>
          </w:r>
          <w:hyperlink w:anchor="_Toc133855115" w:history="1">
            <w:r w:rsidR="002A1EF1" w:rsidRPr="007D38A2">
              <w:rPr>
                <w:rStyle w:val="Hyperlink"/>
                <w:noProof/>
              </w:rPr>
              <w:t>1.</w:t>
            </w:r>
            <w:r w:rsidR="002A1EF1">
              <w:rPr>
                <w:rFonts w:asciiTheme="minorHAnsi" w:eastAsiaTheme="minorEastAsia" w:hAnsiTheme="minorHAnsi" w:cstheme="minorBidi"/>
                <w:noProof/>
                <w:color w:val="auto"/>
              </w:rPr>
              <w:tab/>
            </w:r>
            <w:r w:rsidR="002A1EF1" w:rsidRPr="007D38A2">
              <w:rPr>
                <w:rStyle w:val="Hyperlink"/>
                <w:noProof/>
              </w:rPr>
              <w:t>CLBLM overview</w:t>
            </w:r>
            <w:r w:rsidR="002A1EF1">
              <w:rPr>
                <w:noProof/>
                <w:webHidden/>
              </w:rPr>
              <w:tab/>
            </w:r>
            <w:r w:rsidR="002A1EF1">
              <w:rPr>
                <w:noProof/>
                <w:webHidden/>
              </w:rPr>
              <w:fldChar w:fldCharType="begin"/>
            </w:r>
            <w:r w:rsidR="002A1EF1">
              <w:rPr>
                <w:noProof/>
                <w:webHidden/>
              </w:rPr>
              <w:instrText xml:space="preserve"> PAGEREF _Toc133855115 \h </w:instrText>
            </w:r>
            <w:r w:rsidR="002A1EF1">
              <w:rPr>
                <w:noProof/>
                <w:webHidden/>
              </w:rPr>
            </w:r>
            <w:r w:rsidR="002A1EF1">
              <w:rPr>
                <w:noProof/>
                <w:webHidden/>
              </w:rPr>
              <w:fldChar w:fldCharType="separate"/>
            </w:r>
            <w:r w:rsidR="002A1EF1">
              <w:rPr>
                <w:noProof/>
                <w:webHidden/>
              </w:rPr>
              <w:t>2</w:t>
            </w:r>
            <w:r w:rsidR="002A1EF1">
              <w:rPr>
                <w:noProof/>
                <w:webHidden/>
              </w:rPr>
              <w:fldChar w:fldCharType="end"/>
            </w:r>
          </w:hyperlink>
        </w:p>
        <w:p w14:paraId="4943B45C" w14:textId="35988FFD" w:rsidR="002A1EF1" w:rsidRDefault="00000000">
          <w:pPr>
            <w:pStyle w:val="TOC1"/>
            <w:rPr>
              <w:rFonts w:asciiTheme="minorHAnsi" w:eastAsiaTheme="minorEastAsia" w:hAnsiTheme="minorHAnsi" w:cstheme="minorBidi"/>
              <w:noProof/>
              <w:color w:val="auto"/>
            </w:rPr>
          </w:pPr>
          <w:hyperlink w:anchor="_Toc133855116" w:history="1">
            <w:r w:rsidR="002A1EF1" w:rsidRPr="007D38A2">
              <w:rPr>
                <w:rStyle w:val="Hyperlink"/>
                <w:noProof/>
              </w:rPr>
              <w:t>2.</w:t>
            </w:r>
            <w:r w:rsidR="002A1EF1">
              <w:rPr>
                <w:rFonts w:asciiTheme="minorHAnsi" w:eastAsiaTheme="minorEastAsia" w:hAnsiTheme="minorHAnsi" w:cstheme="minorBidi"/>
                <w:noProof/>
                <w:color w:val="auto"/>
              </w:rPr>
              <w:tab/>
            </w:r>
            <w:r w:rsidR="002A1EF1" w:rsidRPr="007D38A2">
              <w:rPr>
                <w:rStyle w:val="Hyperlink"/>
                <w:noProof/>
              </w:rPr>
              <w:t>CLBLM installation</w:t>
            </w:r>
            <w:r w:rsidR="002A1EF1">
              <w:rPr>
                <w:noProof/>
                <w:webHidden/>
              </w:rPr>
              <w:tab/>
            </w:r>
            <w:r w:rsidR="002A1EF1">
              <w:rPr>
                <w:noProof/>
                <w:webHidden/>
              </w:rPr>
              <w:fldChar w:fldCharType="begin"/>
            </w:r>
            <w:r w:rsidR="002A1EF1">
              <w:rPr>
                <w:noProof/>
                <w:webHidden/>
              </w:rPr>
              <w:instrText xml:space="preserve"> PAGEREF _Toc133855116 \h </w:instrText>
            </w:r>
            <w:r w:rsidR="002A1EF1">
              <w:rPr>
                <w:noProof/>
                <w:webHidden/>
              </w:rPr>
            </w:r>
            <w:r w:rsidR="002A1EF1">
              <w:rPr>
                <w:noProof/>
                <w:webHidden/>
              </w:rPr>
              <w:fldChar w:fldCharType="separate"/>
            </w:r>
            <w:r w:rsidR="002A1EF1">
              <w:rPr>
                <w:noProof/>
                <w:webHidden/>
              </w:rPr>
              <w:t>5</w:t>
            </w:r>
            <w:r w:rsidR="002A1EF1">
              <w:rPr>
                <w:noProof/>
                <w:webHidden/>
              </w:rPr>
              <w:fldChar w:fldCharType="end"/>
            </w:r>
          </w:hyperlink>
        </w:p>
        <w:p w14:paraId="456B0098" w14:textId="1678075A" w:rsidR="002A1EF1" w:rsidRDefault="00000000">
          <w:pPr>
            <w:pStyle w:val="TOC2"/>
            <w:rPr>
              <w:rFonts w:asciiTheme="minorHAnsi" w:eastAsiaTheme="minorEastAsia" w:hAnsiTheme="minorHAnsi" w:cstheme="minorBidi"/>
              <w:noProof/>
              <w:color w:val="auto"/>
            </w:rPr>
          </w:pPr>
          <w:hyperlink w:anchor="_Toc133855117" w:history="1">
            <w:r w:rsidR="002A1EF1" w:rsidRPr="007D38A2">
              <w:rPr>
                <w:rStyle w:val="Hyperlink"/>
                <w:noProof/>
              </w:rPr>
              <w:t>2.1.</w:t>
            </w:r>
            <w:r w:rsidR="002A1EF1">
              <w:rPr>
                <w:rFonts w:asciiTheme="minorHAnsi" w:eastAsiaTheme="minorEastAsia" w:hAnsiTheme="minorHAnsi" w:cstheme="minorBidi"/>
                <w:noProof/>
                <w:color w:val="auto"/>
              </w:rPr>
              <w:tab/>
            </w:r>
            <w:r w:rsidR="002A1EF1" w:rsidRPr="007D38A2">
              <w:rPr>
                <w:rStyle w:val="Hyperlink"/>
                <w:noProof/>
              </w:rPr>
              <w:t>Delivery overview</w:t>
            </w:r>
            <w:r w:rsidR="002A1EF1">
              <w:rPr>
                <w:noProof/>
                <w:webHidden/>
              </w:rPr>
              <w:tab/>
            </w:r>
            <w:r w:rsidR="002A1EF1">
              <w:rPr>
                <w:noProof/>
                <w:webHidden/>
              </w:rPr>
              <w:fldChar w:fldCharType="begin"/>
            </w:r>
            <w:r w:rsidR="002A1EF1">
              <w:rPr>
                <w:noProof/>
                <w:webHidden/>
              </w:rPr>
              <w:instrText xml:space="preserve"> PAGEREF _Toc133855117 \h </w:instrText>
            </w:r>
            <w:r w:rsidR="002A1EF1">
              <w:rPr>
                <w:noProof/>
                <w:webHidden/>
              </w:rPr>
            </w:r>
            <w:r w:rsidR="002A1EF1">
              <w:rPr>
                <w:noProof/>
                <w:webHidden/>
              </w:rPr>
              <w:fldChar w:fldCharType="separate"/>
            </w:r>
            <w:r w:rsidR="002A1EF1">
              <w:rPr>
                <w:noProof/>
                <w:webHidden/>
              </w:rPr>
              <w:t>5</w:t>
            </w:r>
            <w:r w:rsidR="002A1EF1">
              <w:rPr>
                <w:noProof/>
                <w:webHidden/>
              </w:rPr>
              <w:fldChar w:fldCharType="end"/>
            </w:r>
          </w:hyperlink>
        </w:p>
        <w:p w14:paraId="3502A987" w14:textId="3C036E0F" w:rsidR="002A1EF1" w:rsidRDefault="00000000">
          <w:pPr>
            <w:pStyle w:val="TOC2"/>
            <w:rPr>
              <w:rFonts w:asciiTheme="minorHAnsi" w:eastAsiaTheme="minorEastAsia" w:hAnsiTheme="minorHAnsi" w:cstheme="minorBidi"/>
              <w:noProof/>
              <w:color w:val="auto"/>
            </w:rPr>
          </w:pPr>
          <w:hyperlink w:anchor="_Toc133855118" w:history="1">
            <w:r w:rsidR="002A1EF1" w:rsidRPr="007D38A2">
              <w:rPr>
                <w:rStyle w:val="Hyperlink"/>
                <w:noProof/>
              </w:rPr>
              <w:t>2.2.</w:t>
            </w:r>
            <w:r w:rsidR="002A1EF1">
              <w:rPr>
                <w:rFonts w:asciiTheme="minorHAnsi" w:eastAsiaTheme="minorEastAsia" w:hAnsiTheme="minorHAnsi" w:cstheme="minorBidi"/>
                <w:noProof/>
                <w:color w:val="auto"/>
              </w:rPr>
              <w:tab/>
            </w:r>
            <w:r w:rsidR="002A1EF1" w:rsidRPr="007D38A2">
              <w:rPr>
                <w:rStyle w:val="Hyperlink"/>
                <w:noProof/>
              </w:rPr>
              <w:t>Modifying default pathnames</w:t>
            </w:r>
            <w:r w:rsidR="002A1EF1">
              <w:rPr>
                <w:noProof/>
                <w:webHidden/>
              </w:rPr>
              <w:tab/>
            </w:r>
            <w:r w:rsidR="002A1EF1">
              <w:rPr>
                <w:noProof/>
                <w:webHidden/>
              </w:rPr>
              <w:fldChar w:fldCharType="begin"/>
            </w:r>
            <w:r w:rsidR="002A1EF1">
              <w:rPr>
                <w:noProof/>
                <w:webHidden/>
              </w:rPr>
              <w:instrText xml:space="preserve"> PAGEREF _Toc133855118 \h </w:instrText>
            </w:r>
            <w:r w:rsidR="002A1EF1">
              <w:rPr>
                <w:noProof/>
                <w:webHidden/>
              </w:rPr>
            </w:r>
            <w:r w:rsidR="002A1EF1">
              <w:rPr>
                <w:noProof/>
                <w:webHidden/>
              </w:rPr>
              <w:fldChar w:fldCharType="separate"/>
            </w:r>
            <w:r w:rsidR="002A1EF1">
              <w:rPr>
                <w:noProof/>
                <w:webHidden/>
              </w:rPr>
              <w:t>6</w:t>
            </w:r>
            <w:r w:rsidR="002A1EF1">
              <w:rPr>
                <w:noProof/>
                <w:webHidden/>
              </w:rPr>
              <w:fldChar w:fldCharType="end"/>
            </w:r>
          </w:hyperlink>
        </w:p>
        <w:p w14:paraId="422E5F82" w14:textId="2A88E90C" w:rsidR="002A1EF1" w:rsidRDefault="00000000">
          <w:pPr>
            <w:pStyle w:val="TOC2"/>
            <w:rPr>
              <w:rFonts w:asciiTheme="minorHAnsi" w:eastAsiaTheme="minorEastAsia" w:hAnsiTheme="minorHAnsi" w:cstheme="minorBidi"/>
              <w:noProof/>
              <w:color w:val="auto"/>
            </w:rPr>
          </w:pPr>
          <w:hyperlink w:anchor="_Toc133855119" w:history="1">
            <w:r w:rsidR="002A1EF1" w:rsidRPr="007D38A2">
              <w:rPr>
                <w:rStyle w:val="Hyperlink"/>
                <w:noProof/>
              </w:rPr>
              <w:t>2.3.</w:t>
            </w:r>
            <w:r w:rsidR="002A1EF1">
              <w:rPr>
                <w:rFonts w:asciiTheme="minorHAnsi" w:eastAsiaTheme="minorEastAsia" w:hAnsiTheme="minorHAnsi" w:cstheme="minorBidi"/>
                <w:noProof/>
                <w:color w:val="auto"/>
              </w:rPr>
              <w:tab/>
            </w:r>
            <w:r w:rsidR="002A1EF1" w:rsidRPr="007D38A2">
              <w:rPr>
                <w:rStyle w:val="Hyperlink"/>
                <w:noProof/>
              </w:rPr>
              <w:t>Compiling CLBM source code</w:t>
            </w:r>
            <w:r w:rsidR="002A1EF1">
              <w:rPr>
                <w:noProof/>
                <w:webHidden/>
              </w:rPr>
              <w:tab/>
            </w:r>
            <w:r w:rsidR="002A1EF1">
              <w:rPr>
                <w:noProof/>
                <w:webHidden/>
              </w:rPr>
              <w:fldChar w:fldCharType="begin"/>
            </w:r>
            <w:r w:rsidR="002A1EF1">
              <w:rPr>
                <w:noProof/>
                <w:webHidden/>
              </w:rPr>
              <w:instrText xml:space="preserve"> PAGEREF _Toc133855119 \h </w:instrText>
            </w:r>
            <w:r w:rsidR="002A1EF1">
              <w:rPr>
                <w:noProof/>
                <w:webHidden/>
              </w:rPr>
            </w:r>
            <w:r w:rsidR="002A1EF1">
              <w:rPr>
                <w:noProof/>
                <w:webHidden/>
              </w:rPr>
              <w:fldChar w:fldCharType="separate"/>
            </w:r>
            <w:r w:rsidR="002A1EF1">
              <w:rPr>
                <w:noProof/>
                <w:webHidden/>
              </w:rPr>
              <w:t>7</w:t>
            </w:r>
            <w:r w:rsidR="002A1EF1">
              <w:rPr>
                <w:noProof/>
                <w:webHidden/>
              </w:rPr>
              <w:fldChar w:fldCharType="end"/>
            </w:r>
          </w:hyperlink>
        </w:p>
        <w:p w14:paraId="0812D24D" w14:textId="1AA14F42" w:rsidR="002A1EF1" w:rsidRDefault="00000000">
          <w:pPr>
            <w:pStyle w:val="TOC2"/>
            <w:rPr>
              <w:rFonts w:asciiTheme="minorHAnsi" w:eastAsiaTheme="minorEastAsia" w:hAnsiTheme="minorHAnsi" w:cstheme="minorBidi"/>
              <w:noProof/>
              <w:color w:val="auto"/>
            </w:rPr>
          </w:pPr>
          <w:hyperlink w:anchor="_Toc133855120" w:history="1">
            <w:r w:rsidR="002A1EF1" w:rsidRPr="007D38A2">
              <w:rPr>
                <w:rStyle w:val="Hyperlink"/>
                <w:noProof/>
              </w:rPr>
              <w:t>2.4.</w:t>
            </w:r>
            <w:r w:rsidR="002A1EF1">
              <w:rPr>
                <w:rFonts w:asciiTheme="minorHAnsi" w:eastAsiaTheme="minorEastAsia" w:hAnsiTheme="minorHAnsi" w:cstheme="minorBidi"/>
                <w:noProof/>
                <w:color w:val="auto"/>
              </w:rPr>
              <w:tab/>
            </w:r>
            <w:r w:rsidR="002A1EF1" w:rsidRPr="007D38A2">
              <w:rPr>
                <w:rStyle w:val="Hyperlink"/>
                <w:noProof/>
              </w:rPr>
              <w:t>Input spectroscopic data files</w:t>
            </w:r>
            <w:r w:rsidR="002A1EF1">
              <w:rPr>
                <w:noProof/>
                <w:webHidden/>
              </w:rPr>
              <w:tab/>
            </w:r>
            <w:r w:rsidR="002A1EF1">
              <w:rPr>
                <w:noProof/>
                <w:webHidden/>
              </w:rPr>
              <w:fldChar w:fldCharType="begin"/>
            </w:r>
            <w:r w:rsidR="002A1EF1">
              <w:rPr>
                <w:noProof/>
                <w:webHidden/>
              </w:rPr>
              <w:instrText xml:space="preserve"> PAGEREF _Toc133855120 \h </w:instrText>
            </w:r>
            <w:r w:rsidR="002A1EF1">
              <w:rPr>
                <w:noProof/>
                <w:webHidden/>
              </w:rPr>
            </w:r>
            <w:r w:rsidR="002A1EF1">
              <w:rPr>
                <w:noProof/>
                <w:webHidden/>
              </w:rPr>
              <w:fldChar w:fldCharType="separate"/>
            </w:r>
            <w:r w:rsidR="002A1EF1">
              <w:rPr>
                <w:noProof/>
                <w:webHidden/>
              </w:rPr>
              <w:t>7</w:t>
            </w:r>
            <w:r w:rsidR="002A1EF1">
              <w:rPr>
                <w:noProof/>
                <w:webHidden/>
              </w:rPr>
              <w:fldChar w:fldCharType="end"/>
            </w:r>
          </w:hyperlink>
        </w:p>
        <w:p w14:paraId="551A7FCE" w14:textId="6D056A9E" w:rsidR="002A1EF1" w:rsidRDefault="00000000">
          <w:pPr>
            <w:pStyle w:val="TOC2"/>
            <w:rPr>
              <w:rFonts w:asciiTheme="minorHAnsi" w:eastAsiaTheme="minorEastAsia" w:hAnsiTheme="minorHAnsi" w:cstheme="minorBidi"/>
              <w:noProof/>
              <w:color w:val="auto"/>
            </w:rPr>
          </w:pPr>
          <w:hyperlink w:anchor="_Toc133855121" w:history="1">
            <w:r w:rsidR="002A1EF1" w:rsidRPr="007D38A2">
              <w:rPr>
                <w:rStyle w:val="Hyperlink"/>
                <w:noProof/>
              </w:rPr>
              <w:t>2.5.</w:t>
            </w:r>
            <w:r w:rsidR="002A1EF1">
              <w:rPr>
                <w:rFonts w:asciiTheme="minorHAnsi" w:eastAsiaTheme="minorEastAsia" w:hAnsiTheme="minorHAnsi" w:cstheme="minorBidi"/>
                <w:noProof/>
                <w:color w:val="auto"/>
              </w:rPr>
              <w:tab/>
            </w:r>
            <w:r w:rsidR="002A1EF1" w:rsidRPr="007D38A2">
              <w:rPr>
                <w:rStyle w:val="Hyperlink"/>
                <w:noProof/>
              </w:rPr>
              <w:t>Test cases</w:t>
            </w:r>
            <w:r w:rsidR="002A1EF1">
              <w:rPr>
                <w:noProof/>
                <w:webHidden/>
              </w:rPr>
              <w:tab/>
            </w:r>
            <w:r w:rsidR="002A1EF1">
              <w:rPr>
                <w:noProof/>
                <w:webHidden/>
              </w:rPr>
              <w:fldChar w:fldCharType="begin"/>
            </w:r>
            <w:r w:rsidR="002A1EF1">
              <w:rPr>
                <w:noProof/>
                <w:webHidden/>
              </w:rPr>
              <w:instrText xml:space="preserve"> PAGEREF _Toc133855121 \h </w:instrText>
            </w:r>
            <w:r w:rsidR="002A1EF1">
              <w:rPr>
                <w:noProof/>
                <w:webHidden/>
              </w:rPr>
            </w:r>
            <w:r w:rsidR="002A1EF1">
              <w:rPr>
                <w:noProof/>
                <w:webHidden/>
              </w:rPr>
              <w:fldChar w:fldCharType="separate"/>
            </w:r>
            <w:r w:rsidR="002A1EF1">
              <w:rPr>
                <w:noProof/>
                <w:webHidden/>
              </w:rPr>
              <w:t>8</w:t>
            </w:r>
            <w:r w:rsidR="002A1EF1">
              <w:rPr>
                <w:noProof/>
                <w:webHidden/>
              </w:rPr>
              <w:fldChar w:fldCharType="end"/>
            </w:r>
          </w:hyperlink>
        </w:p>
        <w:p w14:paraId="74A5E5A3" w14:textId="61ED00F9" w:rsidR="002A1EF1" w:rsidRDefault="00000000">
          <w:pPr>
            <w:pStyle w:val="TOC1"/>
            <w:rPr>
              <w:rFonts w:asciiTheme="minorHAnsi" w:eastAsiaTheme="minorEastAsia" w:hAnsiTheme="minorHAnsi" w:cstheme="minorBidi"/>
              <w:noProof/>
              <w:color w:val="auto"/>
            </w:rPr>
          </w:pPr>
          <w:hyperlink w:anchor="_Toc133855122" w:history="1">
            <w:r w:rsidR="002A1EF1" w:rsidRPr="007D38A2">
              <w:rPr>
                <w:rStyle w:val="Hyperlink"/>
                <w:noProof/>
              </w:rPr>
              <w:t>3.</w:t>
            </w:r>
            <w:r w:rsidR="002A1EF1">
              <w:rPr>
                <w:rFonts w:asciiTheme="minorHAnsi" w:eastAsiaTheme="minorEastAsia" w:hAnsiTheme="minorHAnsi" w:cstheme="minorBidi"/>
                <w:noProof/>
                <w:color w:val="auto"/>
              </w:rPr>
              <w:tab/>
            </w:r>
            <w:r w:rsidR="002A1EF1" w:rsidRPr="007D38A2">
              <w:rPr>
                <w:rStyle w:val="Hyperlink"/>
                <w:noProof/>
              </w:rPr>
              <w:t>CLBLM user directives</w:t>
            </w:r>
            <w:r w:rsidR="002A1EF1">
              <w:rPr>
                <w:noProof/>
                <w:webHidden/>
              </w:rPr>
              <w:tab/>
            </w:r>
            <w:r w:rsidR="002A1EF1">
              <w:rPr>
                <w:noProof/>
                <w:webHidden/>
              </w:rPr>
              <w:fldChar w:fldCharType="begin"/>
            </w:r>
            <w:r w:rsidR="002A1EF1">
              <w:rPr>
                <w:noProof/>
                <w:webHidden/>
              </w:rPr>
              <w:instrText xml:space="preserve"> PAGEREF _Toc133855122 \h </w:instrText>
            </w:r>
            <w:r w:rsidR="002A1EF1">
              <w:rPr>
                <w:noProof/>
                <w:webHidden/>
              </w:rPr>
            </w:r>
            <w:r w:rsidR="002A1EF1">
              <w:rPr>
                <w:noProof/>
                <w:webHidden/>
              </w:rPr>
              <w:fldChar w:fldCharType="separate"/>
            </w:r>
            <w:r w:rsidR="002A1EF1">
              <w:rPr>
                <w:noProof/>
                <w:webHidden/>
              </w:rPr>
              <w:t>8</w:t>
            </w:r>
            <w:r w:rsidR="002A1EF1">
              <w:rPr>
                <w:noProof/>
                <w:webHidden/>
              </w:rPr>
              <w:fldChar w:fldCharType="end"/>
            </w:r>
          </w:hyperlink>
        </w:p>
        <w:p w14:paraId="1B679C52" w14:textId="5F878D14" w:rsidR="002A1EF1" w:rsidRDefault="00000000">
          <w:pPr>
            <w:pStyle w:val="TOC2"/>
            <w:rPr>
              <w:rFonts w:asciiTheme="minorHAnsi" w:eastAsiaTheme="minorEastAsia" w:hAnsiTheme="minorHAnsi" w:cstheme="minorBidi"/>
              <w:noProof/>
              <w:color w:val="auto"/>
            </w:rPr>
          </w:pPr>
          <w:hyperlink w:anchor="_Toc133855123" w:history="1">
            <w:r w:rsidR="002A1EF1" w:rsidRPr="007D38A2">
              <w:rPr>
                <w:rStyle w:val="Hyperlink"/>
                <w:noProof/>
              </w:rPr>
              <w:t>3.1.</w:t>
            </w:r>
            <w:r w:rsidR="002A1EF1">
              <w:rPr>
                <w:rFonts w:asciiTheme="minorHAnsi" w:eastAsiaTheme="minorEastAsia" w:hAnsiTheme="minorHAnsi" w:cstheme="minorBidi"/>
                <w:noProof/>
                <w:color w:val="auto"/>
              </w:rPr>
              <w:tab/>
            </w:r>
            <w:r w:rsidR="002A1EF1" w:rsidRPr="007D38A2">
              <w:rPr>
                <w:rStyle w:val="Hyperlink"/>
                <w:noProof/>
              </w:rPr>
              <w:t>CLBLM-no-scatt output product selection</w:t>
            </w:r>
            <w:r w:rsidR="002A1EF1">
              <w:rPr>
                <w:noProof/>
                <w:webHidden/>
              </w:rPr>
              <w:tab/>
            </w:r>
            <w:r w:rsidR="002A1EF1">
              <w:rPr>
                <w:noProof/>
                <w:webHidden/>
              </w:rPr>
              <w:fldChar w:fldCharType="begin"/>
            </w:r>
            <w:r w:rsidR="002A1EF1">
              <w:rPr>
                <w:noProof/>
                <w:webHidden/>
              </w:rPr>
              <w:instrText xml:space="preserve"> PAGEREF _Toc133855123 \h </w:instrText>
            </w:r>
            <w:r w:rsidR="002A1EF1">
              <w:rPr>
                <w:noProof/>
                <w:webHidden/>
              </w:rPr>
            </w:r>
            <w:r w:rsidR="002A1EF1">
              <w:rPr>
                <w:noProof/>
                <w:webHidden/>
              </w:rPr>
              <w:fldChar w:fldCharType="separate"/>
            </w:r>
            <w:r w:rsidR="002A1EF1">
              <w:rPr>
                <w:noProof/>
                <w:webHidden/>
              </w:rPr>
              <w:t>11</w:t>
            </w:r>
            <w:r w:rsidR="002A1EF1">
              <w:rPr>
                <w:noProof/>
                <w:webHidden/>
              </w:rPr>
              <w:fldChar w:fldCharType="end"/>
            </w:r>
          </w:hyperlink>
        </w:p>
        <w:p w14:paraId="70E4C43C" w14:textId="31A2FEC3"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4" w:history="1">
            <w:r w:rsidR="002A1EF1" w:rsidRPr="007D38A2">
              <w:rPr>
                <w:rStyle w:val="Hyperlink"/>
                <w:noProof/>
              </w:rPr>
              <w:t>3.1.1.</w:t>
            </w:r>
            <w:r w:rsidR="002A1EF1">
              <w:rPr>
                <w:rFonts w:asciiTheme="minorHAnsi" w:eastAsiaTheme="minorEastAsia" w:hAnsiTheme="minorHAnsi" w:cstheme="minorBidi"/>
                <w:noProof/>
                <w:color w:val="auto"/>
              </w:rPr>
              <w:tab/>
            </w:r>
            <w:r w:rsidR="002A1EF1" w:rsidRPr="007D38A2">
              <w:rPr>
                <w:rStyle w:val="Hyperlink"/>
                <w:noProof/>
              </w:rPr>
              <w:t>CLBLM-no-scatt output RT products</w:t>
            </w:r>
            <w:r w:rsidR="002A1EF1">
              <w:rPr>
                <w:noProof/>
                <w:webHidden/>
              </w:rPr>
              <w:tab/>
            </w:r>
            <w:r w:rsidR="002A1EF1">
              <w:rPr>
                <w:noProof/>
                <w:webHidden/>
              </w:rPr>
              <w:fldChar w:fldCharType="begin"/>
            </w:r>
            <w:r w:rsidR="002A1EF1">
              <w:rPr>
                <w:noProof/>
                <w:webHidden/>
              </w:rPr>
              <w:instrText xml:space="preserve"> PAGEREF _Toc133855124 \h </w:instrText>
            </w:r>
            <w:r w:rsidR="002A1EF1">
              <w:rPr>
                <w:noProof/>
                <w:webHidden/>
              </w:rPr>
            </w:r>
            <w:r w:rsidR="002A1EF1">
              <w:rPr>
                <w:noProof/>
                <w:webHidden/>
              </w:rPr>
              <w:fldChar w:fldCharType="separate"/>
            </w:r>
            <w:r w:rsidR="002A1EF1">
              <w:rPr>
                <w:noProof/>
                <w:webHidden/>
              </w:rPr>
              <w:t>11</w:t>
            </w:r>
            <w:r w:rsidR="002A1EF1">
              <w:rPr>
                <w:noProof/>
                <w:webHidden/>
              </w:rPr>
              <w:fldChar w:fldCharType="end"/>
            </w:r>
          </w:hyperlink>
        </w:p>
        <w:p w14:paraId="134938D2" w14:textId="12DDB052"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5" w:history="1">
            <w:r w:rsidR="002A1EF1" w:rsidRPr="007D38A2">
              <w:rPr>
                <w:rStyle w:val="Hyperlink"/>
                <w:noProof/>
              </w:rPr>
              <w:t>3.1.2.</w:t>
            </w:r>
            <w:r w:rsidR="002A1EF1">
              <w:rPr>
                <w:rFonts w:asciiTheme="minorHAnsi" w:eastAsiaTheme="minorEastAsia" w:hAnsiTheme="minorHAnsi" w:cstheme="minorBidi"/>
                <w:noProof/>
                <w:color w:val="auto"/>
              </w:rPr>
              <w:tab/>
            </w:r>
            <w:r w:rsidR="002A1EF1" w:rsidRPr="007D38A2">
              <w:rPr>
                <w:rStyle w:val="Hyperlink"/>
                <w:noProof/>
              </w:rPr>
              <w:t>Using CLBLM to compute monochromatic optical depths only (OD-only mode)</w:t>
            </w:r>
            <w:r w:rsidR="002A1EF1">
              <w:rPr>
                <w:noProof/>
                <w:webHidden/>
              </w:rPr>
              <w:tab/>
            </w:r>
            <w:r w:rsidR="002A1EF1">
              <w:rPr>
                <w:noProof/>
                <w:webHidden/>
              </w:rPr>
              <w:fldChar w:fldCharType="begin"/>
            </w:r>
            <w:r w:rsidR="002A1EF1">
              <w:rPr>
                <w:noProof/>
                <w:webHidden/>
              </w:rPr>
              <w:instrText xml:space="preserve"> PAGEREF _Toc133855125 \h </w:instrText>
            </w:r>
            <w:r w:rsidR="002A1EF1">
              <w:rPr>
                <w:noProof/>
                <w:webHidden/>
              </w:rPr>
            </w:r>
            <w:r w:rsidR="002A1EF1">
              <w:rPr>
                <w:noProof/>
                <w:webHidden/>
              </w:rPr>
              <w:fldChar w:fldCharType="separate"/>
            </w:r>
            <w:r w:rsidR="002A1EF1">
              <w:rPr>
                <w:noProof/>
                <w:webHidden/>
              </w:rPr>
              <w:t>12</w:t>
            </w:r>
            <w:r w:rsidR="002A1EF1">
              <w:rPr>
                <w:noProof/>
                <w:webHidden/>
              </w:rPr>
              <w:fldChar w:fldCharType="end"/>
            </w:r>
          </w:hyperlink>
        </w:p>
        <w:p w14:paraId="7B15900D" w14:textId="0709F65B" w:rsidR="002A1EF1" w:rsidRDefault="00000000">
          <w:pPr>
            <w:pStyle w:val="TOC2"/>
            <w:rPr>
              <w:rFonts w:asciiTheme="minorHAnsi" w:eastAsiaTheme="minorEastAsia" w:hAnsiTheme="minorHAnsi" w:cstheme="minorBidi"/>
              <w:noProof/>
              <w:color w:val="auto"/>
            </w:rPr>
          </w:pPr>
          <w:hyperlink w:anchor="_Toc133855126" w:history="1">
            <w:r w:rsidR="002A1EF1" w:rsidRPr="007D38A2">
              <w:rPr>
                <w:rStyle w:val="Hyperlink"/>
                <w:noProof/>
              </w:rPr>
              <w:t>3.2.</w:t>
            </w:r>
            <w:r w:rsidR="002A1EF1">
              <w:rPr>
                <w:rFonts w:asciiTheme="minorHAnsi" w:eastAsiaTheme="minorEastAsia" w:hAnsiTheme="minorHAnsi" w:cstheme="minorBidi"/>
                <w:noProof/>
                <w:color w:val="auto"/>
              </w:rPr>
              <w:tab/>
            </w:r>
            <w:r w:rsidR="002A1EF1" w:rsidRPr="007D38A2">
              <w:rPr>
                <w:rStyle w:val="Hyperlink"/>
                <w:noProof/>
              </w:rPr>
              <w:t>Spectral convolution of RT products</w:t>
            </w:r>
            <w:r w:rsidR="002A1EF1">
              <w:rPr>
                <w:noProof/>
                <w:webHidden/>
              </w:rPr>
              <w:tab/>
            </w:r>
            <w:r w:rsidR="002A1EF1">
              <w:rPr>
                <w:noProof/>
                <w:webHidden/>
              </w:rPr>
              <w:fldChar w:fldCharType="begin"/>
            </w:r>
            <w:r w:rsidR="002A1EF1">
              <w:rPr>
                <w:noProof/>
                <w:webHidden/>
              </w:rPr>
              <w:instrText xml:space="preserve"> PAGEREF _Toc133855126 \h </w:instrText>
            </w:r>
            <w:r w:rsidR="002A1EF1">
              <w:rPr>
                <w:noProof/>
                <w:webHidden/>
              </w:rPr>
            </w:r>
            <w:r w:rsidR="002A1EF1">
              <w:rPr>
                <w:noProof/>
                <w:webHidden/>
              </w:rPr>
              <w:fldChar w:fldCharType="separate"/>
            </w:r>
            <w:r w:rsidR="002A1EF1">
              <w:rPr>
                <w:noProof/>
                <w:webHidden/>
              </w:rPr>
              <w:t>13</w:t>
            </w:r>
            <w:r w:rsidR="002A1EF1">
              <w:rPr>
                <w:noProof/>
                <w:webHidden/>
              </w:rPr>
              <w:fldChar w:fldCharType="end"/>
            </w:r>
          </w:hyperlink>
        </w:p>
        <w:p w14:paraId="054432AB" w14:textId="0380E5C3" w:rsidR="002A1EF1" w:rsidRDefault="00000000">
          <w:pPr>
            <w:pStyle w:val="TOC2"/>
            <w:rPr>
              <w:rFonts w:asciiTheme="minorHAnsi" w:eastAsiaTheme="minorEastAsia" w:hAnsiTheme="minorHAnsi" w:cstheme="minorBidi"/>
              <w:noProof/>
              <w:color w:val="auto"/>
            </w:rPr>
          </w:pPr>
          <w:hyperlink w:anchor="_Toc133855127" w:history="1">
            <w:r w:rsidR="002A1EF1" w:rsidRPr="007D38A2">
              <w:rPr>
                <w:rStyle w:val="Hyperlink"/>
                <w:noProof/>
              </w:rPr>
              <w:t>3.3.</w:t>
            </w:r>
            <w:r w:rsidR="002A1EF1">
              <w:rPr>
                <w:rFonts w:asciiTheme="minorHAnsi" w:eastAsiaTheme="minorEastAsia" w:hAnsiTheme="minorHAnsi" w:cstheme="minorBidi"/>
                <w:noProof/>
                <w:color w:val="auto"/>
              </w:rPr>
              <w:tab/>
            </w:r>
            <w:r w:rsidR="002A1EF1" w:rsidRPr="007D38A2">
              <w:rPr>
                <w:rStyle w:val="Hyperlink"/>
                <w:noProof/>
              </w:rPr>
              <w:t>Spectral grid specification</w:t>
            </w:r>
            <w:r w:rsidR="002A1EF1">
              <w:rPr>
                <w:noProof/>
                <w:webHidden/>
              </w:rPr>
              <w:tab/>
            </w:r>
            <w:r w:rsidR="002A1EF1">
              <w:rPr>
                <w:noProof/>
                <w:webHidden/>
              </w:rPr>
              <w:fldChar w:fldCharType="begin"/>
            </w:r>
            <w:r w:rsidR="002A1EF1">
              <w:rPr>
                <w:noProof/>
                <w:webHidden/>
              </w:rPr>
              <w:instrText xml:space="preserve"> PAGEREF _Toc133855127 \h </w:instrText>
            </w:r>
            <w:r w:rsidR="002A1EF1">
              <w:rPr>
                <w:noProof/>
                <w:webHidden/>
              </w:rPr>
            </w:r>
            <w:r w:rsidR="002A1EF1">
              <w:rPr>
                <w:noProof/>
                <w:webHidden/>
              </w:rPr>
              <w:fldChar w:fldCharType="separate"/>
            </w:r>
            <w:r w:rsidR="002A1EF1">
              <w:rPr>
                <w:noProof/>
                <w:webHidden/>
              </w:rPr>
              <w:t>15</w:t>
            </w:r>
            <w:r w:rsidR="002A1EF1">
              <w:rPr>
                <w:noProof/>
                <w:webHidden/>
              </w:rPr>
              <w:fldChar w:fldCharType="end"/>
            </w:r>
          </w:hyperlink>
        </w:p>
        <w:p w14:paraId="24588BFC" w14:textId="6428BEFF"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8" w:history="1">
            <w:r w:rsidR="002A1EF1" w:rsidRPr="007D38A2">
              <w:rPr>
                <w:rStyle w:val="Hyperlink"/>
                <w:noProof/>
              </w:rPr>
              <w:t>3.3.1.</w:t>
            </w:r>
            <w:r w:rsidR="002A1EF1">
              <w:rPr>
                <w:rFonts w:asciiTheme="minorHAnsi" w:eastAsiaTheme="minorEastAsia" w:hAnsiTheme="minorHAnsi" w:cstheme="minorBidi"/>
                <w:noProof/>
                <w:color w:val="auto"/>
              </w:rPr>
              <w:tab/>
            </w:r>
            <w:r w:rsidR="002A1EF1" w:rsidRPr="007D38A2">
              <w:rPr>
                <w:rStyle w:val="Hyperlink"/>
                <w:noProof/>
              </w:rPr>
              <w:t>RT product spectral grid</w:t>
            </w:r>
            <w:r w:rsidR="002A1EF1">
              <w:rPr>
                <w:noProof/>
                <w:webHidden/>
              </w:rPr>
              <w:tab/>
            </w:r>
            <w:r w:rsidR="002A1EF1">
              <w:rPr>
                <w:noProof/>
                <w:webHidden/>
              </w:rPr>
              <w:fldChar w:fldCharType="begin"/>
            </w:r>
            <w:r w:rsidR="002A1EF1">
              <w:rPr>
                <w:noProof/>
                <w:webHidden/>
              </w:rPr>
              <w:instrText xml:space="preserve"> PAGEREF _Toc133855128 \h </w:instrText>
            </w:r>
            <w:r w:rsidR="002A1EF1">
              <w:rPr>
                <w:noProof/>
                <w:webHidden/>
              </w:rPr>
            </w:r>
            <w:r w:rsidR="002A1EF1">
              <w:rPr>
                <w:noProof/>
                <w:webHidden/>
              </w:rPr>
              <w:fldChar w:fldCharType="separate"/>
            </w:r>
            <w:r w:rsidR="002A1EF1">
              <w:rPr>
                <w:noProof/>
                <w:webHidden/>
              </w:rPr>
              <w:t>16</w:t>
            </w:r>
            <w:r w:rsidR="002A1EF1">
              <w:rPr>
                <w:noProof/>
                <w:webHidden/>
              </w:rPr>
              <w:fldChar w:fldCharType="end"/>
            </w:r>
          </w:hyperlink>
        </w:p>
        <w:p w14:paraId="73FF0F6C" w14:textId="1935E085"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29" w:history="1">
            <w:r w:rsidR="002A1EF1" w:rsidRPr="007D38A2">
              <w:rPr>
                <w:rStyle w:val="Hyperlink"/>
                <w:noProof/>
              </w:rPr>
              <w:t>3.3.2.</w:t>
            </w:r>
            <w:r w:rsidR="002A1EF1">
              <w:rPr>
                <w:rFonts w:asciiTheme="minorHAnsi" w:eastAsiaTheme="minorEastAsia" w:hAnsiTheme="minorHAnsi" w:cstheme="minorBidi"/>
                <w:noProof/>
                <w:color w:val="auto"/>
              </w:rPr>
              <w:tab/>
            </w:r>
            <w:r w:rsidR="002A1EF1" w:rsidRPr="007D38A2">
              <w:rPr>
                <w:rStyle w:val="Hyperlink"/>
                <w:noProof/>
              </w:rPr>
              <w:t>Output optical depth spectral grid in the OD-only mode</w:t>
            </w:r>
            <w:r w:rsidR="002A1EF1">
              <w:rPr>
                <w:noProof/>
                <w:webHidden/>
              </w:rPr>
              <w:tab/>
            </w:r>
            <w:r w:rsidR="002A1EF1">
              <w:rPr>
                <w:noProof/>
                <w:webHidden/>
              </w:rPr>
              <w:fldChar w:fldCharType="begin"/>
            </w:r>
            <w:r w:rsidR="002A1EF1">
              <w:rPr>
                <w:noProof/>
                <w:webHidden/>
              </w:rPr>
              <w:instrText xml:space="preserve"> PAGEREF _Toc133855129 \h </w:instrText>
            </w:r>
            <w:r w:rsidR="002A1EF1">
              <w:rPr>
                <w:noProof/>
                <w:webHidden/>
              </w:rPr>
            </w:r>
            <w:r w:rsidR="002A1EF1">
              <w:rPr>
                <w:noProof/>
                <w:webHidden/>
              </w:rPr>
              <w:fldChar w:fldCharType="separate"/>
            </w:r>
            <w:r w:rsidR="002A1EF1">
              <w:rPr>
                <w:noProof/>
                <w:webHidden/>
              </w:rPr>
              <w:t>16</w:t>
            </w:r>
            <w:r w:rsidR="002A1EF1">
              <w:rPr>
                <w:noProof/>
                <w:webHidden/>
              </w:rPr>
              <w:fldChar w:fldCharType="end"/>
            </w:r>
          </w:hyperlink>
        </w:p>
        <w:p w14:paraId="1AFF8A03" w14:textId="76733271" w:rsidR="002A1EF1" w:rsidRDefault="00000000">
          <w:pPr>
            <w:pStyle w:val="TOC2"/>
            <w:rPr>
              <w:rFonts w:asciiTheme="minorHAnsi" w:eastAsiaTheme="minorEastAsia" w:hAnsiTheme="minorHAnsi" w:cstheme="minorBidi"/>
              <w:noProof/>
              <w:color w:val="auto"/>
            </w:rPr>
          </w:pPr>
          <w:hyperlink w:anchor="_Toc133855130" w:history="1">
            <w:r w:rsidR="002A1EF1" w:rsidRPr="007D38A2">
              <w:rPr>
                <w:rStyle w:val="Hyperlink"/>
                <w:noProof/>
              </w:rPr>
              <w:t>3.4.</w:t>
            </w:r>
            <w:r w:rsidR="002A1EF1">
              <w:rPr>
                <w:rFonts w:asciiTheme="minorHAnsi" w:eastAsiaTheme="minorEastAsia" w:hAnsiTheme="minorHAnsi" w:cstheme="minorBidi"/>
                <w:noProof/>
                <w:color w:val="auto"/>
              </w:rPr>
              <w:tab/>
            </w:r>
            <w:r w:rsidR="002A1EF1" w:rsidRPr="007D38A2">
              <w:rPr>
                <w:rStyle w:val="Hyperlink"/>
                <w:noProof/>
              </w:rPr>
              <w:t>Activating the NLTE mode</w:t>
            </w:r>
            <w:r w:rsidR="002A1EF1">
              <w:rPr>
                <w:noProof/>
                <w:webHidden/>
              </w:rPr>
              <w:tab/>
            </w:r>
            <w:r w:rsidR="002A1EF1">
              <w:rPr>
                <w:noProof/>
                <w:webHidden/>
              </w:rPr>
              <w:fldChar w:fldCharType="begin"/>
            </w:r>
            <w:r w:rsidR="002A1EF1">
              <w:rPr>
                <w:noProof/>
                <w:webHidden/>
              </w:rPr>
              <w:instrText xml:space="preserve"> PAGEREF _Toc133855130 \h </w:instrText>
            </w:r>
            <w:r w:rsidR="002A1EF1">
              <w:rPr>
                <w:noProof/>
                <w:webHidden/>
              </w:rPr>
            </w:r>
            <w:r w:rsidR="002A1EF1">
              <w:rPr>
                <w:noProof/>
                <w:webHidden/>
              </w:rPr>
              <w:fldChar w:fldCharType="separate"/>
            </w:r>
            <w:r w:rsidR="002A1EF1">
              <w:rPr>
                <w:noProof/>
                <w:webHidden/>
              </w:rPr>
              <w:t>17</w:t>
            </w:r>
            <w:r w:rsidR="002A1EF1">
              <w:rPr>
                <w:noProof/>
                <w:webHidden/>
              </w:rPr>
              <w:fldChar w:fldCharType="end"/>
            </w:r>
          </w:hyperlink>
        </w:p>
        <w:p w14:paraId="585E5E98" w14:textId="60503802" w:rsidR="002A1EF1" w:rsidRDefault="00000000">
          <w:pPr>
            <w:pStyle w:val="TOC2"/>
            <w:rPr>
              <w:rFonts w:asciiTheme="minorHAnsi" w:eastAsiaTheme="minorEastAsia" w:hAnsiTheme="minorHAnsi" w:cstheme="minorBidi"/>
              <w:noProof/>
              <w:color w:val="auto"/>
            </w:rPr>
          </w:pPr>
          <w:hyperlink w:anchor="_Toc133855131" w:history="1">
            <w:r w:rsidR="002A1EF1" w:rsidRPr="007D38A2">
              <w:rPr>
                <w:rStyle w:val="Hyperlink"/>
                <w:noProof/>
              </w:rPr>
              <w:t>3.5.</w:t>
            </w:r>
            <w:r w:rsidR="002A1EF1">
              <w:rPr>
                <w:rFonts w:asciiTheme="minorHAnsi" w:eastAsiaTheme="minorEastAsia" w:hAnsiTheme="minorHAnsi" w:cstheme="minorBidi"/>
                <w:noProof/>
                <w:color w:val="auto"/>
              </w:rPr>
              <w:tab/>
            </w:r>
            <w:r w:rsidR="002A1EF1" w:rsidRPr="007D38A2">
              <w:rPr>
                <w:rStyle w:val="Hyperlink"/>
                <w:noProof/>
              </w:rPr>
              <w:t>Thermal emission and radiation source controls</w:t>
            </w:r>
            <w:r w:rsidR="002A1EF1">
              <w:rPr>
                <w:noProof/>
                <w:webHidden/>
              </w:rPr>
              <w:tab/>
            </w:r>
            <w:r w:rsidR="002A1EF1">
              <w:rPr>
                <w:noProof/>
                <w:webHidden/>
              </w:rPr>
              <w:fldChar w:fldCharType="begin"/>
            </w:r>
            <w:r w:rsidR="002A1EF1">
              <w:rPr>
                <w:noProof/>
                <w:webHidden/>
              </w:rPr>
              <w:instrText xml:space="preserve"> PAGEREF _Toc133855131 \h </w:instrText>
            </w:r>
            <w:r w:rsidR="002A1EF1">
              <w:rPr>
                <w:noProof/>
                <w:webHidden/>
              </w:rPr>
            </w:r>
            <w:r w:rsidR="002A1EF1">
              <w:rPr>
                <w:noProof/>
                <w:webHidden/>
              </w:rPr>
              <w:fldChar w:fldCharType="separate"/>
            </w:r>
            <w:r w:rsidR="002A1EF1">
              <w:rPr>
                <w:noProof/>
                <w:webHidden/>
              </w:rPr>
              <w:t>17</w:t>
            </w:r>
            <w:r w:rsidR="002A1EF1">
              <w:rPr>
                <w:noProof/>
                <w:webHidden/>
              </w:rPr>
              <w:fldChar w:fldCharType="end"/>
            </w:r>
          </w:hyperlink>
        </w:p>
        <w:p w14:paraId="375FCE54" w14:textId="6B70AA8A" w:rsidR="002A1EF1" w:rsidRDefault="00000000">
          <w:pPr>
            <w:pStyle w:val="TOC2"/>
            <w:rPr>
              <w:rFonts w:asciiTheme="minorHAnsi" w:eastAsiaTheme="minorEastAsia" w:hAnsiTheme="minorHAnsi" w:cstheme="minorBidi"/>
              <w:noProof/>
              <w:color w:val="auto"/>
            </w:rPr>
          </w:pPr>
          <w:hyperlink w:anchor="_Toc133855132" w:history="1">
            <w:r w:rsidR="002A1EF1" w:rsidRPr="007D38A2">
              <w:rPr>
                <w:rStyle w:val="Hyperlink"/>
                <w:noProof/>
              </w:rPr>
              <w:t>3.6.</w:t>
            </w:r>
            <w:r w:rsidR="002A1EF1">
              <w:rPr>
                <w:rFonts w:asciiTheme="minorHAnsi" w:eastAsiaTheme="minorEastAsia" w:hAnsiTheme="minorHAnsi" w:cstheme="minorBidi"/>
                <w:noProof/>
                <w:color w:val="auto"/>
              </w:rPr>
              <w:tab/>
            </w:r>
            <w:r w:rsidR="002A1EF1" w:rsidRPr="007D38A2">
              <w:rPr>
                <w:rStyle w:val="Hyperlink"/>
                <w:noProof/>
              </w:rPr>
              <w:t>Radiative Flux Controls</w:t>
            </w:r>
            <w:r w:rsidR="002A1EF1">
              <w:rPr>
                <w:noProof/>
                <w:webHidden/>
              </w:rPr>
              <w:tab/>
            </w:r>
            <w:r w:rsidR="002A1EF1">
              <w:rPr>
                <w:noProof/>
                <w:webHidden/>
              </w:rPr>
              <w:fldChar w:fldCharType="begin"/>
            </w:r>
            <w:r w:rsidR="002A1EF1">
              <w:rPr>
                <w:noProof/>
                <w:webHidden/>
              </w:rPr>
              <w:instrText xml:space="preserve"> PAGEREF _Toc133855132 \h </w:instrText>
            </w:r>
            <w:r w:rsidR="002A1EF1">
              <w:rPr>
                <w:noProof/>
                <w:webHidden/>
              </w:rPr>
            </w:r>
            <w:r w:rsidR="002A1EF1">
              <w:rPr>
                <w:noProof/>
                <w:webHidden/>
              </w:rPr>
              <w:fldChar w:fldCharType="separate"/>
            </w:r>
            <w:r w:rsidR="002A1EF1">
              <w:rPr>
                <w:noProof/>
                <w:webHidden/>
              </w:rPr>
              <w:t>18</w:t>
            </w:r>
            <w:r w:rsidR="002A1EF1">
              <w:rPr>
                <w:noProof/>
                <w:webHidden/>
              </w:rPr>
              <w:fldChar w:fldCharType="end"/>
            </w:r>
          </w:hyperlink>
        </w:p>
        <w:p w14:paraId="717B2F93" w14:textId="52C302F7" w:rsidR="002A1EF1" w:rsidRDefault="00000000">
          <w:pPr>
            <w:pStyle w:val="TOC2"/>
            <w:rPr>
              <w:rFonts w:asciiTheme="minorHAnsi" w:eastAsiaTheme="minorEastAsia" w:hAnsiTheme="minorHAnsi" w:cstheme="minorBidi"/>
              <w:noProof/>
              <w:color w:val="auto"/>
            </w:rPr>
          </w:pPr>
          <w:hyperlink w:anchor="_Toc133855133" w:history="1">
            <w:r w:rsidR="002A1EF1" w:rsidRPr="007D38A2">
              <w:rPr>
                <w:rStyle w:val="Hyperlink"/>
                <w:noProof/>
              </w:rPr>
              <w:t>3.7.</w:t>
            </w:r>
            <w:r w:rsidR="002A1EF1">
              <w:rPr>
                <w:rFonts w:asciiTheme="minorHAnsi" w:eastAsiaTheme="minorEastAsia" w:hAnsiTheme="minorHAnsi" w:cstheme="minorBidi"/>
                <w:noProof/>
                <w:color w:val="auto"/>
              </w:rPr>
              <w:tab/>
            </w:r>
            <w:r w:rsidR="002A1EF1" w:rsidRPr="007D38A2">
              <w:rPr>
                <w:rStyle w:val="Hyperlink"/>
                <w:noProof/>
              </w:rPr>
              <w:t>Path-calculation controls</w:t>
            </w:r>
            <w:r w:rsidR="002A1EF1">
              <w:rPr>
                <w:noProof/>
                <w:webHidden/>
              </w:rPr>
              <w:tab/>
            </w:r>
            <w:r w:rsidR="002A1EF1">
              <w:rPr>
                <w:noProof/>
                <w:webHidden/>
              </w:rPr>
              <w:fldChar w:fldCharType="begin"/>
            </w:r>
            <w:r w:rsidR="002A1EF1">
              <w:rPr>
                <w:noProof/>
                <w:webHidden/>
              </w:rPr>
              <w:instrText xml:space="preserve"> PAGEREF _Toc133855133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1DDD0A0C" w14:textId="457A0004"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4" w:history="1">
            <w:r w:rsidR="002A1EF1" w:rsidRPr="007D38A2">
              <w:rPr>
                <w:rStyle w:val="Hyperlink"/>
                <w:noProof/>
              </w:rPr>
              <w:t>3.7.1.</w:t>
            </w:r>
            <w:r w:rsidR="002A1EF1">
              <w:rPr>
                <w:rFonts w:asciiTheme="minorHAnsi" w:eastAsiaTheme="minorEastAsia" w:hAnsiTheme="minorHAnsi" w:cstheme="minorBidi"/>
                <w:noProof/>
                <w:color w:val="auto"/>
              </w:rPr>
              <w:tab/>
            </w:r>
            <w:r w:rsidR="002A1EF1" w:rsidRPr="007D38A2">
              <w:rPr>
                <w:rStyle w:val="Hyperlink"/>
                <w:noProof/>
              </w:rPr>
              <w:t>Vertical RT grid</w:t>
            </w:r>
            <w:r w:rsidR="002A1EF1">
              <w:rPr>
                <w:noProof/>
                <w:webHidden/>
              </w:rPr>
              <w:tab/>
            </w:r>
            <w:r w:rsidR="002A1EF1">
              <w:rPr>
                <w:noProof/>
                <w:webHidden/>
              </w:rPr>
              <w:fldChar w:fldCharType="begin"/>
            </w:r>
            <w:r w:rsidR="002A1EF1">
              <w:rPr>
                <w:noProof/>
                <w:webHidden/>
              </w:rPr>
              <w:instrText xml:space="preserve"> PAGEREF _Toc133855134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43D73AB6" w14:textId="3E9F0A49"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5" w:history="1">
            <w:r w:rsidR="002A1EF1" w:rsidRPr="007D38A2">
              <w:rPr>
                <w:rStyle w:val="Hyperlink"/>
                <w:noProof/>
              </w:rPr>
              <w:t>3.7.2.</w:t>
            </w:r>
            <w:r w:rsidR="002A1EF1">
              <w:rPr>
                <w:rFonts w:asciiTheme="minorHAnsi" w:eastAsiaTheme="minorEastAsia" w:hAnsiTheme="minorHAnsi" w:cstheme="minorBidi"/>
                <w:noProof/>
                <w:color w:val="auto"/>
              </w:rPr>
              <w:tab/>
            </w:r>
            <w:r w:rsidR="002A1EF1" w:rsidRPr="007D38A2">
              <w:rPr>
                <w:rStyle w:val="Hyperlink"/>
                <w:noProof/>
              </w:rPr>
              <w:t>Airmass scaling approximation</w:t>
            </w:r>
            <w:r w:rsidR="002A1EF1">
              <w:rPr>
                <w:noProof/>
                <w:webHidden/>
              </w:rPr>
              <w:tab/>
            </w:r>
            <w:r w:rsidR="002A1EF1">
              <w:rPr>
                <w:noProof/>
                <w:webHidden/>
              </w:rPr>
              <w:fldChar w:fldCharType="begin"/>
            </w:r>
            <w:r w:rsidR="002A1EF1">
              <w:rPr>
                <w:noProof/>
                <w:webHidden/>
              </w:rPr>
              <w:instrText xml:space="preserve"> PAGEREF _Toc133855135 \h </w:instrText>
            </w:r>
            <w:r w:rsidR="002A1EF1">
              <w:rPr>
                <w:noProof/>
                <w:webHidden/>
              </w:rPr>
            </w:r>
            <w:r w:rsidR="002A1EF1">
              <w:rPr>
                <w:noProof/>
                <w:webHidden/>
              </w:rPr>
              <w:fldChar w:fldCharType="separate"/>
            </w:r>
            <w:r w:rsidR="002A1EF1">
              <w:rPr>
                <w:noProof/>
                <w:webHidden/>
              </w:rPr>
              <w:t>19</w:t>
            </w:r>
            <w:r w:rsidR="002A1EF1">
              <w:rPr>
                <w:noProof/>
                <w:webHidden/>
              </w:rPr>
              <w:fldChar w:fldCharType="end"/>
            </w:r>
          </w:hyperlink>
        </w:p>
        <w:p w14:paraId="32F4357B" w14:textId="6E19AA3C" w:rsidR="002A1EF1" w:rsidRDefault="00000000">
          <w:pPr>
            <w:pStyle w:val="TOC3"/>
            <w:tabs>
              <w:tab w:val="left" w:pos="1440"/>
              <w:tab w:val="right" w:leader="dot" w:pos="11654"/>
            </w:tabs>
            <w:rPr>
              <w:rFonts w:asciiTheme="minorHAnsi" w:eastAsiaTheme="minorEastAsia" w:hAnsiTheme="minorHAnsi" w:cstheme="minorBidi"/>
              <w:noProof/>
              <w:color w:val="auto"/>
            </w:rPr>
          </w:pPr>
          <w:hyperlink w:anchor="_Toc133855136" w:history="1">
            <w:r w:rsidR="002A1EF1" w:rsidRPr="007D38A2">
              <w:rPr>
                <w:rStyle w:val="Hyperlink"/>
                <w:noProof/>
              </w:rPr>
              <w:t>3.7.3.</w:t>
            </w:r>
            <w:r w:rsidR="002A1EF1">
              <w:rPr>
                <w:rFonts w:asciiTheme="minorHAnsi" w:eastAsiaTheme="minorEastAsia" w:hAnsiTheme="minorHAnsi" w:cstheme="minorBidi"/>
                <w:noProof/>
                <w:color w:val="auto"/>
              </w:rPr>
              <w:tab/>
            </w:r>
            <w:r w:rsidR="002A1EF1" w:rsidRPr="007D38A2">
              <w:rPr>
                <w:rStyle w:val="Hyperlink"/>
                <w:noProof/>
              </w:rPr>
              <w:t>path-calculation-ctrl JSON group</w:t>
            </w:r>
            <w:r w:rsidR="002A1EF1">
              <w:rPr>
                <w:noProof/>
                <w:webHidden/>
              </w:rPr>
              <w:tab/>
            </w:r>
            <w:r w:rsidR="002A1EF1">
              <w:rPr>
                <w:noProof/>
                <w:webHidden/>
              </w:rPr>
              <w:fldChar w:fldCharType="begin"/>
            </w:r>
            <w:r w:rsidR="002A1EF1">
              <w:rPr>
                <w:noProof/>
                <w:webHidden/>
              </w:rPr>
              <w:instrText xml:space="preserve"> PAGEREF _Toc133855136 \h </w:instrText>
            </w:r>
            <w:r w:rsidR="002A1EF1">
              <w:rPr>
                <w:noProof/>
                <w:webHidden/>
              </w:rPr>
            </w:r>
            <w:r w:rsidR="002A1EF1">
              <w:rPr>
                <w:noProof/>
                <w:webHidden/>
              </w:rPr>
              <w:fldChar w:fldCharType="separate"/>
            </w:r>
            <w:r w:rsidR="002A1EF1">
              <w:rPr>
                <w:noProof/>
                <w:webHidden/>
              </w:rPr>
              <w:t>20</w:t>
            </w:r>
            <w:r w:rsidR="002A1EF1">
              <w:rPr>
                <w:noProof/>
                <w:webHidden/>
              </w:rPr>
              <w:fldChar w:fldCharType="end"/>
            </w:r>
          </w:hyperlink>
        </w:p>
        <w:p w14:paraId="5DB46F99" w14:textId="3264A8E1" w:rsidR="002A1EF1" w:rsidRDefault="00000000">
          <w:pPr>
            <w:pStyle w:val="TOC2"/>
            <w:rPr>
              <w:rFonts w:asciiTheme="minorHAnsi" w:eastAsiaTheme="minorEastAsia" w:hAnsiTheme="minorHAnsi" w:cstheme="minorBidi"/>
              <w:noProof/>
              <w:color w:val="auto"/>
            </w:rPr>
          </w:pPr>
          <w:hyperlink w:anchor="_Toc133855137" w:history="1">
            <w:r w:rsidR="002A1EF1" w:rsidRPr="007D38A2">
              <w:rPr>
                <w:rStyle w:val="Hyperlink"/>
                <w:noProof/>
              </w:rPr>
              <w:t>3.8.</w:t>
            </w:r>
            <w:r w:rsidR="002A1EF1">
              <w:rPr>
                <w:rFonts w:asciiTheme="minorHAnsi" w:eastAsiaTheme="minorEastAsia" w:hAnsiTheme="minorHAnsi" w:cstheme="minorBidi"/>
                <w:noProof/>
                <w:color w:val="auto"/>
              </w:rPr>
              <w:tab/>
            </w:r>
            <w:r w:rsidR="002A1EF1" w:rsidRPr="007D38A2">
              <w:rPr>
                <w:rStyle w:val="Hyperlink"/>
                <w:noProof/>
              </w:rPr>
              <w:t>Optical depths calculation control flags</w:t>
            </w:r>
            <w:r w:rsidR="002A1EF1">
              <w:rPr>
                <w:noProof/>
                <w:webHidden/>
              </w:rPr>
              <w:tab/>
            </w:r>
            <w:r w:rsidR="002A1EF1">
              <w:rPr>
                <w:noProof/>
                <w:webHidden/>
              </w:rPr>
              <w:fldChar w:fldCharType="begin"/>
            </w:r>
            <w:r w:rsidR="002A1EF1">
              <w:rPr>
                <w:noProof/>
                <w:webHidden/>
              </w:rPr>
              <w:instrText xml:space="preserve"> PAGEREF _Toc133855137 \h </w:instrText>
            </w:r>
            <w:r w:rsidR="002A1EF1">
              <w:rPr>
                <w:noProof/>
                <w:webHidden/>
              </w:rPr>
            </w:r>
            <w:r w:rsidR="002A1EF1">
              <w:rPr>
                <w:noProof/>
                <w:webHidden/>
              </w:rPr>
              <w:fldChar w:fldCharType="separate"/>
            </w:r>
            <w:r w:rsidR="002A1EF1">
              <w:rPr>
                <w:noProof/>
                <w:webHidden/>
              </w:rPr>
              <w:t>21</w:t>
            </w:r>
            <w:r w:rsidR="002A1EF1">
              <w:rPr>
                <w:noProof/>
                <w:webHidden/>
              </w:rPr>
              <w:fldChar w:fldCharType="end"/>
            </w:r>
          </w:hyperlink>
        </w:p>
        <w:p w14:paraId="6E2A1819" w14:textId="103340E3" w:rsidR="002A1EF1" w:rsidRDefault="00000000">
          <w:pPr>
            <w:pStyle w:val="TOC2"/>
            <w:rPr>
              <w:rFonts w:asciiTheme="minorHAnsi" w:eastAsiaTheme="minorEastAsia" w:hAnsiTheme="minorHAnsi" w:cstheme="minorBidi"/>
              <w:noProof/>
              <w:color w:val="auto"/>
            </w:rPr>
          </w:pPr>
          <w:hyperlink w:anchor="_Toc133855138" w:history="1">
            <w:r w:rsidR="002A1EF1" w:rsidRPr="007D38A2">
              <w:rPr>
                <w:rStyle w:val="Hyperlink"/>
                <w:noProof/>
              </w:rPr>
              <w:t>3.9.</w:t>
            </w:r>
            <w:r w:rsidR="002A1EF1">
              <w:rPr>
                <w:rFonts w:asciiTheme="minorHAnsi" w:eastAsiaTheme="minorEastAsia" w:hAnsiTheme="minorHAnsi" w:cstheme="minorBidi"/>
                <w:noProof/>
                <w:color w:val="auto"/>
              </w:rPr>
              <w:tab/>
            </w:r>
            <w:r w:rsidR="002A1EF1" w:rsidRPr="007D38A2">
              <w:rPr>
                <w:rStyle w:val="Hyperlink"/>
                <w:noProof/>
              </w:rPr>
              <w:t>Scene file and scene selection</w:t>
            </w:r>
            <w:r w:rsidR="002A1EF1">
              <w:rPr>
                <w:noProof/>
                <w:webHidden/>
              </w:rPr>
              <w:tab/>
            </w:r>
            <w:r w:rsidR="002A1EF1">
              <w:rPr>
                <w:noProof/>
                <w:webHidden/>
              </w:rPr>
              <w:fldChar w:fldCharType="begin"/>
            </w:r>
            <w:r w:rsidR="002A1EF1">
              <w:rPr>
                <w:noProof/>
                <w:webHidden/>
              </w:rPr>
              <w:instrText xml:space="preserve"> PAGEREF _Toc133855138 \h </w:instrText>
            </w:r>
            <w:r w:rsidR="002A1EF1">
              <w:rPr>
                <w:noProof/>
                <w:webHidden/>
              </w:rPr>
            </w:r>
            <w:r w:rsidR="002A1EF1">
              <w:rPr>
                <w:noProof/>
                <w:webHidden/>
              </w:rPr>
              <w:fldChar w:fldCharType="separate"/>
            </w:r>
            <w:r w:rsidR="002A1EF1">
              <w:rPr>
                <w:noProof/>
                <w:webHidden/>
              </w:rPr>
              <w:t>22</w:t>
            </w:r>
            <w:r w:rsidR="002A1EF1">
              <w:rPr>
                <w:noProof/>
                <w:webHidden/>
              </w:rPr>
              <w:fldChar w:fldCharType="end"/>
            </w:r>
          </w:hyperlink>
        </w:p>
        <w:p w14:paraId="5FEB56EA" w14:textId="1898DF1D" w:rsidR="002A1EF1" w:rsidRDefault="00000000">
          <w:pPr>
            <w:pStyle w:val="TOC2"/>
            <w:rPr>
              <w:rFonts w:asciiTheme="minorHAnsi" w:eastAsiaTheme="minorEastAsia" w:hAnsiTheme="minorHAnsi" w:cstheme="minorBidi"/>
              <w:noProof/>
              <w:color w:val="auto"/>
            </w:rPr>
          </w:pPr>
          <w:hyperlink w:anchor="_Toc133855139" w:history="1">
            <w:r w:rsidR="002A1EF1" w:rsidRPr="007D38A2">
              <w:rPr>
                <w:rStyle w:val="Hyperlink"/>
                <w:noProof/>
              </w:rPr>
              <w:t>3.10.</w:t>
            </w:r>
            <w:r w:rsidR="002A1EF1">
              <w:rPr>
                <w:rFonts w:asciiTheme="minorHAnsi" w:eastAsiaTheme="minorEastAsia" w:hAnsiTheme="minorHAnsi" w:cstheme="minorBidi"/>
                <w:noProof/>
                <w:color w:val="auto"/>
              </w:rPr>
              <w:tab/>
            </w:r>
            <w:r w:rsidR="002A1EF1" w:rsidRPr="007D38A2">
              <w:rPr>
                <w:rStyle w:val="Hyperlink"/>
                <w:noProof/>
              </w:rPr>
              <w:t>Overriding scene-file viewing geometry information</w:t>
            </w:r>
            <w:r w:rsidR="002A1EF1">
              <w:rPr>
                <w:noProof/>
                <w:webHidden/>
              </w:rPr>
              <w:tab/>
            </w:r>
            <w:r w:rsidR="002A1EF1">
              <w:rPr>
                <w:noProof/>
                <w:webHidden/>
              </w:rPr>
              <w:fldChar w:fldCharType="begin"/>
            </w:r>
            <w:r w:rsidR="002A1EF1">
              <w:rPr>
                <w:noProof/>
                <w:webHidden/>
              </w:rPr>
              <w:instrText xml:space="preserve"> PAGEREF _Toc133855139 \h </w:instrText>
            </w:r>
            <w:r w:rsidR="002A1EF1">
              <w:rPr>
                <w:noProof/>
                <w:webHidden/>
              </w:rPr>
            </w:r>
            <w:r w:rsidR="002A1EF1">
              <w:rPr>
                <w:noProof/>
                <w:webHidden/>
              </w:rPr>
              <w:fldChar w:fldCharType="separate"/>
            </w:r>
            <w:r w:rsidR="002A1EF1">
              <w:rPr>
                <w:noProof/>
                <w:webHidden/>
              </w:rPr>
              <w:t>23</w:t>
            </w:r>
            <w:r w:rsidR="002A1EF1">
              <w:rPr>
                <w:noProof/>
                <w:webHidden/>
              </w:rPr>
              <w:fldChar w:fldCharType="end"/>
            </w:r>
          </w:hyperlink>
        </w:p>
        <w:p w14:paraId="62723522" w14:textId="1218D547" w:rsidR="002A1EF1" w:rsidRDefault="00000000">
          <w:pPr>
            <w:pStyle w:val="TOC2"/>
            <w:rPr>
              <w:rFonts w:asciiTheme="minorHAnsi" w:eastAsiaTheme="minorEastAsia" w:hAnsiTheme="minorHAnsi" w:cstheme="minorBidi"/>
              <w:noProof/>
              <w:color w:val="auto"/>
            </w:rPr>
          </w:pPr>
          <w:hyperlink w:anchor="_Toc133855140" w:history="1">
            <w:r w:rsidR="002A1EF1" w:rsidRPr="007D38A2">
              <w:rPr>
                <w:rStyle w:val="Hyperlink"/>
                <w:noProof/>
              </w:rPr>
              <w:t>3.11.</w:t>
            </w:r>
            <w:r w:rsidR="002A1EF1">
              <w:rPr>
                <w:rFonts w:asciiTheme="minorHAnsi" w:eastAsiaTheme="minorEastAsia" w:hAnsiTheme="minorHAnsi" w:cstheme="minorBidi"/>
                <w:noProof/>
                <w:color w:val="auto"/>
              </w:rPr>
              <w:tab/>
            </w:r>
            <w:r w:rsidR="002A1EF1" w:rsidRPr="007D38A2">
              <w:rPr>
                <w:rStyle w:val="Hyperlink"/>
                <w:noProof/>
              </w:rPr>
              <w:t>Convolution-only mode</w:t>
            </w:r>
            <w:r w:rsidR="002A1EF1">
              <w:rPr>
                <w:noProof/>
                <w:webHidden/>
              </w:rPr>
              <w:tab/>
            </w:r>
            <w:r w:rsidR="002A1EF1">
              <w:rPr>
                <w:noProof/>
                <w:webHidden/>
              </w:rPr>
              <w:fldChar w:fldCharType="begin"/>
            </w:r>
            <w:r w:rsidR="002A1EF1">
              <w:rPr>
                <w:noProof/>
                <w:webHidden/>
              </w:rPr>
              <w:instrText xml:space="preserve"> PAGEREF _Toc133855140 \h </w:instrText>
            </w:r>
            <w:r w:rsidR="002A1EF1">
              <w:rPr>
                <w:noProof/>
                <w:webHidden/>
              </w:rPr>
            </w:r>
            <w:r w:rsidR="002A1EF1">
              <w:rPr>
                <w:noProof/>
                <w:webHidden/>
              </w:rPr>
              <w:fldChar w:fldCharType="separate"/>
            </w:r>
            <w:r w:rsidR="002A1EF1">
              <w:rPr>
                <w:noProof/>
                <w:webHidden/>
              </w:rPr>
              <w:t>23</w:t>
            </w:r>
            <w:r w:rsidR="002A1EF1">
              <w:rPr>
                <w:noProof/>
                <w:webHidden/>
              </w:rPr>
              <w:fldChar w:fldCharType="end"/>
            </w:r>
          </w:hyperlink>
        </w:p>
        <w:p w14:paraId="526D494B" w14:textId="05B31F2D" w:rsidR="002A1EF1" w:rsidRDefault="00000000">
          <w:pPr>
            <w:pStyle w:val="TOC1"/>
            <w:rPr>
              <w:rFonts w:asciiTheme="minorHAnsi" w:eastAsiaTheme="minorEastAsia" w:hAnsiTheme="minorHAnsi" w:cstheme="minorBidi"/>
              <w:noProof/>
              <w:color w:val="auto"/>
            </w:rPr>
          </w:pPr>
          <w:hyperlink w:anchor="_Toc133855141" w:history="1">
            <w:r w:rsidR="002A1EF1" w:rsidRPr="007D38A2">
              <w:rPr>
                <w:rStyle w:val="Hyperlink"/>
                <w:noProof/>
              </w:rPr>
              <w:t>4.</w:t>
            </w:r>
            <w:r w:rsidR="002A1EF1">
              <w:rPr>
                <w:rFonts w:asciiTheme="minorHAnsi" w:eastAsiaTheme="minorEastAsia" w:hAnsiTheme="minorHAnsi" w:cstheme="minorBidi"/>
                <w:noProof/>
                <w:color w:val="auto"/>
              </w:rPr>
              <w:tab/>
            </w:r>
            <w:r w:rsidR="002A1EF1" w:rsidRPr="007D38A2">
              <w:rPr>
                <w:rStyle w:val="Hyperlink"/>
                <w:noProof/>
              </w:rPr>
              <w:t>Appendix A: CLBLM units and conventions</w:t>
            </w:r>
            <w:r w:rsidR="002A1EF1">
              <w:rPr>
                <w:noProof/>
                <w:webHidden/>
              </w:rPr>
              <w:tab/>
            </w:r>
            <w:r w:rsidR="002A1EF1">
              <w:rPr>
                <w:noProof/>
                <w:webHidden/>
              </w:rPr>
              <w:fldChar w:fldCharType="begin"/>
            </w:r>
            <w:r w:rsidR="002A1EF1">
              <w:rPr>
                <w:noProof/>
                <w:webHidden/>
              </w:rPr>
              <w:instrText xml:space="preserve"> PAGEREF _Toc133855141 \h </w:instrText>
            </w:r>
            <w:r w:rsidR="002A1EF1">
              <w:rPr>
                <w:noProof/>
                <w:webHidden/>
              </w:rPr>
            </w:r>
            <w:r w:rsidR="002A1EF1">
              <w:rPr>
                <w:noProof/>
                <w:webHidden/>
              </w:rPr>
              <w:fldChar w:fldCharType="separate"/>
            </w:r>
            <w:r w:rsidR="002A1EF1">
              <w:rPr>
                <w:noProof/>
                <w:webHidden/>
              </w:rPr>
              <w:t>25</w:t>
            </w:r>
            <w:r w:rsidR="002A1EF1">
              <w:rPr>
                <w:noProof/>
                <w:webHidden/>
              </w:rPr>
              <w:fldChar w:fldCharType="end"/>
            </w:r>
          </w:hyperlink>
        </w:p>
        <w:p w14:paraId="45A1AA52" w14:textId="3DDE980A" w:rsidR="002A1EF1" w:rsidRDefault="00000000">
          <w:pPr>
            <w:pStyle w:val="TOC1"/>
            <w:rPr>
              <w:rFonts w:asciiTheme="minorHAnsi" w:eastAsiaTheme="minorEastAsia" w:hAnsiTheme="minorHAnsi" w:cstheme="minorBidi"/>
              <w:noProof/>
              <w:color w:val="auto"/>
            </w:rPr>
          </w:pPr>
          <w:hyperlink w:anchor="_Toc133855142" w:history="1">
            <w:r w:rsidR="002A1EF1" w:rsidRPr="007D38A2">
              <w:rPr>
                <w:rStyle w:val="Hyperlink"/>
                <w:noProof/>
              </w:rPr>
              <w:t>5.</w:t>
            </w:r>
            <w:r w:rsidR="002A1EF1">
              <w:rPr>
                <w:rFonts w:asciiTheme="minorHAnsi" w:eastAsiaTheme="minorEastAsia" w:hAnsiTheme="minorHAnsi" w:cstheme="minorBidi"/>
                <w:noProof/>
                <w:color w:val="auto"/>
              </w:rPr>
              <w:tab/>
            </w:r>
            <w:r w:rsidR="002A1EF1" w:rsidRPr="007D38A2">
              <w:rPr>
                <w:rStyle w:val="Hyperlink"/>
                <w:noProof/>
              </w:rPr>
              <w:t>Appendix B: CLBLM input scene file format and content</w:t>
            </w:r>
            <w:r w:rsidR="002A1EF1">
              <w:rPr>
                <w:noProof/>
                <w:webHidden/>
              </w:rPr>
              <w:tab/>
            </w:r>
            <w:r w:rsidR="002A1EF1">
              <w:rPr>
                <w:noProof/>
                <w:webHidden/>
              </w:rPr>
              <w:fldChar w:fldCharType="begin"/>
            </w:r>
            <w:r w:rsidR="002A1EF1">
              <w:rPr>
                <w:noProof/>
                <w:webHidden/>
              </w:rPr>
              <w:instrText xml:space="preserve"> PAGEREF _Toc133855142 \h </w:instrText>
            </w:r>
            <w:r w:rsidR="002A1EF1">
              <w:rPr>
                <w:noProof/>
                <w:webHidden/>
              </w:rPr>
            </w:r>
            <w:r w:rsidR="002A1EF1">
              <w:rPr>
                <w:noProof/>
                <w:webHidden/>
              </w:rPr>
              <w:fldChar w:fldCharType="separate"/>
            </w:r>
            <w:r w:rsidR="002A1EF1">
              <w:rPr>
                <w:noProof/>
                <w:webHidden/>
              </w:rPr>
              <w:t>25</w:t>
            </w:r>
            <w:r w:rsidR="002A1EF1">
              <w:rPr>
                <w:noProof/>
                <w:webHidden/>
              </w:rPr>
              <w:fldChar w:fldCharType="end"/>
            </w:r>
          </w:hyperlink>
        </w:p>
        <w:p w14:paraId="660FF117" w14:textId="32B23954" w:rsidR="002A1EF1" w:rsidRDefault="00000000">
          <w:pPr>
            <w:pStyle w:val="TOC1"/>
            <w:rPr>
              <w:rFonts w:asciiTheme="minorHAnsi" w:eastAsiaTheme="minorEastAsia" w:hAnsiTheme="minorHAnsi" w:cstheme="minorBidi"/>
              <w:noProof/>
              <w:color w:val="auto"/>
            </w:rPr>
          </w:pPr>
          <w:hyperlink w:anchor="_Toc133855143" w:history="1">
            <w:r w:rsidR="002A1EF1" w:rsidRPr="007D38A2">
              <w:rPr>
                <w:rStyle w:val="Hyperlink"/>
                <w:noProof/>
              </w:rPr>
              <w:t>6.</w:t>
            </w:r>
            <w:r w:rsidR="002A1EF1">
              <w:rPr>
                <w:rFonts w:asciiTheme="minorHAnsi" w:eastAsiaTheme="minorEastAsia" w:hAnsiTheme="minorHAnsi" w:cstheme="minorBidi"/>
                <w:noProof/>
                <w:color w:val="auto"/>
              </w:rPr>
              <w:tab/>
            </w:r>
            <w:r w:rsidR="002A1EF1" w:rsidRPr="007D38A2">
              <w:rPr>
                <w:rStyle w:val="Hyperlink"/>
                <w:noProof/>
              </w:rPr>
              <w:t>Appendix C: CLBLM output data file format and content</w:t>
            </w:r>
            <w:r w:rsidR="002A1EF1">
              <w:rPr>
                <w:noProof/>
                <w:webHidden/>
              </w:rPr>
              <w:tab/>
            </w:r>
            <w:r w:rsidR="002A1EF1">
              <w:rPr>
                <w:noProof/>
                <w:webHidden/>
              </w:rPr>
              <w:fldChar w:fldCharType="begin"/>
            </w:r>
            <w:r w:rsidR="002A1EF1">
              <w:rPr>
                <w:noProof/>
                <w:webHidden/>
              </w:rPr>
              <w:instrText xml:space="preserve"> PAGEREF _Toc133855143 \h </w:instrText>
            </w:r>
            <w:r w:rsidR="002A1EF1">
              <w:rPr>
                <w:noProof/>
                <w:webHidden/>
              </w:rPr>
            </w:r>
            <w:r w:rsidR="002A1EF1">
              <w:rPr>
                <w:noProof/>
                <w:webHidden/>
              </w:rPr>
              <w:fldChar w:fldCharType="separate"/>
            </w:r>
            <w:r w:rsidR="002A1EF1">
              <w:rPr>
                <w:noProof/>
                <w:webHidden/>
              </w:rPr>
              <w:t>27</w:t>
            </w:r>
            <w:r w:rsidR="002A1EF1">
              <w:rPr>
                <w:noProof/>
                <w:webHidden/>
              </w:rPr>
              <w:fldChar w:fldCharType="end"/>
            </w:r>
          </w:hyperlink>
        </w:p>
        <w:p w14:paraId="2AF46E19" w14:textId="7BBEE7F0" w:rsidR="005E2C6F" w:rsidRDefault="005E2C6F">
          <w:r>
            <w:rPr>
              <w:b/>
              <w:bCs/>
              <w:noProof/>
            </w:rPr>
            <w:fldChar w:fldCharType="end"/>
          </w:r>
        </w:p>
      </w:sdtContent>
    </w:sdt>
    <w:p w14:paraId="4B270A88" w14:textId="0DC48D4F" w:rsidR="00460A2B" w:rsidRDefault="00460A2B"/>
    <w:p w14:paraId="31AB2C43" w14:textId="28EAF28D" w:rsidR="00FB1BB4" w:rsidRDefault="00FB1BB4">
      <w:r>
        <w:br w:type="page"/>
      </w:r>
    </w:p>
    <w:p w14:paraId="5867CFDB" w14:textId="77777777" w:rsidR="00460A2B" w:rsidRDefault="00460A2B" w:rsidP="00634C4C">
      <w:pPr>
        <w:spacing w:before="240"/>
      </w:pPr>
    </w:p>
    <w:p w14:paraId="2BBD57D5" w14:textId="078FC7A4" w:rsidR="00B07E9B" w:rsidRDefault="00CC2528" w:rsidP="00634C4C">
      <w:pPr>
        <w:pStyle w:val="Heading1"/>
        <w:spacing w:before="240"/>
      </w:pPr>
      <w:bookmarkStart w:id="9" w:name="_Toc133855115"/>
      <w:r w:rsidRPr="00CC2528">
        <w:t xml:space="preserve">CLBLM </w:t>
      </w:r>
      <w:r w:rsidR="00634C4C">
        <w:t>overview</w:t>
      </w:r>
      <w:bookmarkEnd w:id="9"/>
    </w:p>
    <w:p w14:paraId="31EA931B" w14:textId="0F1A32F3" w:rsidR="00CE3EBD" w:rsidRDefault="00CE3EBD" w:rsidP="00CE3EBD"/>
    <w:p w14:paraId="11153300" w14:textId="1AEC7BAE" w:rsidR="00D633CC" w:rsidRDefault="00CE3EBD" w:rsidP="00691D8E">
      <w:pPr>
        <w:spacing w:after="200" w:line="360" w:lineRule="auto"/>
        <w:jc w:val="both"/>
      </w:pPr>
      <w:r>
        <w:t xml:space="preserve">CLBLM v1.0 </w:t>
      </w:r>
      <w:r w:rsidR="00736534">
        <w:t>is t</w:t>
      </w:r>
      <w:r w:rsidR="00082CF4">
        <w:t>h</w:t>
      </w:r>
      <w:r w:rsidR="00736534">
        <w:t xml:space="preserve">e first official release of </w:t>
      </w:r>
      <w:r w:rsidR="00082CF4">
        <w:t>a modernized version of the AER</w:t>
      </w:r>
      <w:r w:rsidR="00B830D3">
        <w:t xml:space="preserve"> </w:t>
      </w:r>
      <w:r w:rsidR="00082CF4">
        <w:t xml:space="preserve">LBLRTM line-byline model. CLBLM v1.0 is written in Fortran 2003 and </w:t>
      </w:r>
      <w:r w:rsidR="00631F95">
        <w:t>currently contains one executable program</w:t>
      </w:r>
      <w:r w:rsidR="00443ECE">
        <w:t xml:space="preserve"> </w:t>
      </w:r>
      <w:r w:rsidR="00631F95" w:rsidRPr="00443ECE">
        <w:rPr>
          <w:i/>
        </w:rPr>
        <w:t>CLBLM-no-scatt</w:t>
      </w:r>
      <w:r w:rsidR="00631F95">
        <w:t xml:space="preserve">, which </w:t>
      </w:r>
      <w:ins w:id="10" w:author="Cady-Pereira, Karen [2]" w:date="2023-05-02T09:44:00Z">
        <w:r w:rsidR="004C4F30">
          <w:t xml:space="preserve">includes </w:t>
        </w:r>
      </w:ins>
      <w:del w:id="11" w:author="Cady-Pereira, Karen [2]" w:date="2023-05-02T09:44:00Z">
        <w:r w:rsidR="00631F95" w:rsidDel="004C4F30">
          <w:delText xml:space="preserve">consolidates </w:delText>
        </w:r>
      </w:del>
      <w:r w:rsidR="00631F95">
        <w:t>the capabilities of the original core LBLRTM algorithm (radiance and transmittance calculations in non-scattering atmospheres) as well as Jacobian calculations and radiative fluxes into a single application. A further application</w:t>
      </w:r>
      <w:r w:rsidR="004466D1">
        <w:t>,</w:t>
      </w:r>
      <w:del w:id="12" w:author="Cady-Pereira, Karen [2]" w:date="2023-05-02T09:44:00Z">
        <w:r w:rsidR="00631F95" w:rsidDel="004C4F30">
          <w:delText>,</w:delText>
        </w:r>
      </w:del>
      <w:r w:rsidR="00631F95">
        <w:t xml:space="preserve"> CLBLM-multi-stream, </w:t>
      </w:r>
      <w:r w:rsidR="004466D1">
        <w:t xml:space="preserve">is under development, </w:t>
      </w:r>
      <w:ins w:id="13" w:author="Cady-Pereira, Karen [2]" w:date="2023-05-02T09:44:00Z">
        <w:r w:rsidR="004C4F30">
          <w:t xml:space="preserve">and </w:t>
        </w:r>
      </w:ins>
      <w:del w:id="14" w:author="Cady-Pereira, Karen [2]" w:date="2023-05-02T09:44:00Z">
        <w:r w:rsidR="00631F95" w:rsidDel="004C4F30">
          <w:delText xml:space="preserve">which </w:delText>
        </w:r>
      </w:del>
      <w:r w:rsidR="00631F95">
        <w:t>will provide the ability to compute radiances in a plane parallel scattering atmosphere.</w:t>
      </w:r>
    </w:p>
    <w:p w14:paraId="79E30215" w14:textId="1050EE64" w:rsidR="00BD5A16" w:rsidRDefault="00631F95" w:rsidP="00A70A84">
      <w:pPr>
        <w:spacing w:after="200" w:line="360" w:lineRule="auto"/>
        <w:jc w:val="both"/>
      </w:pPr>
      <w:r>
        <w:t>CLBLM-</w:t>
      </w:r>
      <w:r w:rsidRPr="00EF03FC">
        <w:rPr>
          <w:i/>
          <w:iCs/>
        </w:rPr>
        <w:t>no-scatt</w:t>
      </w:r>
      <w:r>
        <w:t xml:space="preserve"> is </w:t>
      </w:r>
      <w:r w:rsidR="00BD5A16">
        <w:t>built around the fast LBLRTM Voigt line shape convolution algorithm</w:t>
      </w:r>
      <w:r w:rsidR="000C1475">
        <w:t>,</w:t>
      </w:r>
      <w:r w:rsidR="00F72075">
        <w:t xml:space="preserve"> modified to avoid the issue of under-sampling of </w:t>
      </w:r>
      <w:proofErr w:type="gramStart"/>
      <w:r w:rsidR="00F72075">
        <w:t>spectrally-isolated</w:t>
      </w:r>
      <w:proofErr w:type="gramEnd"/>
      <w:r w:rsidR="00F72075">
        <w:t xml:space="preserve"> narrow absorption lines</w:t>
      </w:r>
      <w:r w:rsidR="00EF03FC">
        <w:t>; it</w:t>
      </w:r>
      <w:r w:rsidR="00F72075">
        <w:t xml:space="preserve"> integrate</w:t>
      </w:r>
      <w:r w:rsidR="00EF03FC">
        <w:t>s</w:t>
      </w:r>
      <w:r w:rsidR="00F72075">
        <w:t xml:space="preserve"> </w:t>
      </w:r>
      <w:r w:rsidR="00DE7D15">
        <w:t xml:space="preserve">other </w:t>
      </w:r>
      <w:r w:rsidR="00F72075">
        <w:t xml:space="preserve">key elements of the </w:t>
      </w:r>
      <w:r w:rsidR="00DE7D15">
        <w:t xml:space="preserve">original </w:t>
      </w:r>
      <w:r w:rsidR="00F72075">
        <w:t>LBLRTM code</w:t>
      </w:r>
      <w:r w:rsidR="00082CF4">
        <w:t xml:space="preserve"> </w:t>
      </w:r>
      <w:r w:rsidR="00082CF4" w:rsidRPr="00082CF4">
        <w:rPr>
          <w:color w:val="FF0000"/>
        </w:rPr>
        <w:t>in the form of separate libraries</w:t>
      </w:r>
      <w:r w:rsidR="00F72075">
        <w:t xml:space="preserve">: </w:t>
      </w:r>
      <w:r w:rsidR="00DE7D15">
        <w:t>atmospheric</w:t>
      </w:r>
      <w:r w:rsidR="00F72075">
        <w:t xml:space="preserve"> path </w:t>
      </w:r>
      <w:r w:rsidR="00DE7D15">
        <w:t>calculations</w:t>
      </w:r>
      <w:r w:rsidR="00F72075">
        <w:t>,</w:t>
      </w:r>
      <w:r w:rsidR="00DE7D15">
        <w:t xml:space="preserve"> spectral sampling</w:t>
      </w:r>
      <w:r w:rsidR="00627A99">
        <w:t xml:space="preserve"> interval calculations </w:t>
      </w:r>
      <w:r w:rsidR="00DE7D15">
        <w:t>and post-processing functions (spectral convolution with built-in idealized instrument functions or user-supplied instrument functions)</w:t>
      </w:r>
      <w:r w:rsidR="00BD5A16">
        <w:t>.</w:t>
      </w:r>
      <w:r w:rsidR="00EF03FC">
        <w:t xml:space="preserve"> It consists of a wrapper performing basic user-interface functions, such as reading in the user-directive file and the multi-scene input scene file, and then calls a radiative transfer driver to perform the requested tasks.</w:t>
      </w:r>
    </w:p>
    <w:p w14:paraId="380276C9" w14:textId="676E066E" w:rsidR="001F6D17" w:rsidRDefault="001F6D17" w:rsidP="001F6D17">
      <w:pPr>
        <w:tabs>
          <w:tab w:val="left" w:pos="2340"/>
          <w:tab w:val="center" w:pos="5832"/>
        </w:tabs>
      </w:pPr>
      <w:r>
        <w:lastRenderedPageBreak/>
        <w:tab/>
      </w:r>
      <w:r>
        <w:tab/>
      </w:r>
      <w:r>
        <w:rPr>
          <w:noProof/>
          <w:lang w:eastAsia="zh-CN"/>
        </w:rPr>
        <mc:AlternateContent>
          <mc:Choice Requires="wpg">
            <w:drawing>
              <wp:anchor distT="0" distB="0" distL="114300" distR="114300" simplePos="0" relativeHeight="251793408" behindDoc="0" locked="0" layoutInCell="1" allowOverlap="1" wp14:anchorId="1D1A764E" wp14:editId="151F11A6">
                <wp:simplePos x="0" y="0"/>
                <wp:positionH relativeFrom="column">
                  <wp:posOffset>128270</wp:posOffset>
                </wp:positionH>
                <wp:positionV relativeFrom="paragraph">
                  <wp:posOffset>244495</wp:posOffset>
                </wp:positionV>
                <wp:extent cx="7461504" cy="7552944"/>
                <wp:effectExtent l="0" t="38100" r="0" b="0"/>
                <wp:wrapTopAndBottom/>
                <wp:docPr id="298" name="Group 298"/>
                <wp:cNvGraphicFramePr/>
                <a:graphic xmlns:a="http://schemas.openxmlformats.org/drawingml/2006/main">
                  <a:graphicData uri="http://schemas.microsoft.com/office/word/2010/wordprocessingGroup">
                    <wpg:wgp>
                      <wpg:cNvGrpSpPr/>
                      <wpg:grpSpPr>
                        <a:xfrm>
                          <a:off x="0" y="0"/>
                          <a:ext cx="7461504" cy="7552944"/>
                          <a:chOff x="0" y="0"/>
                          <a:chExt cx="7458075" cy="7553325"/>
                        </a:xfrm>
                      </wpg:grpSpPr>
                      <wpg:grpSp>
                        <wpg:cNvPr id="299" name="Group 299"/>
                        <wpg:cNvGrpSpPr/>
                        <wpg:grpSpPr>
                          <a:xfrm>
                            <a:off x="4791075" y="6353175"/>
                            <a:ext cx="2667000" cy="1200150"/>
                            <a:chOff x="0" y="-41910"/>
                            <a:chExt cx="2667000" cy="1200150"/>
                          </a:xfrm>
                        </wpg:grpSpPr>
                        <wps:wsp>
                          <wps:cNvPr id="300" name="Rectangle 300"/>
                          <wps:cNvSpPr/>
                          <wps:spPr>
                            <a:xfrm>
                              <a:off x="363855" y="-41910"/>
                              <a:ext cx="2303145" cy="1200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CBA03" w14:textId="77777777" w:rsidR="00403BC8" w:rsidRPr="00EB5571" w:rsidRDefault="00403BC8" w:rsidP="001F6D17">
                                <w:pPr>
                                  <w:spacing w:line="340" w:lineRule="exact"/>
                                  <w:rPr>
                                    <w:rFonts w:asciiTheme="minorHAnsi" w:hAnsiTheme="minorHAnsi" w:cstheme="minorHAnsi"/>
                                    <w:sz w:val="20"/>
                                    <w:szCs w:val="20"/>
                                  </w:rPr>
                                </w:pPr>
                                <w:r>
                                  <w:rPr>
                                    <w:rFonts w:asciiTheme="minorHAnsi" w:hAnsiTheme="minorHAnsi" w:cstheme="minorHAnsi"/>
                                    <w:sz w:val="20"/>
                                    <w:szCs w:val="20"/>
                                  </w:rPr>
                                  <w:t>Input a</w:t>
                                </w:r>
                                <w:r w:rsidRPr="00EB5571">
                                  <w:rPr>
                                    <w:rFonts w:asciiTheme="minorHAnsi" w:hAnsiTheme="minorHAnsi" w:cstheme="minorHAnsi"/>
                                    <w:sz w:val="20"/>
                                    <w:szCs w:val="20"/>
                                  </w:rPr>
                                  <w:t>tmospheric profiles/geometry</w:t>
                                </w:r>
                              </w:p>
                              <w:p w14:paraId="6C49067D"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Layer quantities (</w:t>
                                </w:r>
                                <w:r>
                                  <w:rPr>
                                    <w:rFonts w:asciiTheme="minorHAnsi" w:hAnsiTheme="minorHAnsi" w:cstheme="minorHAnsi"/>
                                    <w:sz w:val="20"/>
                                    <w:szCs w:val="20"/>
                                  </w:rPr>
                                  <w:t xml:space="preserve">on </w:t>
                                </w:r>
                                <w:r w:rsidRPr="00EB5571">
                                  <w:rPr>
                                    <w:rFonts w:asciiTheme="minorHAnsi" w:hAnsiTheme="minorHAnsi" w:cstheme="minorHAnsi"/>
                                    <w:sz w:val="20"/>
                                    <w:szCs w:val="20"/>
                                  </w:rPr>
                                  <w:t>RT grid)</w:t>
                                </w:r>
                              </w:p>
                              <w:p w14:paraId="488ADDEC"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OD calculation flags</w:t>
                                </w:r>
                              </w:p>
                              <w:p w14:paraId="127091F6" w14:textId="77777777" w:rsidR="00403BC8"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Post-processing parameters</w:t>
                                </w:r>
                              </w:p>
                              <w:p w14:paraId="039C3B13" w14:textId="77777777" w:rsidR="00403BC8" w:rsidRPr="00EB5571" w:rsidRDefault="00403BC8" w:rsidP="001F6D17">
                                <w:pPr>
                                  <w:spacing w:line="340" w:lineRule="exact"/>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1" name="Group 301"/>
                          <wpg:cNvGrpSpPr/>
                          <wpg:grpSpPr>
                            <a:xfrm>
                              <a:off x="0" y="133350"/>
                              <a:ext cx="342900" cy="678942"/>
                              <a:chOff x="0" y="0"/>
                              <a:chExt cx="342900" cy="678942"/>
                            </a:xfrm>
                          </wpg:grpSpPr>
                          <wps:wsp>
                            <wps:cNvPr id="302" name="Rectangle 302"/>
                            <wps:cNvSpPr/>
                            <wps:spPr>
                              <a:xfrm>
                                <a:off x="0" y="0"/>
                                <a:ext cx="340995" cy="2743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0" y="228600"/>
                                <a:ext cx="342900" cy="27432"/>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0" y="447675"/>
                                <a:ext cx="342900" cy="27432"/>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0" y="651510"/>
                                <a:ext cx="340995" cy="27432"/>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6" name="Group 306"/>
                        <wpg:cNvGrpSpPr/>
                        <wpg:grpSpPr>
                          <a:xfrm>
                            <a:off x="0" y="0"/>
                            <a:ext cx="5781675" cy="7315835"/>
                            <a:chOff x="0" y="0"/>
                            <a:chExt cx="5781675" cy="7315835"/>
                          </a:xfrm>
                        </wpg:grpSpPr>
                        <wpg:grpSp>
                          <wpg:cNvPr id="307" name="Group 307"/>
                          <wpg:cNvGrpSpPr/>
                          <wpg:grpSpPr>
                            <a:xfrm>
                              <a:off x="561975" y="3762375"/>
                              <a:ext cx="4002405" cy="3553460"/>
                              <a:chOff x="0" y="0"/>
                              <a:chExt cx="4002405" cy="3553460"/>
                            </a:xfrm>
                          </wpg:grpSpPr>
                          <wps:wsp>
                            <wps:cNvPr id="308" name="Arrow: Up 308"/>
                            <wps:cNvSpPr/>
                            <wps:spPr>
                              <a:xfrm>
                                <a:off x="3495675" y="1476375"/>
                                <a:ext cx="54864" cy="454660"/>
                              </a:xfrm>
                              <a:prstGeom prst="up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9" name="Group 309"/>
                            <wpg:cNvGrpSpPr/>
                            <wpg:grpSpPr>
                              <a:xfrm>
                                <a:off x="0" y="0"/>
                                <a:ext cx="4002405" cy="3553460"/>
                                <a:chOff x="0" y="0"/>
                                <a:chExt cx="4002405" cy="3553460"/>
                              </a:xfrm>
                            </wpg:grpSpPr>
                            <wps:wsp>
                              <wps:cNvPr id="310" name="Arrow: Bent-Up 310"/>
                              <wps:cNvSpPr/>
                              <wps:spPr>
                                <a:xfrm rot="5400000">
                                  <a:off x="1562100" y="400050"/>
                                  <a:ext cx="1356679" cy="1650682"/>
                                </a:xfrm>
                                <a:prstGeom prst="bentUpArrow">
                                  <a:avLst>
                                    <a:gd name="adj1" fmla="val 3100"/>
                                    <a:gd name="adj2" fmla="val 3481"/>
                                    <a:gd name="adj3" fmla="val 3750"/>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Group 311"/>
                              <wpg:cNvGrpSpPr/>
                              <wpg:grpSpPr>
                                <a:xfrm>
                                  <a:off x="123825" y="542925"/>
                                  <a:ext cx="667385" cy="1021080"/>
                                  <a:chOff x="0" y="0"/>
                                  <a:chExt cx="667703" cy="659130"/>
                                </a:xfrm>
                              </wpg:grpSpPr>
                              <wps:wsp>
                                <wps:cNvPr id="312" name="Arrow: Down 312"/>
                                <wps:cNvSpPr/>
                                <wps:spPr>
                                  <a:xfrm>
                                    <a:off x="0" y="0"/>
                                    <a:ext cx="91440" cy="657225"/>
                                  </a:xfrm>
                                  <a:prstGeom prst="downArrow">
                                    <a:avLst/>
                                  </a:prstGeom>
                                  <a:no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Arrow: Down 313"/>
                                <wps:cNvSpPr/>
                                <wps:spPr>
                                  <a:xfrm>
                                    <a:off x="180975" y="0"/>
                                    <a:ext cx="91440" cy="657225"/>
                                  </a:xfrm>
                                  <a:prstGeom prst="downArrow">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Arrow: Down 314"/>
                                <wps:cNvSpPr/>
                                <wps:spPr>
                                  <a:xfrm>
                                    <a:off x="576263" y="0"/>
                                    <a:ext cx="91440" cy="659130"/>
                                  </a:xfrm>
                                  <a:prstGeom prst="downArrow">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Arrow: Down 315"/>
                                <wps:cNvSpPr/>
                                <wps:spPr>
                                  <a:xfrm>
                                    <a:off x="366713" y="0"/>
                                    <a:ext cx="91440" cy="659130"/>
                                  </a:xfrm>
                                  <a:prstGeom prst="downArrow">
                                    <a:avLst/>
                                  </a:prstGeom>
                                  <a:no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6" name="Group 316"/>
                              <wpg:cNvGrpSpPr/>
                              <wpg:grpSpPr>
                                <a:xfrm>
                                  <a:off x="0" y="2133600"/>
                                  <a:ext cx="916305" cy="1292860"/>
                                  <a:chOff x="0" y="-47624"/>
                                  <a:chExt cx="916305" cy="1293008"/>
                                </a:xfrm>
                              </wpg:grpSpPr>
                              <wps:wsp>
                                <wps:cNvPr id="317" name="Arrow: Up 317"/>
                                <wps:cNvSpPr/>
                                <wps:spPr>
                                  <a:xfrm>
                                    <a:off x="403804" y="-47624"/>
                                    <a:ext cx="91440" cy="504770"/>
                                  </a:xfrm>
                                  <a:prstGeom prst="up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lowchart: Document 318"/>
                                <wps:cNvSpPr/>
                                <wps:spPr>
                                  <a:xfrm>
                                    <a:off x="0" y="447189"/>
                                    <a:ext cx="916305" cy="798195"/>
                                  </a:xfrm>
                                  <a:prstGeom prst="flowChartDocument">
                                    <a:avLst/>
                                  </a:prstGeom>
                                  <a:solidFill>
                                    <a:schemeClr val="bg1"/>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244583"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 xml:space="preserve">Input user-directive </w:t>
                                      </w:r>
                                    </w:p>
                                    <w:p w14:paraId="178B9952"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Group 319"/>
                              <wpg:cNvGrpSpPr/>
                              <wpg:grpSpPr>
                                <a:xfrm>
                                  <a:off x="3086100" y="2181225"/>
                                  <a:ext cx="916305" cy="1372235"/>
                                  <a:chOff x="0" y="-127590"/>
                                  <a:chExt cx="916305" cy="1372973"/>
                                </a:xfrm>
                              </wpg:grpSpPr>
                              <wps:wsp>
                                <wps:cNvPr id="194" name="Arrow: Up 194"/>
                                <wps:cNvSpPr/>
                                <wps:spPr>
                                  <a:xfrm>
                                    <a:off x="413816" y="-127590"/>
                                    <a:ext cx="91440" cy="561775"/>
                                  </a:xfrm>
                                  <a:prstGeom prst="upArrow">
                                    <a:avLst/>
                                  </a:prstGeom>
                                  <a:solidFill>
                                    <a:schemeClr val="tx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lowchart: Document 222"/>
                                <wps:cNvSpPr/>
                                <wps:spPr>
                                  <a:xfrm>
                                    <a:off x="0" y="447188"/>
                                    <a:ext cx="916305" cy="798195"/>
                                  </a:xfrm>
                                  <a:prstGeom prst="flowChartDocument">
                                    <a:avLst/>
                                  </a:prstGeom>
                                  <a:solidFill>
                                    <a:schemeClr val="bg1"/>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770A4E"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Input scene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 name="Rectangle 320"/>
                              <wps:cNvSpPr/>
                              <wps:spPr>
                                <a:xfrm>
                                  <a:off x="3067050" y="1609725"/>
                                  <a:ext cx="9144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F3A2D"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Scene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2" name="Group 322"/>
                              <wpg:cNvGrpSpPr/>
                              <wpg:grpSpPr>
                                <a:xfrm>
                                  <a:off x="228600" y="904875"/>
                                  <a:ext cx="2387282" cy="716420"/>
                                  <a:chOff x="0" y="0"/>
                                  <a:chExt cx="2387282" cy="716420"/>
                                </a:xfrm>
                              </wpg:grpSpPr>
                              <wps:wsp>
                                <wps:cNvPr id="323" name="Arrow: Up 323"/>
                                <wps:cNvSpPr/>
                                <wps:spPr>
                                  <a:xfrm rot="5400000">
                                    <a:off x="1171575" y="-1158735"/>
                                    <a:ext cx="54611" cy="2372081"/>
                                  </a:xfrm>
                                  <a:prstGeom prst="up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Arrow: Up 324"/>
                                <wps:cNvSpPr/>
                                <wps:spPr>
                                  <a:xfrm rot="5400000">
                                    <a:off x="1266825" y="-930135"/>
                                    <a:ext cx="54609" cy="2181150"/>
                                  </a:xfrm>
                                  <a:prstGeom prst="up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Arrow: Up 325"/>
                                <wps:cNvSpPr/>
                                <wps:spPr>
                                  <a:xfrm rot="5400000">
                                    <a:off x="1485900" y="-434835"/>
                                    <a:ext cx="54610" cy="1734820"/>
                                  </a:xfrm>
                                  <a:prstGeom prst="up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Arrow: Up 326"/>
                                <wps:cNvSpPr/>
                                <wps:spPr>
                                  <a:xfrm rot="5400000">
                                    <a:off x="1362075" y="-701535"/>
                                    <a:ext cx="54610" cy="1995805"/>
                                  </a:xfrm>
                                  <a:prstGeom prst="upArrow">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381000" y="289065"/>
                                    <a:ext cx="45085" cy="423545"/>
                                  </a:xfrm>
                                  <a:prstGeom prst="rect">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Rectangle 328"/>
                                <wps:cNvSpPr/>
                                <wps:spPr>
                                  <a:xfrm>
                                    <a:off x="190500" y="146190"/>
                                    <a:ext cx="45085" cy="570230"/>
                                  </a:xfrm>
                                  <a:prstGeom prst="rect">
                                    <a:avLst/>
                                  </a:prstGeom>
                                  <a:solidFill>
                                    <a:srgbClr val="00B050"/>
                                  </a:solid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0" y="3315"/>
                                    <a:ext cx="45719" cy="710830"/>
                                  </a:xfrm>
                                  <a:prstGeom prst="rect">
                                    <a:avLst/>
                                  </a:prstGeom>
                                  <a:solidFill>
                                    <a:srgbClr val="FFC000"/>
                                  </a:solidFill>
                                  <a:ln w="127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609600" y="412890"/>
                                    <a:ext cx="45085" cy="297180"/>
                                  </a:xfrm>
                                  <a:prstGeom prst="rect">
                                    <a:avLst/>
                                  </a:prstGeom>
                                  <a:solidFill>
                                    <a:srgbClr val="7030A0"/>
                                  </a:solid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Rectangle 331"/>
                              <wps:cNvSpPr/>
                              <wps:spPr>
                                <a:xfrm>
                                  <a:off x="0" y="1562100"/>
                                  <a:ext cx="9144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2F7D4"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User-directive</w:t>
                                    </w:r>
                                    <w:r>
                                      <w:rPr>
                                        <w:rFonts w:asciiTheme="minorHAnsi" w:hAnsiTheme="minorHAnsi" w:cstheme="minorHAnsi"/>
                                        <w:sz w:val="20"/>
                                        <w:szCs w:val="20"/>
                                      </w:rPr>
                                      <w:t>s</w:t>
                                    </w:r>
                                    <w:r w:rsidRPr="00EB5571">
                                      <w:rPr>
                                        <w:rFonts w:asciiTheme="minorHAnsi" w:hAnsiTheme="minorHAnsi" w:cstheme="minorHAnsi"/>
                                        <w:sz w:val="20"/>
                                        <w:szCs w:val="20"/>
                                      </w:rPr>
                                      <w:t xml:space="preserve"> reader</w:t>
                                    </w:r>
                                  </w:p>
                                  <w:p w14:paraId="11EA5DD4" w14:textId="77777777" w:rsidR="00403BC8" w:rsidRPr="00EB5571" w:rsidRDefault="00403BC8" w:rsidP="001F6D17">
                                    <w:pPr>
                                      <w:jc w:val="center"/>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14300" y="0"/>
                                  <a:ext cx="2400300" cy="571500"/>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0A7C75"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Fortran structures definition and arrays 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32" name="Group 332"/>
                          <wpg:cNvGrpSpPr/>
                          <wpg:grpSpPr>
                            <a:xfrm>
                              <a:off x="0" y="0"/>
                              <a:ext cx="5781675" cy="6172200"/>
                              <a:chOff x="0" y="0"/>
                              <a:chExt cx="5781675" cy="6172200"/>
                            </a:xfrm>
                          </wpg:grpSpPr>
                          <wpg:grpSp>
                            <wpg:cNvPr id="333" name="Group 333"/>
                            <wpg:cNvGrpSpPr/>
                            <wpg:grpSpPr>
                              <a:xfrm>
                                <a:off x="0" y="0"/>
                                <a:ext cx="5781675" cy="6172200"/>
                                <a:chOff x="0" y="0"/>
                                <a:chExt cx="5781675" cy="6172200"/>
                              </a:xfrm>
                            </wpg:grpSpPr>
                            <wps:wsp>
                              <wps:cNvPr id="334" name="Rectangle: Rounded Corners 334"/>
                              <wps:cNvSpPr/>
                              <wps:spPr>
                                <a:xfrm>
                                  <a:off x="104775" y="0"/>
                                  <a:ext cx="5676900" cy="6172200"/>
                                </a:xfrm>
                                <a:prstGeom prst="round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0" y="1695450"/>
                                  <a:ext cx="447675" cy="1598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4B508" w14:textId="77777777" w:rsidR="00403BC8" w:rsidRPr="00EB5571" w:rsidRDefault="00403BC8" w:rsidP="001F6D17">
                                    <w:pPr>
                                      <w:jc w:val="center"/>
                                      <w:rPr>
                                        <w:rFonts w:asciiTheme="minorHAnsi" w:hAnsiTheme="minorHAnsi" w:cstheme="minorHAnsi"/>
                                        <w:b/>
                                        <w:sz w:val="20"/>
                                        <w:szCs w:val="20"/>
                                      </w:rPr>
                                    </w:pPr>
                                    <w:r w:rsidRPr="00EB5571">
                                      <w:rPr>
                                        <w:rFonts w:asciiTheme="minorHAnsi" w:hAnsiTheme="minorHAnsi" w:cstheme="minorHAnsi"/>
                                        <w:b/>
                                        <w:sz w:val="20"/>
                                        <w:szCs w:val="20"/>
                                      </w:rPr>
                                      <w:t>CLBLM wrapper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grpSp>
                            <wpg:cNvPr id="337" name="Group 337"/>
                            <wpg:cNvGrpSpPr/>
                            <wpg:grpSpPr>
                              <a:xfrm>
                                <a:off x="1485900" y="228600"/>
                                <a:ext cx="1714500" cy="3073400"/>
                                <a:chOff x="0" y="0"/>
                                <a:chExt cx="1714500" cy="3073400"/>
                              </a:xfrm>
                            </wpg:grpSpPr>
                            <wps:wsp>
                              <wps:cNvPr id="338" name="Arrow: Left 338"/>
                              <wps:cNvSpPr/>
                              <wps:spPr>
                                <a:xfrm>
                                  <a:off x="933450" y="2857500"/>
                                  <a:ext cx="773430" cy="91440"/>
                                </a:xfrm>
                                <a:prstGeom prst="lef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row: Left 339"/>
                              <wps:cNvSpPr/>
                              <wps:spPr>
                                <a:xfrm>
                                  <a:off x="933450" y="1028700"/>
                                  <a:ext cx="773430" cy="91440"/>
                                </a:xfrm>
                                <a:prstGeom prst="left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0" y="0"/>
                                  <a:ext cx="914400" cy="682625"/>
                                </a:xfrm>
                                <a:prstGeom prst="rect">
                                  <a:avLst/>
                                </a:prstGeom>
                                <a:solidFill>
                                  <a:schemeClr val="accent2">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A271"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Scanning/</w:t>
                                    </w:r>
                                  </w:p>
                                  <w:p w14:paraId="0310A8D0"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Arrow: Right 341"/>
                              <wps:cNvSpPr/>
                              <wps:spPr>
                                <a:xfrm>
                                  <a:off x="904875" y="2514600"/>
                                  <a:ext cx="802005" cy="91440"/>
                                </a:xfrm>
                                <a:prstGeom prst="righ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Arrow: Left 342"/>
                              <wps:cNvSpPr/>
                              <wps:spPr>
                                <a:xfrm>
                                  <a:off x="933450" y="2057400"/>
                                  <a:ext cx="781050" cy="91440"/>
                                </a:xfrm>
                                <a:prstGeom prst="lef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Arrow: Left 343"/>
                              <wps:cNvSpPr/>
                              <wps:spPr>
                                <a:xfrm>
                                  <a:off x="933450" y="1257300"/>
                                  <a:ext cx="773430" cy="91440"/>
                                </a:xfrm>
                                <a:prstGeom prst="leftArrow">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904875" y="1714500"/>
                                  <a:ext cx="809625" cy="0"/>
                                </a:xfrm>
                                <a:prstGeom prst="line">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5" name="Arrow: Left 345"/>
                              <wps:cNvSpPr/>
                              <wps:spPr>
                                <a:xfrm>
                                  <a:off x="933450" y="457200"/>
                                  <a:ext cx="773430" cy="91440"/>
                                </a:xfrm>
                                <a:prstGeom prst="lef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Rectangle 346"/>
                              <wps:cNvSpPr/>
                              <wps:spPr>
                                <a:xfrm>
                                  <a:off x="19050" y="1600200"/>
                                  <a:ext cx="914400" cy="6877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D7342"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SetDV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Arrow Connector 347"/>
                              <wps:cNvCnPr/>
                              <wps:spPr>
                                <a:xfrm>
                                  <a:off x="933450" y="914400"/>
                                  <a:ext cx="7734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914400" y="114300"/>
                                  <a:ext cx="792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a:off x="0" y="2400300"/>
                                  <a:ext cx="914400" cy="67310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7F54A"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CLBLM-Path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9050" y="800100"/>
                                  <a:ext cx="914400" cy="682625"/>
                                </a:xfrm>
                                <a:prstGeom prst="rect">
                                  <a:avLst/>
                                </a:prstGeom>
                                <a:solidFill>
                                  <a:schemeClr val="tx2">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BAAF7"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ODLAY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1" name="Group 351"/>
                            <wpg:cNvGrpSpPr/>
                            <wpg:grpSpPr>
                              <a:xfrm>
                                <a:off x="2752725" y="123825"/>
                                <a:ext cx="2800350" cy="5924550"/>
                                <a:chOff x="0" y="0"/>
                                <a:chExt cx="2800350" cy="5924550"/>
                              </a:xfrm>
                            </wpg:grpSpPr>
                            <wps:wsp>
                              <wps:cNvPr id="352" name="Rectangle: Rounded Corners 352"/>
                              <wps:cNvSpPr/>
                              <wps:spPr>
                                <a:xfrm>
                                  <a:off x="0" y="0"/>
                                  <a:ext cx="2600325" cy="5924550"/>
                                </a:xfrm>
                                <a:prstGeom prst="round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2438400" y="2162175"/>
                                  <a:ext cx="361950" cy="1076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2BC1E" w14:textId="77777777" w:rsidR="00403BC8" w:rsidRPr="00B86EB8" w:rsidRDefault="00403BC8" w:rsidP="001F6D17">
                                    <w:pPr>
                                      <w:jc w:val="center"/>
                                      <w:rPr>
                                        <w:rFonts w:asciiTheme="minorHAnsi" w:hAnsiTheme="minorHAnsi" w:cstheme="minorHAnsi"/>
                                        <w:sz w:val="20"/>
                                        <w:szCs w:val="20"/>
                                      </w:rPr>
                                    </w:pPr>
                                    <w:r w:rsidRPr="00B86EB8">
                                      <w:rPr>
                                        <w:rFonts w:asciiTheme="minorHAnsi" w:hAnsiTheme="minorHAnsi" w:cstheme="minorHAnsi"/>
                                        <w:sz w:val="20"/>
                                        <w:szCs w:val="20"/>
                                      </w:rPr>
                                      <w:t>Loop over scenes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s:wsp>
                            <wps:cNvPr id="336" name="Rectangle 336"/>
                            <wps:cNvSpPr/>
                            <wps:spPr>
                              <a:xfrm>
                                <a:off x="3200400" y="190500"/>
                                <a:ext cx="1706880" cy="50241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5E0D" w14:textId="6AC1802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RT-</w:t>
                                  </w:r>
                                  <w:r>
                                    <w:rPr>
                                      <w:rFonts w:asciiTheme="minorHAnsi" w:hAnsiTheme="minorHAnsi" w:cstheme="minorHAnsi"/>
                                      <w:b/>
                                      <w:sz w:val="20"/>
                                      <w:szCs w:val="20"/>
                                    </w:rPr>
                                    <w:t>Driver</w:t>
                                  </w:r>
                                </w:p>
                                <w:p w14:paraId="3853D2CB" w14:textId="7777777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Scene reader</w:t>
                                  </w:r>
                                </w:p>
                                <w:p w14:paraId="02CA86D3" w14:textId="77777777" w:rsidR="00403BC8" w:rsidRPr="00EB5571" w:rsidRDefault="00403BC8" w:rsidP="001F6D17">
                                  <w:pPr>
                                    <w:jc w:val="center"/>
                                    <w:rPr>
                                      <w:rFonts w:asciiTheme="minorHAnsi" w:hAnsiTheme="minorHAnsi" w:cstheme="min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D1A764E" id="Group 298" o:spid="_x0000_s1026" style="position:absolute;margin-left:10.1pt;margin-top:19.25pt;width:587.5pt;height:594.7pt;z-index:251793408;mso-width-relative:margin;mso-height-relative:margin" coordsize="74580,75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">
                <v:group id="Group 299" o:spid="_x0000_s1027" style="position:absolute;left:47910;top:63531;width:26670;height:12002" coordorigin=",-419" coordsize="26670,120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Zqn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">
                  <v:rect id="Rectangle 300" o:spid="_x0000_s1028" style="position:absolute;left:3638;top:-419;width:23032;height:1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" filled="f" stroked="f" strokeweight="2pt">
                    <v:textbox>
                      <w:txbxContent>
                        <w:p w14:paraId="7D0CBA03" w14:textId="77777777" w:rsidR="00403BC8" w:rsidRPr="00EB5571" w:rsidRDefault="00403BC8" w:rsidP="001F6D17">
                          <w:pPr>
                            <w:spacing w:line="340" w:lineRule="exact"/>
                            <w:rPr>
                              <w:rFonts w:asciiTheme="minorHAnsi" w:hAnsiTheme="minorHAnsi" w:cstheme="minorHAnsi"/>
                              <w:sz w:val="20"/>
                              <w:szCs w:val="20"/>
                            </w:rPr>
                          </w:pPr>
                          <w:r>
                            <w:rPr>
                              <w:rFonts w:asciiTheme="minorHAnsi" w:hAnsiTheme="minorHAnsi" w:cstheme="minorHAnsi"/>
                              <w:sz w:val="20"/>
                              <w:szCs w:val="20"/>
                            </w:rPr>
                            <w:t>Input a</w:t>
                          </w:r>
                          <w:r w:rsidRPr="00EB5571">
                            <w:rPr>
                              <w:rFonts w:asciiTheme="minorHAnsi" w:hAnsiTheme="minorHAnsi" w:cstheme="minorHAnsi"/>
                              <w:sz w:val="20"/>
                              <w:szCs w:val="20"/>
                            </w:rPr>
                            <w:t>tmospheric profiles/geometry</w:t>
                          </w:r>
                        </w:p>
                        <w:p w14:paraId="6C49067D"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Layer quantities (</w:t>
                          </w:r>
                          <w:r>
                            <w:rPr>
                              <w:rFonts w:asciiTheme="minorHAnsi" w:hAnsiTheme="minorHAnsi" w:cstheme="minorHAnsi"/>
                              <w:sz w:val="20"/>
                              <w:szCs w:val="20"/>
                            </w:rPr>
                            <w:t xml:space="preserve">on </w:t>
                          </w:r>
                          <w:r w:rsidRPr="00EB5571">
                            <w:rPr>
                              <w:rFonts w:asciiTheme="minorHAnsi" w:hAnsiTheme="minorHAnsi" w:cstheme="minorHAnsi"/>
                              <w:sz w:val="20"/>
                              <w:szCs w:val="20"/>
                            </w:rPr>
                            <w:t>RT grid)</w:t>
                          </w:r>
                        </w:p>
                        <w:p w14:paraId="488ADDEC" w14:textId="77777777" w:rsidR="00403BC8" w:rsidRPr="00EB5571"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OD calculation flags</w:t>
                          </w:r>
                        </w:p>
                        <w:p w14:paraId="127091F6" w14:textId="77777777" w:rsidR="00403BC8" w:rsidRDefault="00403BC8" w:rsidP="001F6D17">
                          <w:pPr>
                            <w:spacing w:line="340" w:lineRule="exact"/>
                            <w:rPr>
                              <w:rFonts w:asciiTheme="minorHAnsi" w:hAnsiTheme="minorHAnsi" w:cstheme="minorHAnsi"/>
                              <w:sz w:val="20"/>
                              <w:szCs w:val="20"/>
                            </w:rPr>
                          </w:pPr>
                          <w:r w:rsidRPr="00EB5571">
                            <w:rPr>
                              <w:rFonts w:asciiTheme="minorHAnsi" w:hAnsiTheme="minorHAnsi" w:cstheme="minorHAnsi"/>
                              <w:sz w:val="20"/>
                              <w:szCs w:val="20"/>
                            </w:rPr>
                            <w:t>Post-processing parameters</w:t>
                          </w:r>
                        </w:p>
                        <w:p w14:paraId="039C3B13" w14:textId="77777777" w:rsidR="00403BC8" w:rsidRPr="00EB5571" w:rsidRDefault="00403BC8" w:rsidP="001F6D17">
                          <w:pPr>
                            <w:spacing w:line="340" w:lineRule="exact"/>
                            <w:rPr>
                              <w:rFonts w:asciiTheme="minorHAnsi" w:hAnsiTheme="minorHAnsi" w:cstheme="minorHAnsi"/>
                              <w:sz w:val="20"/>
                              <w:szCs w:val="20"/>
                            </w:rPr>
                          </w:pPr>
                        </w:p>
                      </w:txbxContent>
                    </v:textbox>
                  </v:rect>
                  <v:group id="Group 301" o:spid="_x0000_s1029" style="position:absolute;top:1333;width:3429;height:6789" coordsize="3429,6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">
                    <v:rect id="Rectangle 302" o:spid="_x0000_s1030" style="position:absolute;width:340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" fillcolor="#00b0f0" strokecolor="#00b0f0" strokeweight="2pt"/>
                    <v:rect id="Rectangle 303" o:spid="_x0000_s1031" style="position:absolute;top:2286;width:342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" fillcolor="#0070c0" strokecolor="#0070c0" strokeweight="2pt"/>
                    <v:rect id="Rectangle 304" o:spid="_x0000_s1032" style="position:absolute;top:4476;width:3429;height:2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" fillcolor="#00b050" strokecolor="#00b050" strokeweight="2pt"/>
                    <v:rect id="Rectangle 305" o:spid="_x0000_s1033" style="position:absolute;top:6515;width:3409;height:2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" fillcolor="#7030a0" strokecolor="#7030a0" strokeweight="2pt"/>
                  </v:group>
                </v:group>
                <v:group id="Group 306" o:spid="_x0000_s1034" style="position:absolute;width:57816;height:73158" coordsize="57816,73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TP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">
                  <v:group id="Group 307" o:spid="_x0000_s1035" style="position:absolute;left:5619;top:37623;width:40024;height:35535" coordsize="40024,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&#13;&#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08" o:spid="_x0000_s1036" type="#_x0000_t68" style="position:absolute;left:34956;top:14763;width:549;height:45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" adj="1303" fillcolor="#00b0f0" strokecolor="#00b0f0" strokeweight="2pt"/>
                    <v:group id="Group 309" o:spid="_x0000_s1037" style="position:absolute;width:40024;height:35534" coordsize="40024,3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Arrow: Bent-Up 310" o:spid="_x0000_s1038" style="position:absolute;left:15620;top:4000;width:13567;height:16507;rotation:90;visibility:visible;mso-wrap-style:square;v-text-anchor:middle" coordsize="1356679,1650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" path="m,1608625r1288424,l1288424,50875r-26197,l1309453,r47226,50875l1330482,50875r,1599807l,1650682r,-42057xe" filled="f" strokecolor="#00b0f0" strokeweight="1.5pt">
                        <v:path arrowok="t" o:connecttype="custom" o:connectlocs="0,1608625;1288424,1608625;1288424,50875;1262227,50875;1309453,0;1356679,50875;1330482,50875;1330482,1650682;0,1650682;0,1608625" o:connectangles="0,0,0,0,0,0,0,0,0,0"/>
                      </v:shape>
                      <v:group id="Group 311" o:spid="_x0000_s1039" style="position:absolute;left:1238;top:5429;width:6674;height:10211" coordsize="6677,6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2" o:spid="_x0000_s1040" type="#_x0000_t67" style="position:absolute;width:914;height:6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" adj="20097" filled="f" strokecolor="#ffc000" strokeweight="1pt"/>
                        <v:shape id="Arrow: Down 313" o:spid="_x0000_s1041" type="#_x0000_t67" style="position:absolute;left:1809;width:915;height:6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" adj="20097" filled="f" strokecolor="#00b050" strokeweight="1pt"/>
                        <v:shape id="Arrow: Down 314" o:spid="_x0000_s1042" type="#_x0000_t67" style="position:absolute;left:5762;width:915;height:6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" adj="20102" filled="f" strokecolor="#7030a0" strokeweight="1pt"/>
                        <v:shape id="Arrow: Down 315" o:spid="_x0000_s1043" type="#_x0000_t67" style="position:absolute;left:3667;width:914;height:6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" adj="20102" filled="f" strokecolor="#d99594 [1941]" strokeweight="1pt"/>
                      </v:group>
                      <v:group id="Group 316" o:spid="_x0000_s1044" style="position:absolute;top:21336;width:9163;height:12928" coordorigin=",-476" coordsize="9163,12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shape id="Arrow: Up 317" o:spid="_x0000_s1045" type="#_x0000_t68" style="position:absolute;left:4038;top:-476;width:914;height:5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" adj="1956" fillcolor="black [3213]" strokecolor="black [3213]" strokeweight="1p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18" o:spid="_x0000_s1046" type="#_x0000_t114" style="position:absolute;top:4471;width:9163;height:7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" fillcolor="white [3212]" strokecolor="black [3213]" strokeweight="1pt">
                          <v:shadow on="t" color="black" opacity="26214f" origin="-.5,-.5" offset=".74836mm,.74836mm"/>
                          <v:textbox>
                            <w:txbxContent>
                              <w:p w14:paraId="71244583"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 xml:space="preserve">Input user-directive </w:t>
                                </w:r>
                              </w:p>
                              <w:p w14:paraId="178B9952"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file</w:t>
                                </w:r>
                              </w:p>
                            </w:txbxContent>
                          </v:textbox>
                        </v:shape>
                      </v:group>
                      <v:group id="Group 319" o:spid="_x0000_s1047" style="position:absolute;left:30861;top:21812;width:9163;height:13722" coordorigin=",-1275" coordsize="9163,13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shape id="Arrow: Up 194" o:spid="_x0000_s1048" type="#_x0000_t68" style="position:absolute;left:4138;top:-1275;width:914;height:56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" adj="1758" fillcolor="black [3213]" strokecolor="black [3213]" strokeweight="1pt"/>
                        <v:shape id="Flowchart: Document 222" o:spid="_x0000_s1049" type="#_x0000_t114" style="position:absolute;top:4471;width:9163;height:7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" fillcolor="white [3212]" strokecolor="black [3213]" strokeweight="1pt">
                          <v:shadow on="t" color="black" opacity="26214f" origin="-.5,-.5" offset=".74836mm,.74836mm"/>
                          <v:textbox>
                            <w:txbxContent>
                              <w:p w14:paraId="5C770A4E" w14:textId="77777777" w:rsidR="00403BC8" w:rsidRPr="00EB5571" w:rsidRDefault="00403BC8" w:rsidP="001F6D17">
                                <w:pPr>
                                  <w:rPr>
                                    <w:rFonts w:asciiTheme="minorHAnsi" w:hAnsiTheme="minorHAnsi" w:cstheme="minorHAnsi"/>
                                    <w:sz w:val="20"/>
                                    <w:szCs w:val="20"/>
                                  </w:rPr>
                                </w:pPr>
                                <w:r w:rsidRPr="00EB5571">
                                  <w:rPr>
                                    <w:rFonts w:asciiTheme="minorHAnsi" w:hAnsiTheme="minorHAnsi" w:cstheme="minorHAnsi"/>
                                    <w:sz w:val="20"/>
                                    <w:szCs w:val="20"/>
                                  </w:rPr>
                                  <w:t>Input scene file</w:t>
                                </w:r>
                              </w:p>
                            </w:txbxContent>
                          </v:textbox>
                        </v:shape>
                      </v:group>
                      <v:rect id="Rectangle 320" o:spid="_x0000_s1050" style="position:absolute;left:30670;top:16097;width:9144;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" fillcolor="white [3212]" strokecolor="black [3213]" strokeweight="2pt">
                        <v:textbox>
                          <w:txbxContent>
                            <w:p w14:paraId="0ADF3A2D"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Scene reader</w:t>
                              </w:r>
                            </w:p>
                          </w:txbxContent>
                        </v:textbox>
                      </v:rect>
                      <v:group id="Group 322" o:spid="_x0000_s1051" style="position:absolute;left:2286;top:9048;width:23872;height:7164" coordsize="23872,7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6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">
                        <v:shape id="Arrow: Up 323" o:spid="_x0000_s1052" type="#_x0000_t68" style="position:absolute;left:11716;top:-11588;width:546;height:237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" adj="249" fillcolor="#ffc000" strokecolor="#ffc000" strokeweight="2pt"/>
                        <v:shape id="Arrow: Up 324" o:spid="_x0000_s1053" type="#_x0000_t68" style="position:absolute;left:12668;top:-9302;width:546;height:2181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" adj="270" fillcolor="#00b050" strokecolor="#00b050" strokeweight="2pt"/>
                        <v:shape id="Arrow: Up 325" o:spid="_x0000_s1054" type="#_x0000_t68" style="position:absolute;left:14859;top:-4350;width:546;height:1734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" adj="340" fillcolor="#7030a0" strokecolor="#7030a0" strokeweight="2pt"/>
                        <v:shape id="Arrow: Up 326" o:spid="_x0000_s1055" type="#_x0000_t68" style="position:absolute;left:13620;top:-7016;width:546;height:1995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" adj="296" fillcolor="#d99594 [1941]" strokecolor="#d99594 [1941]" strokeweight="2pt"/>
                        <v:rect id="Rectangle 327" o:spid="_x0000_s1056" style="position:absolute;left:3810;top:2890;width:450;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" fillcolor="#d99594 [1941]" strokecolor="#d99594 [1941]" strokeweight="1pt"/>
                        <v:rect id="Rectangle 328" o:spid="_x0000_s1057" style="position:absolute;left:1905;top:1461;width:450;height:5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" fillcolor="#00b050" strokecolor="#00b050" strokeweight="1pt"/>
                        <v:rect id="Rectangle 329" o:spid="_x0000_s1058" style="position:absolute;top:33;width:457;height:7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" fillcolor="#ffc000" strokecolor="#ffc000" strokeweight="1pt"/>
                        <v:rect id="Rectangle 330" o:spid="_x0000_s1059" style="position:absolute;left:6096;top:4128;width:450;height:29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" fillcolor="#7030a0" strokecolor="#7030a0" strokeweight="1pt"/>
                      </v:group>
                      <v:rect id="Rectangle 331" o:spid="_x0000_s1060" style="position:absolute;top:15621;width:9144;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" fillcolor="white [3212]" strokecolor="black [3213]" strokeweight="2pt">
                        <v:textbox>
                          <w:txbxContent>
                            <w:p w14:paraId="4902F7D4"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User-directive</w:t>
                              </w:r>
                              <w:r>
                                <w:rPr>
                                  <w:rFonts w:asciiTheme="minorHAnsi" w:hAnsiTheme="minorHAnsi" w:cstheme="minorHAnsi"/>
                                  <w:sz w:val="20"/>
                                  <w:szCs w:val="20"/>
                                </w:rPr>
                                <w:t>s</w:t>
                              </w:r>
                              <w:r w:rsidRPr="00EB5571">
                                <w:rPr>
                                  <w:rFonts w:asciiTheme="minorHAnsi" w:hAnsiTheme="minorHAnsi" w:cstheme="minorHAnsi"/>
                                  <w:sz w:val="20"/>
                                  <w:szCs w:val="20"/>
                                </w:rPr>
                                <w:t xml:space="preserve"> reader</w:t>
                              </w:r>
                            </w:p>
                            <w:p w14:paraId="11EA5DD4" w14:textId="77777777" w:rsidR="00403BC8" w:rsidRPr="00EB5571" w:rsidRDefault="00403BC8" w:rsidP="001F6D17">
                              <w:pPr>
                                <w:jc w:val="center"/>
                                <w:rPr>
                                  <w:rFonts w:asciiTheme="minorHAnsi" w:hAnsiTheme="minorHAnsi" w:cstheme="minorHAnsi"/>
                                  <w:sz w:val="20"/>
                                  <w:szCs w:val="20"/>
                                </w:rPr>
                              </w:pPr>
                            </w:p>
                          </w:txbxContent>
                        </v:textbox>
                      </v:rect>
                      <v:rect id="Rectangle 321" o:spid="_x0000_s1061" style="position:absolute;left:1143;width:24003;height:5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" fillcolor="white [3212]" strokecolor="black [3213]" strokeweight="2pt">
                        <v:stroke dashstyle="3 1"/>
                        <v:textbox>
                          <w:txbxContent>
                            <w:p w14:paraId="720A7C75"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Fortran structures definition and arrays declaration</w:t>
                              </w:r>
                            </w:p>
                          </w:txbxContent>
                        </v:textbox>
                      </v:rect>
                    </v:group>
                  </v:group>
                  <v:group id="Group 332" o:spid="_x0000_s1062" style="position:absolute;width:57816;height:61722" coordsize="57816,6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lhx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">
                    <v:group id="Group 333" o:spid="_x0000_s1063" style="position:absolute;width:57816;height:61722" coordsize="57816,6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">
                      <v:roundrect id="Rectangle: Rounded Corners 334" o:spid="_x0000_s1064" style="position:absolute;left:1047;width:56769;height:617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" filled="f" strokecolor="black [3213]" strokeweight="2pt">
                        <v:shadow on="t" color="black" opacity="26214f" origin="-.5,-.5" offset=".74836mm,.74836mm"/>
                      </v:roundrect>
                      <v:rect id="Rectangle 335" o:spid="_x0000_s1065" style="position:absolute;top:16954;width:4476;height:159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" filled="f" stroked="f" strokeweight="2pt">
                        <v:textbox style="layout-flow:vertical;mso-layout-flow-alt:bottom-to-top">
                          <w:txbxContent>
                            <w:p w14:paraId="1124B508" w14:textId="77777777" w:rsidR="00403BC8" w:rsidRPr="00EB5571" w:rsidRDefault="00403BC8" w:rsidP="001F6D17">
                              <w:pPr>
                                <w:jc w:val="center"/>
                                <w:rPr>
                                  <w:rFonts w:asciiTheme="minorHAnsi" w:hAnsiTheme="minorHAnsi" w:cstheme="minorHAnsi"/>
                                  <w:b/>
                                  <w:sz w:val="20"/>
                                  <w:szCs w:val="20"/>
                                </w:rPr>
                              </w:pPr>
                              <w:r w:rsidRPr="00EB5571">
                                <w:rPr>
                                  <w:rFonts w:asciiTheme="minorHAnsi" w:hAnsiTheme="minorHAnsi" w:cstheme="minorHAnsi"/>
                                  <w:b/>
                                  <w:sz w:val="20"/>
                                  <w:szCs w:val="20"/>
                                </w:rPr>
                                <w:t>CLBLM wrapper</w:t>
                              </w:r>
                            </w:p>
                          </w:txbxContent>
                        </v:textbox>
                      </v:rect>
                    </v:group>
                    <v:group id="Group 337" o:spid="_x0000_s1066" style="position:absolute;left:14859;top:2286;width:17145;height:30734" coordsize="17145,30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fvp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&#13;&#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38" o:spid="_x0000_s1067" type="#_x0000_t66" style="position:absolute;left:9334;top:28575;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" adj="1277" fillcolor="#00b0f0" strokecolor="#00b0f0" strokeweight="2pt"/>
                      <v:shape id="Arrow: Left 339" o:spid="_x0000_s1068" type="#_x0000_t66" style="position:absolute;left:9334;top:10287;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" adj="1277" fillcolor="#ffc000" strokecolor="#ffc000" strokeweight="2pt"/>
                      <v:rect id="Rectangle 340" o:spid="_x0000_s1069" style="position:absolute;width:9144;height:6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" fillcolor="#e5b8b7 [1301]" strokecolor="black [3213]" strokeweight="1.5pt">
                        <v:textbox>
                          <w:txbxContent>
                            <w:p w14:paraId="3B9CA271"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Scanning/</w:t>
                              </w:r>
                            </w:p>
                            <w:p w14:paraId="0310A8D0"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Filtering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1" o:spid="_x0000_s1070" type="#_x0000_t13" style="position:absolute;left:9048;top:25146;width:8020;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" adj="20369" fillcolor="#0070c0" strokecolor="#0070c0" strokeweight="2pt"/>
                      <v:shape id="Arrow: Left 342" o:spid="_x0000_s1071" type="#_x0000_t66" style="position:absolute;left:9334;top:20574;width:7811;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" adj="1264" fillcolor="#0070c0" strokecolor="#0070c0" strokeweight="2pt"/>
                      <v:shape id="Arrow: Left 343" o:spid="_x0000_s1072" type="#_x0000_t66" style="position:absolute;left:9334;top:12573;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" adj="1277" fillcolor="#0070c0" strokecolor="#0070c0" strokeweight="2pt"/>
                      <v:line id="Straight Connector 344" o:spid="_x0000_s1073" style="position:absolute;visibility:visible;mso-wrap-style:square" from="9048,17145" to="17145,171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" strokecolor="black [3213]">
                        <v:stroke startarrow="block" endarrow="block"/>
                      </v:line>
                      <v:shape id="Arrow: Left 345" o:spid="_x0000_s1074" type="#_x0000_t66" style="position:absolute;left:9334;top:4572;width:773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" adj="1277" fillcolor="#7030a0" strokecolor="#7030a0" strokeweight="2pt"/>
                      <v:rect id="Rectangle 346" o:spid="_x0000_s1075" style="position:absolute;left:190;top:16002;width:9144;height:68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" fillcolor="white [3212]" strokecolor="black [3213]" strokeweight="1.5pt">
                        <v:textbox>
                          <w:txbxContent>
                            <w:p w14:paraId="09FD7342"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SetDV</w:t>
                              </w:r>
                            </w:p>
                          </w:txbxContent>
                        </v:textbox>
                      </v:rect>
                      <v:shapetype id="_x0000_t32" coordsize="21600,21600" o:spt="32" o:oned="t" path="m,l21600,21600e" filled="f">
                        <v:path arrowok="t" fillok="f" o:connecttype="none"/>
                        <o:lock v:ext="edit" shapetype="t"/>
                      </v:shapetype>
                      <v:shape id="Straight Arrow Connector 347" o:spid="_x0000_s1076" type="#_x0000_t32" style="position:absolute;left:9334;top:9144;width:77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" strokecolor="black [3213]">
                        <v:stroke endarrow="block"/>
                      </v:shape>
                      <v:shape id="Straight Arrow Connector 348" o:spid="_x0000_s1077" type="#_x0000_t32" style="position:absolute;left:9144;top:1143;width:79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tZx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" strokecolor="black [3213]">
                        <v:stroke endarrow="block"/>
                      </v:shape>
                      <v:rect id="Rectangle 349" o:spid="_x0000_s1078" style="position:absolute;top:24003;width:9144;height:6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" fillcolor="#dbe5f1 [660]" strokecolor="black [3213]" strokeweight="1.5pt">
                        <v:textbox>
                          <w:txbxContent>
                            <w:p w14:paraId="1007F54A"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CLBLM-Path</w:t>
                              </w:r>
                            </w:p>
                          </w:txbxContent>
                        </v:textbox>
                      </v:rect>
                      <v:rect id="Rectangle 350" o:spid="_x0000_s1079" style="position:absolute;left:190;top:8001;width:9144;height:6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" fillcolor="#8db3e2 [1311]" strokecolor="black [3213]" strokeweight="1.5pt">
                        <v:textbox>
                          <w:txbxContent>
                            <w:p w14:paraId="3D2BAAF7" w14:textId="77777777" w:rsidR="00403BC8" w:rsidRPr="00EB5571" w:rsidRDefault="00403BC8" w:rsidP="001F6D17">
                              <w:pPr>
                                <w:jc w:val="center"/>
                                <w:rPr>
                                  <w:rFonts w:asciiTheme="minorHAnsi" w:hAnsiTheme="minorHAnsi" w:cstheme="minorHAnsi"/>
                                  <w:sz w:val="20"/>
                                  <w:szCs w:val="20"/>
                                </w:rPr>
                              </w:pPr>
                              <w:r w:rsidRPr="00EB5571">
                                <w:rPr>
                                  <w:rFonts w:asciiTheme="minorHAnsi" w:hAnsiTheme="minorHAnsi" w:cstheme="minorHAnsi"/>
                                  <w:sz w:val="20"/>
                                  <w:szCs w:val="20"/>
                                </w:rPr>
                                <w:t>ODLAY</w:t>
                              </w:r>
                            </w:p>
                          </w:txbxContent>
                        </v:textbox>
                      </v:rect>
                    </v:group>
                    <v:group id="Group 351" o:spid="_x0000_s1080" style="position:absolute;left:27527;top:1238;width:28003;height:59245" coordsize="28003,59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Om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">
                      <v:roundrect id="Rectangle: Rounded Corners 352" o:spid="_x0000_s1081" style="position:absolute;width:26003;height:592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" filled="f" strokecolor="black [3213]" strokeweight="1pt">
                        <v:stroke dashstyle="3 1"/>
                      </v:roundrect>
                      <v:rect id="Rectangle 353" o:spid="_x0000_s1082" style="position:absolute;left:24384;top:21621;width:3619;height:107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" fillcolor="white [3212]" stroked="f" strokeweight="2pt">
                        <v:textbox style="layout-flow:vertical">
                          <w:txbxContent>
                            <w:p w14:paraId="7982BC1E" w14:textId="77777777" w:rsidR="00403BC8" w:rsidRPr="00B86EB8" w:rsidRDefault="00403BC8" w:rsidP="001F6D17">
                              <w:pPr>
                                <w:jc w:val="center"/>
                                <w:rPr>
                                  <w:rFonts w:asciiTheme="minorHAnsi" w:hAnsiTheme="minorHAnsi" w:cstheme="minorHAnsi"/>
                                  <w:sz w:val="20"/>
                                  <w:szCs w:val="20"/>
                                </w:rPr>
                              </w:pPr>
                              <w:r w:rsidRPr="00B86EB8">
                                <w:rPr>
                                  <w:rFonts w:asciiTheme="minorHAnsi" w:hAnsiTheme="minorHAnsi" w:cstheme="minorHAnsi"/>
                                  <w:sz w:val="20"/>
                                  <w:szCs w:val="20"/>
                                </w:rPr>
                                <w:t>Loop over scenes</w:t>
                              </w:r>
                            </w:p>
                          </w:txbxContent>
                        </v:textbox>
                      </v:rect>
                    </v:group>
                    <v:rect id="Rectangle 336" o:spid="_x0000_s1083" style="position:absolute;left:32004;top:1905;width:17068;height:5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" fillcolor="white [3212]" strokecolor="black [3213]" strokeweight="1.5pt">
                      <v:textbox>
                        <w:txbxContent>
                          <w:p w14:paraId="1AFB5E0D" w14:textId="6AC1802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RT-</w:t>
                            </w:r>
                            <w:r>
                              <w:rPr>
                                <w:rFonts w:asciiTheme="minorHAnsi" w:hAnsiTheme="minorHAnsi" w:cstheme="minorHAnsi"/>
                                <w:b/>
                                <w:sz w:val="20"/>
                                <w:szCs w:val="20"/>
                              </w:rPr>
                              <w:t>Driver</w:t>
                            </w:r>
                          </w:p>
                          <w:p w14:paraId="3853D2CB" w14:textId="77777777" w:rsidR="00403BC8" w:rsidRPr="001B0AE1" w:rsidRDefault="00403BC8" w:rsidP="001F6D17">
                            <w:pPr>
                              <w:jc w:val="center"/>
                              <w:rPr>
                                <w:rFonts w:asciiTheme="minorHAnsi" w:hAnsiTheme="minorHAnsi" w:cstheme="minorHAnsi"/>
                                <w:b/>
                                <w:sz w:val="20"/>
                                <w:szCs w:val="20"/>
                              </w:rPr>
                            </w:pPr>
                            <w:r w:rsidRPr="001B0AE1">
                              <w:rPr>
                                <w:rFonts w:asciiTheme="minorHAnsi" w:hAnsiTheme="minorHAnsi" w:cstheme="minorHAnsi"/>
                                <w:b/>
                                <w:sz w:val="20"/>
                                <w:szCs w:val="20"/>
                              </w:rPr>
                              <w:t>Scene reader</w:t>
                            </w:r>
                          </w:p>
                          <w:p w14:paraId="02CA86D3" w14:textId="77777777" w:rsidR="00403BC8" w:rsidRPr="00EB5571" w:rsidRDefault="00403BC8" w:rsidP="001F6D17">
                            <w:pPr>
                              <w:jc w:val="center"/>
                              <w:rPr>
                                <w:rFonts w:asciiTheme="minorHAnsi" w:hAnsiTheme="minorHAnsi" w:cstheme="minorHAnsi"/>
                                <w:sz w:val="20"/>
                                <w:szCs w:val="20"/>
                              </w:rPr>
                            </w:pPr>
                          </w:p>
                        </w:txbxContent>
                      </v:textbox>
                    </v:rect>
                  </v:group>
                </v:group>
                <w10:wrap type="topAndBottom"/>
              </v:group>
            </w:pict>
          </mc:Fallback>
        </mc:AlternateContent>
      </w:r>
    </w:p>
    <w:p w14:paraId="34E81570" w14:textId="6A4E3041" w:rsidR="001F6D17" w:rsidRDefault="001F6D17" w:rsidP="001F6D17">
      <w:pPr>
        <w:jc w:val="center"/>
        <w:rPr>
          <w:sz w:val="20"/>
        </w:rPr>
      </w:pPr>
      <w:r w:rsidRPr="001F6D17">
        <w:rPr>
          <w:b/>
          <w:sz w:val="20"/>
        </w:rPr>
        <w:t xml:space="preserve">Figure </w:t>
      </w:r>
      <w:r w:rsidRPr="001F6D17">
        <w:rPr>
          <w:b/>
          <w:sz w:val="20"/>
        </w:rPr>
        <w:fldChar w:fldCharType="begin"/>
      </w:r>
      <w:r w:rsidRPr="001F6D17">
        <w:rPr>
          <w:b/>
          <w:sz w:val="20"/>
        </w:rPr>
        <w:instrText xml:space="preserve"> SEQ Figure \* ARABIC </w:instrText>
      </w:r>
      <w:r w:rsidRPr="001F6D17">
        <w:rPr>
          <w:b/>
          <w:sz w:val="20"/>
        </w:rPr>
        <w:fldChar w:fldCharType="separate"/>
      </w:r>
      <w:r w:rsidR="00CC093E">
        <w:rPr>
          <w:b/>
          <w:noProof/>
          <w:sz w:val="20"/>
        </w:rPr>
        <w:t>1</w:t>
      </w:r>
      <w:r w:rsidRPr="001F6D17">
        <w:rPr>
          <w:b/>
          <w:sz w:val="20"/>
        </w:rPr>
        <w:fldChar w:fldCharType="end"/>
      </w:r>
      <w:r w:rsidRPr="00273185">
        <w:rPr>
          <w:sz w:val="20"/>
        </w:rPr>
        <w:t>:</w:t>
      </w:r>
    </w:p>
    <w:p w14:paraId="5121856E" w14:textId="612A1E69" w:rsidR="00326669" w:rsidRDefault="00326669" w:rsidP="00326669">
      <w:pPr>
        <w:rPr>
          <w:sz w:val="20"/>
        </w:rPr>
      </w:pPr>
      <w:r>
        <w:rPr>
          <w:noProof/>
          <w:lang w:eastAsia="zh-CN"/>
        </w:rPr>
        <w:lastRenderedPageBreak/>
        <mc:AlternateContent>
          <mc:Choice Requires="wpg">
            <w:drawing>
              <wp:anchor distT="0" distB="0" distL="114300" distR="114300" simplePos="0" relativeHeight="251795456" behindDoc="0" locked="0" layoutInCell="1" allowOverlap="1" wp14:anchorId="5BF2425B" wp14:editId="63F4D190">
                <wp:simplePos x="0" y="0"/>
                <wp:positionH relativeFrom="column">
                  <wp:posOffset>1371600</wp:posOffset>
                </wp:positionH>
                <wp:positionV relativeFrom="paragraph">
                  <wp:posOffset>81208</wp:posOffset>
                </wp:positionV>
                <wp:extent cx="4809744" cy="7205472"/>
                <wp:effectExtent l="0" t="0" r="10160" b="14605"/>
                <wp:wrapTopAndBottom/>
                <wp:docPr id="240" name="Group 240"/>
                <wp:cNvGraphicFramePr/>
                <a:graphic xmlns:a="http://schemas.openxmlformats.org/drawingml/2006/main">
                  <a:graphicData uri="http://schemas.microsoft.com/office/word/2010/wordprocessingGroup">
                    <wpg:wgp>
                      <wpg:cNvGrpSpPr/>
                      <wpg:grpSpPr>
                        <a:xfrm>
                          <a:off x="0" y="0"/>
                          <a:ext cx="4809744" cy="7205472"/>
                          <a:chOff x="0" y="0"/>
                          <a:chExt cx="4810125" cy="7200900"/>
                        </a:xfrm>
                      </wpg:grpSpPr>
                      <wpg:grpSp>
                        <wpg:cNvPr id="236" name="Group 236"/>
                        <wpg:cNvGrpSpPr/>
                        <wpg:grpSpPr>
                          <a:xfrm>
                            <a:off x="0" y="342900"/>
                            <a:ext cx="3429000" cy="685800"/>
                            <a:chOff x="0" y="0"/>
                            <a:chExt cx="3429000" cy="685800"/>
                          </a:xfrm>
                        </wpg:grpSpPr>
                        <wps:wsp>
                          <wps:cNvPr id="10" name="Rectangle 10"/>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851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CLBLM-Path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1600" y="342900"/>
                              <a:ext cx="205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a:off x="0" y="1257300"/>
                            <a:ext cx="3429000" cy="685800"/>
                            <a:chOff x="0" y="0"/>
                            <a:chExt cx="3429000" cy="685800"/>
                          </a:xfrm>
                        </wpg:grpSpPr>
                        <wps:wsp>
                          <wps:cNvPr id="11" name="Rectangle 11"/>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3FD1B"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SetDV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371600" y="333375"/>
                              <a:ext cx="2057400"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g:grpSp>
                        <wpg:cNvPr id="238" name="Group 238"/>
                        <wpg:cNvGrpSpPr/>
                        <wpg:grpSpPr>
                          <a:xfrm>
                            <a:off x="0" y="2162175"/>
                            <a:ext cx="3429000" cy="685800"/>
                            <a:chOff x="0" y="0"/>
                            <a:chExt cx="3429000" cy="685800"/>
                          </a:xfrm>
                        </wpg:grpSpPr>
                        <wps:wsp>
                          <wps:cNvPr id="197" name="Rectangle 197"/>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1B34D" w14:textId="7431E2B2" w:rsidR="00403BC8" w:rsidRPr="002573B0" w:rsidRDefault="00403BC8" w:rsidP="00326669">
                                <w:pPr>
                                  <w:jc w:val="center"/>
                                  <w:rPr>
                                    <w:rFonts w:asciiTheme="minorHAnsi" w:hAnsiTheme="minorHAnsi" w:cstheme="minorHAnsi"/>
                                    <w:sz w:val="20"/>
                                    <w:szCs w:val="20"/>
                                  </w:rPr>
                                </w:pPr>
                                <w:r>
                                  <w:rPr>
                                    <w:rFonts w:asciiTheme="minorHAnsi" w:hAnsiTheme="minorHAnsi" w:cstheme="minorHAnsi"/>
                                    <w:sz w:val="20"/>
                                    <w:szCs w:val="20"/>
                                  </w:rPr>
                                  <w:t>ODLAY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1371600" y="352425"/>
                              <a:ext cx="2057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9" name="Group 239"/>
                        <wpg:cNvGrpSpPr/>
                        <wpg:grpSpPr>
                          <a:xfrm>
                            <a:off x="0" y="6057900"/>
                            <a:ext cx="3429000" cy="685800"/>
                            <a:chOff x="0" y="0"/>
                            <a:chExt cx="3429000" cy="685800"/>
                          </a:xfrm>
                        </wpg:grpSpPr>
                        <wps:wsp>
                          <wps:cNvPr id="220" name="Rectangle 220"/>
                          <wps:cNvSpPr/>
                          <wps:spPr>
                            <a:xfrm>
                              <a:off x="0" y="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8572E"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Filter/scan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a:off x="1371600" y="342900"/>
                              <a:ext cx="20574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35" name="Group 235"/>
                        <wpg:cNvGrpSpPr/>
                        <wpg:grpSpPr>
                          <a:xfrm>
                            <a:off x="1952625" y="0"/>
                            <a:ext cx="2857500" cy="7200900"/>
                            <a:chOff x="0" y="0"/>
                            <a:chExt cx="2857500" cy="7200900"/>
                          </a:xfrm>
                        </wpg:grpSpPr>
                        <wps:wsp>
                          <wps:cNvPr id="218" name="Straight Connector 218"/>
                          <wps:cNvCnPr/>
                          <wps:spPr>
                            <a:xfrm>
                              <a:off x="1476375" y="2286000"/>
                              <a:ext cx="0" cy="4345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476375" y="419100"/>
                              <a:ext cx="0" cy="1400175"/>
                            </a:xfrm>
                            <a:prstGeom prst="line">
                              <a:avLst/>
                            </a:prstGeom>
                            <a:ln/>
                          </wps:spPr>
                          <wps:style>
                            <a:lnRef idx="1">
                              <a:schemeClr val="dk1"/>
                            </a:lnRef>
                            <a:fillRef idx="0">
                              <a:schemeClr val="dk1"/>
                            </a:fillRef>
                            <a:effectRef idx="0">
                              <a:schemeClr val="dk1"/>
                            </a:effectRef>
                            <a:fontRef idx="minor">
                              <a:schemeClr val="tx1"/>
                            </a:fontRef>
                          </wps:style>
                          <wps:bodyPr/>
                        </wps:wsp>
                        <wps:wsp>
                          <wps:cNvPr id="12" name="Flowchart: Terminator 12"/>
                          <wps:cNvSpPr/>
                          <wps:spPr>
                            <a:xfrm>
                              <a:off x="1019175" y="85725"/>
                              <a:ext cx="916305" cy="340995"/>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5611E" w14:textId="77777777" w:rsidR="00403BC8" w:rsidRPr="00486C63" w:rsidRDefault="00403BC8" w:rsidP="00326669">
                                <w:pPr>
                                  <w:jc w:val="center"/>
                                  <w:rPr>
                                    <w:rFonts w:asciiTheme="minorHAnsi" w:hAnsiTheme="minorHAnsi" w:cstheme="minorHAnsi"/>
                                    <w:sz w:val="20"/>
                                    <w:szCs w:val="20"/>
                                  </w:rPr>
                                </w:pPr>
                                <w:r w:rsidRPr="00486C63">
                                  <w:rPr>
                                    <w:rFonts w:asciiTheme="minorHAnsi" w:hAnsiTheme="minorHAnsi" w:cstheme="minorHAnsi"/>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447675" y="2047875"/>
                              <a:ext cx="0" cy="481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447675" y="2047875"/>
                              <a:ext cx="581025"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6" name="Rectangle 226"/>
                          <wps:cNvSpPr/>
                          <wps:spPr>
                            <a:xfrm>
                              <a:off x="95250" y="3990975"/>
                              <a:ext cx="485775" cy="8020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B9AD6" w14:textId="77777777" w:rsidR="00403BC8" w:rsidRPr="006042F0" w:rsidRDefault="00403BC8" w:rsidP="00326669">
                                <w:pPr>
                                  <w:rPr>
                                    <w:rFonts w:asciiTheme="minorHAnsi" w:hAnsiTheme="minorHAnsi" w:cstheme="minorHAnsi"/>
                                    <w:b/>
                                    <w:sz w:val="20"/>
                                    <w:szCs w:val="20"/>
                                  </w:rPr>
                                </w:pPr>
                                <w:r w:rsidRPr="006042F0">
                                  <w:rPr>
                                    <w:rFonts w:asciiTheme="minorHAnsi" w:hAnsiTheme="minorHAnsi" w:cstheme="minorHAnsi"/>
                                    <w:b/>
                                    <w:sz w:val="20"/>
                                    <w:szCs w:val="20"/>
                                  </w:rPr>
                                  <w:t>Layer Loop</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17" name="Rectangle 217"/>
                          <wps:cNvSpPr/>
                          <wps:spPr>
                            <a:xfrm>
                              <a:off x="781050" y="54864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FBC8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Layer merge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71525" y="3648075"/>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0C7D5"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emission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Rounded Corners 227"/>
                          <wps:cNvSpPr/>
                          <wps:spPr>
                            <a:xfrm>
                              <a:off x="0" y="0"/>
                              <a:ext cx="2857500" cy="7200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771525" y="45720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F1E14"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Spectrally interpolate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lowchart: Decision 200"/>
                          <wps:cNvSpPr/>
                          <wps:spPr>
                            <a:xfrm>
                              <a:off x="1028700" y="1819275"/>
                              <a:ext cx="914400" cy="45529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81050" y="2743200"/>
                              <a:ext cx="13716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1CE16"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transmittances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lowchart: Decision 219"/>
                          <wps:cNvSpPr/>
                          <wps:spPr>
                            <a:xfrm>
                              <a:off x="1028700" y="6629400"/>
                              <a:ext cx="914400" cy="45529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a:off x="447675" y="6858000"/>
                              <a:ext cx="571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BF2425B" id="Group 240" o:spid="_x0000_s1084" style="position:absolute;margin-left:108pt;margin-top:6.4pt;width:378.7pt;height:567.35pt;z-index:251795456;mso-width-relative:margin;mso-height-relative:margin" coordsize="48101,72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">
                <v:group id="Group 236" o:spid="_x0000_s1085" style="position:absolute;top:3429;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FH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">
                  <v:rect id="Rectangle 10" o:spid="_x0000_s1086"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" fillcolor="white [3212]" strokecolor="black [3213]" strokeweight="2pt">
                    <v:textbox>
                      <w:txbxContent>
                        <w:p w14:paraId="1A39851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CLBLM-Path</w:t>
                          </w:r>
                        </w:p>
                      </w:txbxContent>
                    </v:textbox>
                  </v:rect>
                  <v:line id="Straight Connector 17" o:spid="_x0000_s1087" style="position:absolute;visibility:visible;mso-wrap-style:square" from="13716,3429" to="34290,3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" strokecolor="black [3213]"/>
                </v:group>
                <v:group id="Group 237" o:spid="_x0000_s1088" style="position:absolute;top:12573;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PR0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">
                  <v:rect id="Rectangle 11" o:spid="_x0000_s1089"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" fillcolor="white [3212]" strokecolor="black [3213]" strokeweight="2pt">
                    <v:textbox>
                      <w:txbxContent>
                        <w:p w14:paraId="2BB3FD1B"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SetDV</w:t>
                          </w:r>
                        </w:p>
                      </w:txbxContent>
                    </v:textbox>
                  </v:rect>
                  <v:shape id="Straight Arrow Connector 25" o:spid="_x0000_s1090" type="#_x0000_t32" style="position:absolute;left:13716;top:3333;width:205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" strokecolor="black [3040]"/>
                </v:group>
                <v:group id="Group 238" o:spid="_x0000_s1091" style="position:absolute;top:21621;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rect id="Rectangle 197" o:spid="_x0000_s1092"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" fillcolor="white [3212]" strokecolor="black [3213]" strokeweight="2pt">
                    <v:textbox>
                      <w:txbxContent>
                        <w:p w14:paraId="3301B34D" w14:textId="7431E2B2" w:rsidR="00403BC8" w:rsidRPr="002573B0" w:rsidRDefault="00403BC8" w:rsidP="00326669">
                          <w:pPr>
                            <w:jc w:val="center"/>
                            <w:rPr>
                              <w:rFonts w:asciiTheme="minorHAnsi" w:hAnsiTheme="minorHAnsi" w:cstheme="minorHAnsi"/>
                              <w:sz w:val="20"/>
                              <w:szCs w:val="20"/>
                            </w:rPr>
                          </w:pPr>
                          <w:r>
                            <w:rPr>
                              <w:rFonts w:asciiTheme="minorHAnsi" w:hAnsiTheme="minorHAnsi" w:cstheme="minorHAnsi"/>
                              <w:sz w:val="20"/>
                              <w:szCs w:val="20"/>
                            </w:rPr>
                            <w:t>ODLAY</w:t>
                          </w:r>
                        </w:p>
                      </w:txbxContent>
                    </v:textbox>
                  </v:rect>
                  <v:line id="Straight Connector 215" o:spid="_x0000_s1093" style="position:absolute;visibility:visible;mso-wrap-style:square" from="13716,3524" to="34290,3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" strokecolor="black [3213]"/>
                </v:group>
                <v:group id="Group 239" o:spid="_x0000_s1094" style="position:absolute;top:60579;width:34290;height:6858" coordsize="34290,6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rect id="Rectangle 220" o:spid="_x0000_s1095" style="position:absolute;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" fillcolor="white [3212]" strokecolor="black [3213]" strokeweight="2pt">
                    <v:textbox>
                      <w:txbxContent>
                        <w:p w14:paraId="6348572E"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Filter/scan</w:t>
                          </w:r>
                        </w:p>
                      </w:txbxContent>
                    </v:textbox>
                  </v:rect>
                  <v:line id="Straight Connector 221" o:spid="_x0000_s1096" style="position:absolute;visibility:visible;mso-wrap-style:square" from="13716,3429" to="34290,3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" strokecolor="black [3213]">
                    <v:stroke dashstyle="dash"/>
                  </v:line>
                </v:group>
                <v:group id="Group 235" o:spid="_x0000_s1097" style="position:absolute;left:19526;width:28575;height:72009" coordsize="28575,720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line id="Straight Connector 218" o:spid="_x0000_s1098" style="position:absolute;visibility:visible;mso-wrap-style:square" from="14763,22860" to="14763,66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" strokecolor="black [3213]"/>
                  <v:line id="Straight Connector 214" o:spid="_x0000_s1099" style="position:absolute;visibility:visible;mso-wrap-style:square" from="14763,4191" to="14763,18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" strokecolor="black [3040]"/>
                  <v:shapetype id="_x0000_t116" coordsize="21600,21600" o:spt="116" path="m3475,qx,10800,3475,21600l18125,21600qx21600,10800,18125,xe">
                    <v:stroke joinstyle="miter"/>
                    <v:path gradientshapeok="t" o:connecttype="rect" textboxrect="1018,3163,20582,18437"/>
                  </v:shapetype>
                  <v:shape id="Flowchart: Terminator 12" o:spid="_x0000_s1100" type="#_x0000_t116" style="position:absolute;left:10191;top:857;width:9163;height:3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" fillcolor="white [3212]" strokecolor="black [3213]" strokeweight="2pt">
                    <v:textbox>
                      <w:txbxContent>
                        <w:p w14:paraId="6945611E" w14:textId="77777777" w:rsidR="00403BC8" w:rsidRPr="00486C63" w:rsidRDefault="00403BC8" w:rsidP="00326669">
                          <w:pPr>
                            <w:jc w:val="center"/>
                            <w:rPr>
                              <w:rFonts w:asciiTheme="minorHAnsi" w:hAnsiTheme="minorHAnsi" w:cstheme="minorHAnsi"/>
                              <w:sz w:val="20"/>
                              <w:szCs w:val="20"/>
                            </w:rPr>
                          </w:pPr>
                          <w:r w:rsidRPr="00486C63">
                            <w:rPr>
                              <w:rFonts w:asciiTheme="minorHAnsi" w:hAnsiTheme="minorHAnsi" w:cstheme="minorHAnsi"/>
                              <w:sz w:val="20"/>
                              <w:szCs w:val="20"/>
                            </w:rPr>
                            <w:t>Start</w:t>
                          </w:r>
                        </w:p>
                      </w:txbxContent>
                    </v:textbox>
                  </v:shape>
                  <v:line id="Straight Connector 223" o:spid="_x0000_s1101" style="position:absolute;visibility:visible;mso-wrap-style:square" from="4476,20478" to="4476,68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" strokecolor="black [3213]"/>
                  <v:line id="Straight Connector 224" o:spid="_x0000_s1102" style="position:absolute;visibility:visible;mso-wrap-style:square" from="4476,20478" to="10287,20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" strokecolor="black [3213]">
                    <v:stroke endarrow="block"/>
                  </v:line>
                  <v:rect id="Rectangle 226" o:spid="_x0000_s1103" style="position:absolute;left:952;top:39909;width:4858;height:8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" filled="f" stroked="f" strokeweight="2pt">
                    <v:textbox style="layout-flow:vertical;mso-layout-flow-alt:bottom-to-top">
                      <w:txbxContent>
                        <w:p w14:paraId="25AB9AD6" w14:textId="77777777" w:rsidR="00403BC8" w:rsidRPr="006042F0" w:rsidRDefault="00403BC8" w:rsidP="00326669">
                          <w:pPr>
                            <w:rPr>
                              <w:rFonts w:asciiTheme="minorHAnsi" w:hAnsiTheme="minorHAnsi" w:cstheme="minorHAnsi"/>
                              <w:b/>
                              <w:sz w:val="20"/>
                              <w:szCs w:val="20"/>
                            </w:rPr>
                          </w:pPr>
                          <w:r w:rsidRPr="006042F0">
                            <w:rPr>
                              <w:rFonts w:asciiTheme="minorHAnsi" w:hAnsiTheme="minorHAnsi" w:cstheme="minorHAnsi"/>
                              <w:b/>
                              <w:sz w:val="20"/>
                              <w:szCs w:val="20"/>
                            </w:rPr>
                            <w:t>Layer Loop</w:t>
                          </w:r>
                        </w:p>
                      </w:txbxContent>
                    </v:textbox>
                  </v:rect>
                  <v:rect id="Rectangle 217" o:spid="_x0000_s1104" style="position:absolute;left:7810;top:54864;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" fillcolor="white [3212]" strokecolor="black [3213]" strokeweight="2pt">
                    <v:textbox>
                      <w:txbxContent>
                        <w:p w14:paraId="435FBC8A"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Layer merge</w:t>
                          </w:r>
                        </w:p>
                      </w:txbxContent>
                    </v:textbox>
                  </v:rect>
                  <v:rect id="Rectangle 15" o:spid="_x0000_s1105" style="position:absolute;left:7715;top:36480;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" fillcolor="white [3212]" strokecolor="black [3213]" strokeweight="2pt">
                    <v:textbox>
                      <w:txbxContent>
                        <w:p w14:paraId="4AD0C7D5"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emission</w:t>
                          </w:r>
                        </w:p>
                      </w:txbxContent>
                    </v:textbox>
                  </v:rect>
                  <v:roundrect id="Rectangle: Rounded Corners 227" o:spid="_x0000_s1106" style="position:absolute;width:28575;height:720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" filled="f" strokecolor="black [3213]" strokeweight="2pt"/>
                  <v:rect id="Rectangle 216" o:spid="_x0000_s1107" style="position:absolute;left:7715;top:45720;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" fillcolor="white [3212]" strokecolor="black [3213]" strokeweight="2pt">
                    <v:textbox>
                      <w:txbxContent>
                        <w:p w14:paraId="468F1E14"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 xml:space="preserve">Spectrally </w:t>
                          </w:r>
                          <w:r w:rsidRPr="002573B0">
                            <w:rPr>
                              <w:rFonts w:asciiTheme="minorHAnsi" w:hAnsiTheme="minorHAnsi" w:cstheme="minorHAnsi"/>
                              <w:sz w:val="20"/>
                              <w:szCs w:val="20"/>
                            </w:rPr>
                            <w:t>interpolate</w:t>
                          </w:r>
                        </w:p>
                      </w:txbxContent>
                    </v:textbox>
                  </v:rect>
                  <v:shapetype id="_x0000_t110" coordsize="21600,21600" o:spt="110" path="m10800,l,10800,10800,21600,21600,10800xe">
                    <v:stroke joinstyle="miter"/>
                    <v:path gradientshapeok="t" o:connecttype="rect" textboxrect="5400,5400,16200,16200"/>
                  </v:shapetype>
                  <v:shape id="Flowchart: Decision 200" o:spid="_x0000_s1108" type="#_x0000_t110" style="position:absolute;left:10287;top:18192;width:9144;height:4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" fillcolor="white [3212]" strokecolor="black [3213]" strokeweight="2pt"/>
                  <v:rect id="Rectangle 13" o:spid="_x0000_s1109" style="position:absolute;left:7810;top:27432;width:13716;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" fillcolor="white [3212]" strokecolor="black [3213]" strokeweight="2pt">
                    <v:textbox>
                      <w:txbxContent>
                        <w:p w14:paraId="7B81CE16" w14:textId="77777777" w:rsidR="00403BC8" w:rsidRPr="002573B0" w:rsidRDefault="00403BC8" w:rsidP="00326669">
                          <w:pPr>
                            <w:jc w:val="center"/>
                            <w:rPr>
                              <w:rFonts w:asciiTheme="minorHAnsi" w:hAnsiTheme="minorHAnsi" w:cstheme="minorHAnsi"/>
                              <w:sz w:val="20"/>
                              <w:szCs w:val="20"/>
                            </w:rPr>
                          </w:pPr>
                          <w:r w:rsidRPr="002573B0">
                            <w:rPr>
                              <w:rFonts w:asciiTheme="minorHAnsi" w:hAnsiTheme="minorHAnsi" w:cstheme="minorHAnsi"/>
                              <w:sz w:val="20"/>
                              <w:szCs w:val="20"/>
                            </w:rPr>
                            <w:t>Compute layer transmittances</w:t>
                          </w:r>
                        </w:p>
                      </w:txbxContent>
                    </v:textbox>
                  </v:rect>
                  <v:shape id="Flowchart: Decision 219" o:spid="_x0000_s1110" type="#_x0000_t110" style="position:absolute;left:10287;top:66294;width:9144;height:4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" fillcolor="white [3212]" strokecolor="black [3213]" strokeweight="2pt"/>
                  <v:line id="Straight Connector 225" o:spid="_x0000_s1111" style="position:absolute;visibility:visible;mso-wrap-style:square" from="4476,68580" to="10191,68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" strokecolor="black [3213]"/>
                </v:group>
                <w10:wrap type="topAndBottom"/>
              </v:group>
            </w:pict>
          </mc:Fallback>
        </mc:AlternateContent>
      </w:r>
    </w:p>
    <w:p w14:paraId="1175D5D2" w14:textId="765509DF" w:rsidR="00326669" w:rsidRDefault="00326669" w:rsidP="001F6D17">
      <w:pPr>
        <w:jc w:val="center"/>
      </w:pPr>
    </w:p>
    <w:p w14:paraId="536664E5" w14:textId="36C86232" w:rsidR="00326669" w:rsidRDefault="00326669" w:rsidP="001F6D17">
      <w:pPr>
        <w:jc w:val="center"/>
        <w:rPr>
          <w:b/>
          <w:sz w:val="20"/>
        </w:rPr>
      </w:pPr>
      <w:r w:rsidRPr="001F6D17">
        <w:rPr>
          <w:b/>
          <w:sz w:val="20"/>
        </w:rPr>
        <w:t xml:space="preserve">Figure </w:t>
      </w:r>
      <w:r w:rsidRPr="001F6D17">
        <w:rPr>
          <w:b/>
          <w:sz w:val="20"/>
        </w:rPr>
        <w:fldChar w:fldCharType="begin"/>
      </w:r>
      <w:r w:rsidRPr="001F6D17">
        <w:rPr>
          <w:b/>
          <w:sz w:val="20"/>
        </w:rPr>
        <w:instrText xml:space="preserve"> SEQ Figure \* ARABIC </w:instrText>
      </w:r>
      <w:r w:rsidRPr="001F6D17">
        <w:rPr>
          <w:b/>
          <w:sz w:val="20"/>
        </w:rPr>
        <w:fldChar w:fldCharType="separate"/>
      </w:r>
      <w:r w:rsidR="00CC093E">
        <w:rPr>
          <w:b/>
          <w:noProof/>
          <w:sz w:val="20"/>
        </w:rPr>
        <w:t>2</w:t>
      </w:r>
      <w:r w:rsidRPr="001F6D17">
        <w:rPr>
          <w:b/>
          <w:sz w:val="20"/>
        </w:rPr>
        <w:fldChar w:fldCharType="end"/>
      </w:r>
      <w:r>
        <w:rPr>
          <w:b/>
          <w:sz w:val="20"/>
        </w:rPr>
        <w:t>:</w:t>
      </w:r>
    </w:p>
    <w:p w14:paraId="7D7F0B25" w14:textId="2277846A" w:rsidR="00264CEF" w:rsidRDefault="00264CEF" w:rsidP="001F6D17">
      <w:pPr>
        <w:jc w:val="center"/>
      </w:pPr>
    </w:p>
    <w:p w14:paraId="5E1F906D" w14:textId="7BF48F18" w:rsidR="00264CEF" w:rsidRDefault="00264CEF" w:rsidP="001F6D17">
      <w:pPr>
        <w:jc w:val="center"/>
      </w:pPr>
    </w:p>
    <w:p w14:paraId="70228254" w14:textId="76EEBF08" w:rsidR="00264CEF" w:rsidRDefault="00264CEF" w:rsidP="001F6D17">
      <w:pPr>
        <w:jc w:val="center"/>
      </w:pPr>
    </w:p>
    <w:p w14:paraId="4023931D" w14:textId="2FCF8718" w:rsidR="00264CEF" w:rsidRDefault="00264CEF" w:rsidP="001F6D17">
      <w:pPr>
        <w:jc w:val="center"/>
      </w:pPr>
    </w:p>
    <w:p w14:paraId="477E691A" w14:textId="77777777" w:rsidR="00264CEF" w:rsidRPr="00634C4C" w:rsidRDefault="00264CEF" w:rsidP="001F6D17">
      <w:pPr>
        <w:jc w:val="center"/>
      </w:pPr>
    </w:p>
    <w:p w14:paraId="3D09E8A1" w14:textId="1638CE71" w:rsidR="00634C4C" w:rsidRPr="00634C4C" w:rsidRDefault="00634C4C" w:rsidP="00634C4C">
      <w:pPr>
        <w:pStyle w:val="Heading1"/>
        <w:spacing w:before="240"/>
      </w:pPr>
      <w:bookmarkStart w:id="15" w:name="_Ref516399571"/>
      <w:bookmarkStart w:id="16" w:name="_Toc133855116"/>
      <w:r>
        <w:lastRenderedPageBreak/>
        <w:t>CLBLM installation</w:t>
      </w:r>
      <w:bookmarkEnd w:id="15"/>
      <w:bookmarkEnd w:id="16"/>
    </w:p>
    <w:p w14:paraId="32B365D5" w14:textId="20F8A09F" w:rsidR="00EB5571" w:rsidRDefault="000B6063" w:rsidP="004360C2">
      <w:pPr>
        <w:pStyle w:val="Heading2"/>
      </w:pPr>
      <w:bookmarkStart w:id="17" w:name="_Toc133855117"/>
      <w:r>
        <w:t xml:space="preserve">Delivery </w:t>
      </w:r>
      <w:r w:rsidRPr="00EB5571">
        <w:t>overview</w:t>
      </w:r>
      <w:bookmarkEnd w:id="17"/>
    </w:p>
    <w:p w14:paraId="37F6A40C" w14:textId="4918F3A0" w:rsidR="000D34F6" w:rsidRDefault="00865570" w:rsidP="00383C7F">
      <w:pPr>
        <w:spacing w:line="360" w:lineRule="auto"/>
        <w:jc w:val="both"/>
        <w:rPr>
          <w:rFonts w:eastAsia="Times New Roman"/>
          <w:color w:val="auto"/>
          <w:highlight w:val="yellow"/>
        </w:rPr>
      </w:pPr>
      <w:r w:rsidRPr="009E1C10">
        <w:rPr>
          <w:rFonts w:eastAsia="Times New Roman"/>
          <w:color w:val="auto"/>
        </w:rPr>
        <w:t xml:space="preserve">The </w:t>
      </w:r>
      <w:r w:rsidR="004E3BAC">
        <w:rPr>
          <w:rFonts w:eastAsia="Times New Roman"/>
          <w:color w:val="auto"/>
        </w:rPr>
        <w:t xml:space="preserve">complete </w:t>
      </w:r>
      <w:r w:rsidRPr="009E1C10">
        <w:rPr>
          <w:rFonts w:eastAsia="Times New Roman"/>
          <w:color w:val="auto"/>
        </w:rPr>
        <w:t>CLBLM</w:t>
      </w:r>
      <w:r w:rsidR="005C3F86" w:rsidRPr="009E1C10">
        <w:rPr>
          <w:rFonts w:eastAsia="Times New Roman"/>
          <w:color w:val="auto"/>
        </w:rPr>
        <w:t xml:space="preserve"> software is</w:t>
      </w:r>
      <w:ins w:id="18" w:author="Cady-Pereira, Karen [2]" w:date="2023-05-02T09:45:00Z">
        <w:r w:rsidR="004C4F30">
          <w:rPr>
            <w:rFonts w:eastAsia="Times New Roman"/>
            <w:color w:val="auto"/>
          </w:rPr>
          <w:t xml:space="preserve"> </w:t>
        </w:r>
      </w:ins>
      <w:r w:rsidR="00F47A7E">
        <w:rPr>
          <w:rFonts w:eastAsia="Times New Roman"/>
          <w:color w:val="auto"/>
        </w:rPr>
        <w:t xml:space="preserve">available at </w:t>
      </w:r>
      <w:r w:rsidR="00F47A7E" w:rsidRPr="00F47A7E">
        <w:rPr>
          <w:rFonts w:eastAsia="Times New Roman"/>
          <w:color w:val="auto"/>
        </w:rPr>
        <w:t>https://github.com/AER-RC/CLBLM</w:t>
      </w:r>
      <w:r w:rsidR="00C132C1">
        <w:rPr>
          <w:rFonts w:eastAsia="Times New Roman"/>
          <w:color w:val="FF0000"/>
          <w:highlight w:val="yellow"/>
        </w:rPr>
        <w:t>.</w:t>
      </w:r>
    </w:p>
    <w:p w14:paraId="3123EC7A" w14:textId="01D3DDF5" w:rsidR="00166010" w:rsidRDefault="00F51035" w:rsidP="00383C7F">
      <w:pPr>
        <w:spacing w:line="360" w:lineRule="auto"/>
        <w:jc w:val="both"/>
        <w:rPr>
          <w:rFonts w:eastAsia="Times New Roman"/>
          <w:color w:val="auto"/>
        </w:rPr>
      </w:pPr>
      <w:r w:rsidRPr="00203C61">
        <w:rPr>
          <w:rFonts w:eastAsia="Times New Roman"/>
          <w:color w:val="auto"/>
        </w:rPr>
        <w:t>The p</w:t>
      </w:r>
      <w:r w:rsidR="00B26294" w:rsidRPr="00203C61">
        <w:rPr>
          <w:rFonts w:eastAsia="Times New Roman"/>
          <w:color w:val="auto"/>
        </w:rPr>
        <w:t>ackag</w:t>
      </w:r>
      <w:r w:rsidRPr="00203C61">
        <w:rPr>
          <w:rFonts w:eastAsia="Times New Roman"/>
          <w:color w:val="auto"/>
        </w:rPr>
        <w:t xml:space="preserve">e </w:t>
      </w:r>
      <w:r w:rsidR="00B26294" w:rsidRPr="00203C61">
        <w:rPr>
          <w:rFonts w:eastAsia="Times New Roman"/>
          <w:color w:val="auto"/>
        </w:rPr>
        <w:t xml:space="preserve">contains: </w:t>
      </w:r>
    </w:p>
    <w:p w14:paraId="306591D9" w14:textId="7C2528F9" w:rsidR="00166010" w:rsidRPr="000357DD" w:rsidRDefault="00B26294" w:rsidP="000357DD">
      <w:pPr>
        <w:pStyle w:val="ListParagraph"/>
        <w:numPr>
          <w:ilvl w:val="0"/>
          <w:numId w:val="23"/>
        </w:numPr>
        <w:spacing w:line="360" w:lineRule="auto"/>
        <w:jc w:val="both"/>
        <w:rPr>
          <w:rFonts w:eastAsia="Times New Roman"/>
          <w:color w:val="auto"/>
        </w:rPr>
      </w:pPr>
      <w:r w:rsidRPr="00166010">
        <w:rPr>
          <w:rFonts w:eastAsia="Times New Roman"/>
          <w:color w:val="auto"/>
        </w:rPr>
        <w:t>the CLBLM source code (main programs</w:t>
      </w:r>
      <w:r w:rsidR="00BA639C">
        <w:rPr>
          <w:rFonts w:eastAsia="Times New Roman"/>
          <w:color w:val="auto"/>
        </w:rPr>
        <w:t xml:space="preserve">, </w:t>
      </w:r>
      <w:proofErr w:type="gramStart"/>
      <w:r w:rsidRPr="00166010">
        <w:rPr>
          <w:rFonts w:eastAsia="Times New Roman"/>
          <w:color w:val="auto"/>
        </w:rPr>
        <w:t>modules</w:t>
      </w:r>
      <w:proofErr w:type="gramEnd"/>
      <w:r w:rsidRPr="00166010">
        <w:rPr>
          <w:rFonts w:eastAsia="Times New Roman"/>
          <w:color w:val="auto"/>
        </w:rPr>
        <w:t xml:space="preserve"> and subroutines</w:t>
      </w:r>
      <w:r w:rsidR="000D34F6">
        <w:rPr>
          <w:rFonts w:eastAsia="Times New Roman"/>
          <w:color w:val="auto"/>
        </w:rPr>
        <w:t>)</w:t>
      </w:r>
      <w:r w:rsidR="00C84368" w:rsidRPr="000357DD">
        <w:rPr>
          <w:rFonts w:eastAsia="Times New Roman"/>
          <w:color w:val="auto"/>
        </w:rPr>
        <w:t xml:space="preserve"> </w:t>
      </w:r>
    </w:p>
    <w:p w14:paraId="2891C3A8" w14:textId="6F8CA63D" w:rsidR="005601CF" w:rsidRPr="00EF03FC" w:rsidRDefault="00C84368" w:rsidP="00166010">
      <w:pPr>
        <w:pStyle w:val="ListParagraph"/>
        <w:numPr>
          <w:ilvl w:val="0"/>
          <w:numId w:val="23"/>
        </w:numPr>
        <w:spacing w:line="360" w:lineRule="auto"/>
        <w:jc w:val="both"/>
        <w:rPr>
          <w:rFonts w:eastAsia="Times New Roman"/>
          <w:color w:val="auto"/>
        </w:rPr>
      </w:pPr>
      <w:r w:rsidRPr="00166010">
        <w:rPr>
          <w:rFonts w:eastAsia="Times New Roman"/>
          <w:color w:val="auto"/>
        </w:rPr>
        <w:t xml:space="preserve">a customizable tool </w:t>
      </w:r>
      <w:r w:rsidR="00CD5987">
        <w:rPr>
          <w:rFonts w:eastAsia="Times New Roman"/>
          <w:color w:val="auto"/>
        </w:rPr>
        <w:t>(</w:t>
      </w:r>
      <w:proofErr w:type="spellStart"/>
      <w:r w:rsidR="00CD5987">
        <w:rPr>
          <w:rFonts w:eastAsia="Times New Roman"/>
          <w:color w:val="auto"/>
        </w:rPr>
        <w:t>s</w:t>
      </w:r>
      <w:r w:rsidR="00E6517B">
        <w:rPr>
          <w:rFonts w:eastAsia="Times New Roman"/>
          <w:color w:val="auto"/>
        </w:rPr>
        <w:t>c</w:t>
      </w:r>
      <w:r w:rsidR="00CD5987">
        <w:rPr>
          <w:rFonts w:eastAsia="Times New Roman"/>
          <w:color w:val="auto"/>
        </w:rPr>
        <w:t>ene_</w:t>
      </w:r>
      <w:r w:rsidR="009E1C10">
        <w:rPr>
          <w:rFonts w:eastAsia="Times New Roman"/>
          <w:color w:val="auto"/>
        </w:rPr>
        <w:t>writer</w:t>
      </w:r>
      <w:proofErr w:type="spellEnd"/>
      <w:r w:rsidR="00CD5987">
        <w:rPr>
          <w:rFonts w:eastAsia="Times New Roman"/>
          <w:color w:val="auto"/>
        </w:rPr>
        <w:t xml:space="preserve">) </w:t>
      </w:r>
      <w:del w:id="19" w:author="Cady-Pereira, Karen [2]" w:date="2023-05-02T09:45:00Z">
        <w:r w:rsidRPr="00166010" w:rsidDel="004C4F30">
          <w:rPr>
            <w:rFonts w:eastAsia="Times New Roman"/>
            <w:color w:val="auto"/>
          </w:rPr>
          <w:delText xml:space="preserve">delivered with the CLBLM package </w:delText>
        </w:r>
      </w:del>
      <w:r w:rsidRPr="00166010">
        <w:rPr>
          <w:rFonts w:eastAsia="Times New Roman"/>
          <w:color w:val="auto"/>
        </w:rPr>
        <w:t xml:space="preserve">to help users create </w:t>
      </w:r>
      <w:r w:rsidR="000D34F6">
        <w:rPr>
          <w:rFonts w:eastAsia="Times New Roman"/>
          <w:color w:val="auto"/>
        </w:rPr>
        <w:t xml:space="preserve">CLBLM </w:t>
      </w:r>
      <w:r w:rsidRPr="00166010">
        <w:rPr>
          <w:rFonts w:eastAsia="Times New Roman"/>
          <w:color w:val="auto"/>
        </w:rPr>
        <w:t xml:space="preserve">scene files </w:t>
      </w:r>
      <w:r w:rsidR="00EF03FC">
        <w:rPr>
          <w:rFonts w:eastAsia="Times New Roman"/>
          <w:color w:val="auto"/>
        </w:rPr>
        <w:t>from LBLRTM TAPE5s</w:t>
      </w:r>
    </w:p>
    <w:p w14:paraId="62672024" w14:textId="2B867AD1" w:rsidR="002102DB" w:rsidRPr="00EF03FC" w:rsidRDefault="002102DB" w:rsidP="002102DB">
      <w:pPr>
        <w:pStyle w:val="ListParagraph"/>
        <w:numPr>
          <w:ilvl w:val="0"/>
          <w:numId w:val="23"/>
        </w:numPr>
        <w:spacing w:line="360" w:lineRule="auto"/>
        <w:jc w:val="both"/>
        <w:rPr>
          <w:rFonts w:eastAsia="Times New Roman"/>
          <w:color w:val="auto"/>
        </w:rPr>
      </w:pPr>
      <w:r w:rsidRPr="00166010">
        <w:rPr>
          <w:rFonts w:eastAsia="Times New Roman"/>
          <w:color w:val="auto"/>
        </w:rPr>
        <w:t xml:space="preserve">a customizable tool </w:t>
      </w:r>
      <w:r>
        <w:rPr>
          <w:rFonts w:eastAsia="Times New Roman"/>
          <w:color w:val="auto"/>
        </w:rPr>
        <w:t>(</w:t>
      </w:r>
      <w:proofErr w:type="spellStart"/>
      <w:r>
        <w:rPr>
          <w:rFonts w:eastAsia="Times New Roman"/>
          <w:color w:val="auto"/>
        </w:rPr>
        <w:t>build_solar</w:t>
      </w:r>
      <w:proofErr w:type="spellEnd"/>
      <w:r>
        <w:rPr>
          <w:rFonts w:eastAsia="Times New Roman"/>
          <w:color w:val="auto"/>
        </w:rPr>
        <w:t xml:space="preserve">) </w:t>
      </w:r>
      <w:del w:id="20" w:author="Cady-Pereira, Karen [2]" w:date="2023-05-02T09:45:00Z">
        <w:r w:rsidRPr="00166010" w:rsidDel="004C4F30">
          <w:rPr>
            <w:rFonts w:eastAsia="Times New Roman"/>
            <w:color w:val="auto"/>
          </w:rPr>
          <w:delText xml:space="preserve">delivered with the CLBLM package </w:delText>
        </w:r>
      </w:del>
      <w:r w:rsidRPr="00166010">
        <w:rPr>
          <w:rFonts w:eastAsia="Times New Roman"/>
          <w:color w:val="auto"/>
        </w:rPr>
        <w:t xml:space="preserve">to </w:t>
      </w:r>
      <w:del w:id="21" w:author="Cady-Pereira, Karen [2]" w:date="2023-05-02T09:45:00Z">
        <w:r w:rsidRPr="00166010" w:rsidDel="004C4F30">
          <w:rPr>
            <w:rFonts w:eastAsia="Times New Roman"/>
            <w:color w:val="auto"/>
          </w:rPr>
          <w:delText xml:space="preserve">help users </w:delText>
        </w:r>
      </w:del>
      <w:r w:rsidRPr="00166010">
        <w:rPr>
          <w:rFonts w:eastAsia="Times New Roman"/>
          <w:color w:val="auto"/>
        </w:rPr>
        <w:t xml:space="preserve">create </w:t>
      </w:r>
      <w:r>
        <w:rPr>
          <w:rFonts w:eastAsia="Times New Roman"/>
          <w:color w:val="auto"/>
        </w:rPr>
        <w:t xml:space="preserve">CLBLM </w:t>
      </w:r>
      <w:r w:rsidRPr="00166010">
        <w:rPr>
          <w:rFonts w:eastAsia="Times New Roman"/>
          <w:color w:val="auto"/>
        </w:rPr>
        <w:t>s</w:t>
      </w:r>
      <w:r>
        <w:rPr>
          <w:rFonts w:eastAsia="Times New Roman"/>
          <w:color w:val="auto"/>
        </w:rPr>
        <w:t>olar irradiance</w:t>
      </w:r>
      <w:r w:rsidRPr="00166010">
        <w:rPr>
          <w:rFonts w:eastAsia="Times New Roman"/>
          <w:color w:val="auto"/>
        </w:rPr>
        <w:t xml:space="preserve"> </w:t>
      </w:r>
      <w:proofErr w:type="gramStart"/>
      <w:r w:rsidRPr="00166010">
        <w:rPr>
          <w:rFonts w:eastAsia="Times New Roman"/>
          <w:color w:val="auto"/>
        </w:rPr>
        <w:t>files</w:t>
      </w:r>
      <w:proofErr w:type="gramEnd"/>
      <w:r w:rsidRPr="00166010">
        <w:rPr>
          <w:rFonts w:eastAsia="Times New Roman"/>
          <w:color w:val="auto"/>
        </w:rPr>
        <w:t xml:space="preserve"> </w:t>
      </w:r>
    </w:p>
    <w:p w14:paraId="14D47BAF" w14:textId="347EF101" w:rsidR="007F33EC" w:rsidRPr="007F33EC" w:rsidRDefault="004C4F30" w:rsidP="00166010">
      <w:pPr>
        <w:pStyle w:val="ListParagraph"/>
        <w:numPr>
          <w:ilvl w:val="0"/>
          <w:numId w:val="23"/>
        </w:numPr>
        <w:spacing w:line="360" w:lineRule="auto"/>
        <w:jc w:val="both"/>
        <w:rPr>
          <w:rFonts w:eastAsia="Times New Roman"/>
          <w:color w:val="auto"/>
        </w:rPr>
      </w:pPr>
      <w:ins w:id="22" w:author="Cady-Pereira, Karen [2]" w:date="2023-05-02T09:46:00Z">
        <w:r>
          <w:rPr>
            <w:rFonts w:eastAsia="Times New Roman"/>
            <w:color w:val="auto"/>
          </w:rPr>
          <w:t xml:space="preserve">a </w:t>
        </w:r>
      </w:ins>
      <w:proofErr w:type="spellStart"/>
      <w:r w:rsidR="000D34F6">
        <w:rPr>
          <w:rFonts w:eastAsia="Times New Roman"/>
          <w:color w:val="auto"/>
        </w:rPr>
        <w:t>m</w:t>
      </w:r>
      <w:r w:rsidR="009E1C10">
        <w:rPr>
          <w:rFonts w:eastAsia="Times New Roman"/>
          <w:color w:val="auto"/>
        </w:rPr>
        <w:t>akefile</w:t>
      </w:r>
      <w:proofErr w:type="spellEnd"/>
      <w:del w:id="23" w:author="Cady-Pereira, Karen [2]" w:date="2023-05-02T09:46:00Z">
        <w:r w:rsidR="009E1C10" w:rsidDel="004C4F30">
          <w:rPr>
            <w:rFonts w:eastAsia="Times New Roman"/>
            <w:color w:val="auto"/>
          </w:rPr>
          <w:delText>s</w:delText>
        </w:r>
      </w:del>
      <w:r w:rsidR="00E6517B">
        <w:rPr>
          <w:rFonts w:eastAsia="Times New Roman"/>
          <w:color w:val="auto"/>
        </w:rPr>
        <w:t xml:space="preserve"> for CLBLM</w:t>
      </w:r>
      <w:r w:rsidR="002102DB">
        <w:rPr>
          <w:rFonts w:eastAsia="Times New Roman"/>
          <w:color w:val="auto"/>
        </w:rPr>
        <w:t xml:space="preserve">, </w:t>
      </w:r>
      <w:r w:rsidR="00E6517B">
        <w:rPr>
          <w:rFonts w:eastAsia="Times New Roman"/>
          <w:color w:val="auto"/>
        </w:rPr>
        <w:t>scene</w:t>
      </w:r>
      <w:r w:rsidR="004A62C9">
        <w:rPr>
          <w:rFonts w:eastAsia="Times New Roman"/>
          <w:color w:val="auto"/>
        </w:rPr>
        <w:t xml:space="preserve"> writer</w:t>
      </w:r>
      <w:r w:rsidR="002102DB">
        <w:rPr>
          <w:rFonts w:eastAsia="Times New Roman"/>
          <w:color w:val="auto"/>
        </w:rPr>
        <w:t xml:space="preserve"> and </w:t>
      </w:r>
      <w:proofErr w:type="spellStart"/>
      <w:r w:rsidR="002102DB">
        <w:rPr>
          <w:rFonts w:eastAsia="Times New Roman"/>
          <w:color w:val="auto"/>
        </w:rPr>
        <w:t>build_solar</w:t>
      </w:r>
      <w:proofErr w:type="spellEnd"/>
      <w:r w:rsidR="00E6517B">
        <w:rPr>
          <w:rFonts w:eastAsia="Times New Roman"/>
          <w:color w:val="auto"/>
        </w:rPr>
        <w:t>.</w:t>
      </w:r>
    </w:p>
    <w:p w14:paraId="46F41192" w14:textId="3372A74C" w:rsidR="005C3F86" w:rsidRDefault="000D34F6" w:rsidP="00EF0D01">
      <w:pPr>
        <w:pStyle w:val="ListParagraph"/>
        <w:numPr>
          <w:ilvl w:val="0"/>
          <w:numId w:val="23"/>
        </w:numPr>
        <w:spacing w:after="200" w:line="360" w:lineRule="auto"/>
        <w:jc w:val="both"/>
        <w:rPr>
          <w:rFonts w:eastAsia="Times New Roman"/>
          <w:color w:val="auto"/>
        </w:rPr>
      </w:pPr>
      <w:r>
        <w:rPr>
          <w:rFonts w:eastAsia="Times New Roman"/>
          <w:color w:val="auto"/>
        </w:rPr>
        <w:t>t</w:t>
      </w:r>
      <w:r w:rsidR="007F33EC">
        <w:rPr>
          <w:rFonts w:eastAsia="Times New Roman"/>
          <w:color w:val="auto"/>
        </w:rPr>
        <w:t>est input scene</w:t>
      </w:r>
      <w:r w:rsidR="00EF0D01" w:rsidRPr="00B970EC">
        <w:rPr>
          <w:rFonts w:eastAsia="Times New Roman"/>
          <w:color w:val="auto"/>
        </w:rPr>
        <w:t>s</w:t>
      </w:r>
      <w:r w:rsidR="007F33EC" w:rsidRPr="009E1C10">
        <w:rPr>
          <w:rFonts w:eastAsia="Times New Roman"/>
          <w:color w:val="auto"/>
        </w:rPr>
        <w:t xml:space="preserve"> </w:t>
      </w:r>
      <w:r w:rsidR="007F33EC">
        <w:rPr>
          <w:rFonts w:eastAsia="Times New Roman"/>
          <w:color w:val="auto"/>
        </w:rPr>
        <w:t>and use</w:t>
      </w:r>
      <w:r w:rsidR="00EF0D01">
        <w:rPr>
          <w:rFonts w:eastAsia="Times New Roman"/>
          <w:color w:val="auto"/>
        </w:rPr>
        <w:t>r</w:t>
      </w:r>
      <w:r w:rsidR="007F33EC">
        <w:rPr>
          <w:rFonts w:eastAsia="Times New Roman"/>
          <w:color w:val="auto"/>
        </w:rPr>
        <w:t xml:space="preserve"> directive files</w:t>
      </w:r>
      <w:r w:rsidR="009E1C10">
        <w:rPr>
          <w:rFonts w:eastAsia="Times New Roman"/>
          <w:color w:val="auto"/>
        </w:rPr>
        <w:t>,</w:t>
      </w:r>
      <w:r w:rsidR="007F33EC">
        <w:rPr>
          <w:rFonts w:eastAsia="Times New Roman"/>
          <w:color w:val="auto"/>
        </w:rPr>
        <w:t xml:space="preserve"> and output test results.</w:t>
      </w:r>
    </w:p>
    <w:p w14:paraId="3A4A9B2A" w14:textId="53B42F39" w:rsidR="00504B6B" w:rsidRPr="005835DF" w:rsidRDefault="009505A0" w:rsidP="00504B6B">
      <w:pPr>
        <w:spacing w:after="200" w:line="360" w:lineRule="auto"/>
        <w:jc w:val="both"/>
        <w:rPr>
          <w:rFonts w:eastAsia="Times New Roman"/>
          <w:color w:val="auto"/>
        </w:rPr>
      </w:pPr>
      <w:r w:rsidRPr="00B970EC">
        <w:rPr>
          <w:rFonts w:eastAsia="Times New Roman"/>
          <w:color w:val="auto"/>
        </w:rPr>
        <w:t xml:space="preserve">All CLBLM input and output data files, </w:t>
      </w:r>
      <w:proofErr w:type="gramStart"/>
      <w:r w:rsidRPr="00B970EC">
        <w:rPr>
          <w:rFonts w:eastAsia="Times New Roman"/>
          <w:color w:val="auto"/>
        </w:rPr>
        <w:t>with the exception of</w:t>
      </w:r>
      <w:proofErr w:type="gramEnd"/>
      <w:r w:rsidRPr="00B970EC">
        <w:rPr>
          <w:rFonts w:eastAsia="Times New Roman"/>
          <w:color w:val="auto"/>
        </w:rPr>
        <w:t xml:space="preserve"> the input spectroscopic data </w:t>
      </w:r>
      <w:r w:rsidRPr="005835DF">
        <w:rPr>
          <w:rFonts w:eastAsia="Times New Roman"/>
          <w:color w:val="auto"/>
          <w:highlight w:val="yellow"/>
        </w:rPr>
        <w:t>(Sec.</w:t>
      </w:r>
      <w:r w:rsidR="0070648E">
        <w:rPr>
          <w:rFonts w:eastAsia="Times New Roman"/>
          <w:color w:val="auto"/>
          <w:highlight w:val="yellow"/>
        </w:rPr>
        <w:t xml:space="preserve"> </w:t>
      </w:r>
      <w:r w:rsidR="0070648E">
        <w:rPr>
          <w:rFonts w:eastAsia="Times New Roman"/>
          <w:color w:val="auto"/>
          <w:highlight w:val="yellow"/>
        </w:rPr>
        <w:fldChar w:fldCharType="begin"/>
      </w:r>
      <w:r w:rsidR="0070648E">
        <w:rPr>
          <w:rFonts w:eastAsia="Times New Roman"/>
          <w:color w:val="auto"/>
          <w:highlight w:val="yellow"/>
        </w:rPr>
        <w:instrText xml:space="preserve"> REF _Ref525149381 \r \h </w:instrText>
      </w:r>
      <w:r w:rsidR="0070648E">
        <w:rPr>
          <w:rFonts w:eastAsia="Times New Roman"/>
          <w:color w:val="auto"/>
          <w:highlight w:val="yellow"/>
        </w:rPr>
      </w:r>
      <w:r w:rsidR="0070648E">
        <w:rPr>
          <w:rFonts w:eastAsia="Times New Roman"/>
          <w:color w:val="auto"/>
          <w:highlight w:val="yellow"/>
        </w:rPr>
        <w:fldChar w:fldCharType="separate"/>
      </w:r>
      <w:r w:rsidR="008D2BAD">
        <w:rPr>
          <w:rFonts w:eastAsia="Times New Roman"/>
          <w:color w:val="auto"/>
          <w:highlight w:val="yellow"/>
        </w:rPr>
        <w:t>2.4</w:t>
      </w:r>
      <w:r w:rsidR="0070648E">
        <w:rPr>
          <w:rFonts w:eastAsia="Times New Roman"/>
          <w:color w:val="auto"/>
          <w:highlight w:val="yellow"/>
        </w:rPr>
        <w:fldChar w:fldCharType="end"/>
      </w:r>
      <w:r w:rsidRPr="005835DF">
        <w:rPr>
          <w:rFonts w:eastAsia="Times New Roman"/>
          <w:color w:val="auto"/>
          <w:highlight w:val="yellow"/>
        </w:rPr>
        <w:t>)</w:t>
      </w:r>
      <w:r w:rsidR="005835DF" w:rsidRPr="00B970EC">
        <w:rPr>
          <w:rFonts w:eastAsia="Times New Roman"/>
          <w:color w:val="auto"/>
        </w:rPr>
        <w:t>,</w:t>
      </w:r>
      <w:r w:rsidRPr="00B970EC">
        <w:rPr>
          <w:rFonts w:eastAsia="Times New Roman"/>
          <w:color w:val="auto"/>
        </w:rPr>
        <w:t xml:space="preserve"> are in NetcDF4 format. </w:t>
      </w:r>
      <w:r w:rsidR="005A1BF8">
        <w:rPr>
          <w:rFonts w:eastAsia="Times New Roman"/>
          <w:color w:val="auto"/>
        </w:rPr>
        <w:t>Before compiling the code, u</w:t>
      </w:r>
      <w:r w:rsidRPr="00B970EC">
        <w:rPr>
          <w:rFonts w:eastAsia="Times New Roman"/>
          <w:color w:val="auto"/>
        </w:rPr>
        <w:t xml:space="preserve">sers must make sure </w:t>
      </w:r>
      <w:r w:rsidR="00963B12">
        <w:rPr>
          <w:rFonts w:eastAsia="Times New Roman"/>
          <w:color w:val="auto"/>
        </w:rPr>
        <w:t xml:space="preserve">they have </w:t>
      </w:r>
      <w:r w:rsidR="006F7B58">
        <w:rPr>
          <w:rFonts w:eastAsia="Times New Roman"/>
          <w:color w:val="auto"/>
        </w:rPr>
        <w:t xml:space="preserve">the </w:t>
      </w:r>
      <w:r w:rsidR="00504B6B" w:rsidRPr="00B970EC">
        <w:rPr>
          <w:rFonts w:eastAsia="Times New Roman"/>
          <w:color w:val="auto"/>
        </w:rPr>
        <w:t>NetCDF</w:t>
      </w:r>
      <w:r w:rsidR="00B54461" w:rsidRPr="00B970EC">
        <w:rPr>
          <w:rFonts w:eastAsia="Times New Roman"/>
          <w:color w:val="auto"/>
        </w:rPr>
        <w:t>-</w:t>
      </w:r>
      <w:r w:rsidR="00504B6B" w:rsidRPr="00B970EC">
        <w:rPr>
          <w:rFonts w:eastAsia="Times New Roman"/>
          <w:color w:val="auto"/>
        </w:rPr>
        <w:t xml:space="preserve">4 </w:t>
      </w:r>
      <w:r w:rsidR="00B54461" w:rsidRPr="00B970EC">
        <w:rPr>
          <w:rFonts w:eastAsia="Times New Roman"/>
          <w:color w:val="auto"/>
        </w:rPr>
        <w:t xml:space="preserve">Fortran </w:t>
      </w:r>
      <w:r w:rsidR="00504B6B" w:rsidRPr="00B970EC">
        <w:rPr>
          <w:rFonts w:eastAsia="Times New Roman"/>
          <w:color w:val="auto"/>
        </w:rPr>
        <w:t xml:space="preserve">library </w:t>
      </w:r>
      <w:r w:rsidR="005835DF" w:rsidRPr="00B970EC">
        <w:rPr>
          <w:rFonts w:eastAsia="Times New Roman"/>
          <w:color w:val="auto"/>
        </w:rPr>
        <w:t>(</w:t>
      </w:r>
      <w:r w:rsidR="00B54461" w:rsidRPr="00486026">
        <w:rPr>
          <w:rFonts w:eastAsia="Times New Roman"/>
          <w:color w:val="FF0000"/>
        </w:rPr>
        <w:t>version 4.</w:t>
      </w:r>
      <w:r w:rsidR="00E6517B" w:rsidRPr="00486026">
        <w:rPr>
          <w:rFonts w:eastAsia="Times New Roman"/>
          <w:color w:val="FF0000"/>
        </w:rPr>
        <w:t>4</w:t>
      </w:r>
      <w:r w:rsidR="006E7465" w:rsidRPr="00486026">
        <w:rPr>
          <w:rFonts w:eastAsia="Times New Roman"/>
          <w:color w:val="FF0000"/>
        </w:rPr>
        <w:t>.1</w:t>
      </w:r>
      <w:r w:rsidR="00963B12">
        <w:rPr>
          <w:rFonts w:eastAsia="Times New Roman"/>
          <w:color w:val="FF0000"/>
        </w:rPr>
        <w:t xml:space="preserve"> or higher</w:t>
      </w:r>
      <w:r w:rsidR="005835DF" w:rsidRPr="00B970EC">
        <w:rPr>
          <w:rFonts w:eastAsia="Times New Roman"/>
          <w:color w:val="auto"/>
        </w:rPr>
        <w:t>)</w:t>
      </w:r>
      <w:r w:rsidR="00B54461" w:rsidRPr="00B970EC">
        <w:rPr>
          <w:rFonts w:eastAsia="Times New Roman"/>
          <w:color w:val="auto"/>
        </w:rPr>
        <w:t xml:space="preserve"> </w:t>
      </w:r>
      <w:r w:rsidRPr="00B970EC">
        <w:rPr>
          <w:rFonts w:eastAsia="Times New Roman"/>
          <w:color w:val="auto"/>
        </w:rPr>
        <w:t>available on their system</w:t>
      </w:r>
      <w:r w:rsidR="00504B6B" w:rsidRPr="00B970EC">
        <w:rPr>
          <w:rFonts w:eastAsia="Times New Roman"/>
          <w:color w:val="auto"/>
        </w:rPr>
        <w:t>.</w:t>
      </w:r>
    </w:p>
    <w:p w14:paraId="0007F9D2" w14:textId="4D930F62" w:rsidR="00B07E9B" w:rsidRPr="0086426A" w:rsidRDefault="00F47A7E" w:rsidP="007F33EC">
      <w:pPr>
        <w:spacing w:after="200" w:line="360" w:lineRule="auto"/>
        <w:jc w:val="both"/>
      </w:pPr>
      <w:r>
        <w:rPr>
          <w:rFonts w:eastAsia="Times New Roman"/>
          <w:color w:val="auto"/>
        </w:rPr>
        <w:t xml:space="preserve">Follow the instructions for downloading the software and necessary files on the GitHub page. This process will create a CLBLM directory </w:t>
      </w:r>
      <w:r w:rsidR="007F33EC">
        <w:rPr>
          <w:rFonts w:eastAsia="Times New Roman"/>
          <w:color w:val="auto"/>
        </w:rPr>
        <w:t>(hereafter, CLBLM root directory or working directory)</w:t>
      </w:r>
      <w:r w:rsidR="00165703">
        <w:rPr>
          <w:rFonts w:eastAsia="Times New Roman"/>
          <w:color w:val="auto"/>
        </w:rPr>
        <w:t xml:space="preserve">. </w:t>
      </w:r>
      <w:ins w:id="24" w:author="Cady-Pereira, Karen [2]" w:date="2023-05-02T09:46:00Z">
        <w:r w:rsidR="004C4F30">
          <w:rPr>
            <w:rFonts w:eastAsia="Times New Roman"/>
            <w:color w:val="auto"/>
          </w:rPr>
          <w:t>T</w:t>
        </w:r>
      </w:ins>
      <w:del w:id="25" w:author="Cady-Pereira, Karen [2]" w:date="2023-05-02T09:46:00Z">
        <w:r w:rsidR="001C3C9E" w:rsidRPr="00496634" w:rsidDel="004C4F30">
          <w:rPr>
            <w:rFonts w:eastAsia="Times New Roman"/>
            <w:color w:val="auto"/>
          </w:rPr>
          <w:delText>t</w:delText>
        </w:r>
      </w:del>
      <w:proofErr w:type="gramStart"/>
      <w:r w:rsidR="001C3C9E" w:rsidRPr="00496634">
        <w:rPr>
          <w:rFonts w:eastAsia="Times New Roman"/>
          <w:color w:val="auto"/>
        </w:rPr>
        <w:t>he</w:t>
      </w:r>
      <w:proofErr w:type="gramEnd"/>
      <w:r w:rsidR="001C3C9E" w:rsidRPr="00496634">
        <w:rPr>
          <w:rFonts w:eastAsia="Times New Roman"/>
          <w:color w:val="auto"/>
        </w:rPr>
        <w:t xml:space="preserve"> directory structure </w:t>
      </w:r>
      <w:r w:rsidR="00496634" w:rsidRPr="00496634">
        <w:rPr>
          <w:rFonts w:eastAsia="Times New Roman"/>
          <w:color w:val="auto"/>
        </w:rPr>
        <w:t>shown</w:t>
      </w:r>
      <w:r w:rsidR="001C3C9E" w:rsidRPr="00496634">
        <w:rPr>
          <w:rFonts w:eastAsia="Times New Roman"/>
          <w:color w:val="auto"/>
        </w:rPr>
        <w:t xml:space="preserve"> in </w:t>
      </w:r>
      <w:r w:rsidR="00496634">
        <w:rPr>
          <w:rFonts w:eastAsia="Times New Roman"/>
          <w:color w:val="auto"/>
        </w:rPr>
        <w:fldChar w:fldCharType="begin"/>
      </w:r>
      <w:r w:rsidR="00496634">
        <w:rPr>
          <w:rFonts w:eastAsia="Times New Roman"/>
          <w:color w:val="auto"/>
        </w:rPr>
        <w:instrText xml:space="preserve"> REF _Ref522630872 \h  \* MERGEFORMAT </w:instrText>
      </w:r>
      <w:r w:rsidR="00496634">
        <w:rPr>
          <w:rFonts w:eastAsia="Times New Roman"/>
          <w:color w:val="auto"/>
        </w:rPr>
      </w:r>
      <w:r w:rsidR="00496634">
        <w:rPr>
          <w:rFonts w:eastAsia="Times New Roman"/>
          <w:color w:val="auto"/>
        </w:rPr>
        <w:fldChar w:fldCharType="separate"/>
      </w:r>
      <w:r w:rsidR="00496634" w:rsidRPr="00496634">
        <w:rPr>
          <w:rFonts w:eastAsia="Times New Roman"/>
          <w:color w:val="auto"/>
        </w:rPr>
        <w:t>Figure 3</w:t>
      </w:r>
      <w:r w:rsidR="00496634">
        <w:rPr>
          <w:rFonts w:eastAsia="Times New Roman"/>
          <w:color w:val="auto"/>
        </w:rPr>
        <w:fldChar w:fldCharType="end"/>
      </w:r>
      <w:r w:rsidR="00496634" w:rsidRPr="00496634">
        <w:rPr>
          <w:rFonts w:eastAsia="Times New Roman"/>
          <w:color w:val="auto"/>
        </w:rPr>
        <w:t xml:space="preserve"> </w:t>
      </w:r>
      <w:r w:rsidR="00496634" w:rsidRPr="007F33EC">
        <w:rPr>
          <w:rFonts w:eastAsia="Times New Roman"/>
          <w:color w:val="auto"/>
        </w:rPr>
        <w:t xml:space="preserve">will appear </w:t>
      </w:r>
      <w:r w:rsidR="007F33EC" w:rsidRPr="007F33EC">
        <w:rPr>
          <w:rFonts w:eastAsia="Times New Roman"/>
          <w:color w:val="auto"/>
        </w:rPr>
        <w:t>under the root directory</w:t>
      </w:r>
      <w:r w:rsidR="001C3C9E" w:rsidRPr="00496634">
        <w:rPr>
          <w:rFonts w:eastAsia="Times New Roman"/>
          <w:color w:val="auto"/>
        </w:rPr>
        <w:t xml:space="preserve">. </w:t>
      </w:r>
      <w:r w:rsidR="00753785">
        <w:rPr>
          <w:rFonts w:eastAsia="Times New Roman"/>
          <w:color w:val="auto"/>
        </w:rPr>
        <w:t>This is the default directory structure used by the CLBLM app</w:t>
      </w:r>
      <w:r w:rsidR="00850347">
        <w:rPr>
          <w:rFonts w:eastAsia="Times New Roman"/>
          <w:color w:val="auto"/>
        </w:rPr>
        <w:t>lication</w:t>
      </w:r>
      <w:r w:rsidR="00753785">
        <w:rPr>
          <w:rFonts w:eastAsia="Times New Roman"/>
          <w:color w:val="auto"/>
        </w:rPr>
        <w:t xml:space="preserve">s. </w:t>
      </w:r>
      <w:r w:rsidR="00850347">
        <w:rPr>
          <w:rFonts w:eastAsia="Times New Roman"/>
          <w:color w:val="auto"/>
        </w:rPr>
        <w:t xml:space="preserve">Users may want to modify this structure and adopt their own directory structure, in which case they have to ensure that pathnames hardcoded inside the </w:t>
      </w:r>
      <w:proofErr w:type="spellStart"/>
      <w:r w:rsidR="00850347">
        <w:rPr>
          <w:rFonts w:eastAsia="Times New Roman"/>
          <w:color w:val="auto"/>
        </w:rPr>
        <w:t>makefiles</w:t>
      </w:r>
      <w:proofErr w:type="spellEnd"/>
      <w:r w:rsidR="00850347">
        <w:rPr>
          <w:rFonts w:eastAsia="Times New Roman"/>
          <w:color w:val="auto"/>
        </w:rPr>
        <w:t xml:space="preserve"> and the Fortran source code have been correctly set before compiling the code (Sec. </w:t>
      </w:r>
      <w:r w:rsidR="00850347" w:rsidRPr="00850347">
        <w:rPr>
          <w:color w:val="auto"/>
        </w:rPr>
        <w:fldChar w:fldCharType="begin"/>
      </w:r>
      <w:r w:rsidR="00850347" w:rsidRPr="00850347">
        <w:rPr>
          <w:color w:val="auto"/>
        </w:rPr>
        <w:instrText xml:space="preserve"> REF _Ref509576039 \r \h </w:instrText>
      </w:r>
      <w:r w:rsidR="00850347">
        <w:rPr>
          <w:color w:val="auto"/>
        </w:rPr>
        <w:instrText xml:space="preserve"> \* MERGEFORMAT </w:instrText>
      </w:r>
      <w:r w:rsidR="00850347" w:rsidRPr="00850347">
        <w:rPr>
          <w:color w:val="auto"/>
        </w:rPr>
      </w:r>
      <w:r w:rsidR="00850347" w:rsidRPr="00850347">
        <w:rPr>
          <w:color w:val="auto"/>
        </w:rPr>
        <w:fldChar w:fldCharType="separate"/>
      </w:r>
      <w:r w:rsidR="00850347" w:rsidRPr="00850347">
        <w:rPr>
          <w:color w:val="auto"/>
        </w:rPr>
        <w:t>2.2</w:t>
      </w:r>
      <w:r w:rsidR="00850347" w:rsidRPr="00850347">
        <w:rPr>
          <w:color w:val="auto"/>
        </w:rPr>
        <w:fldChar w:fldCharType="end"/>
      </w:r>
      <w:r w:rsidR="00850347">
        <w:rPr>
          <w:color w:val="auto"/>
        </w:rPr>
        <w:t>)</w:t>
      </w:r>
      <w:r w:rsidR="00850347">
        <w:rPr>
          <w:rFonts w:eastAsia="Times New Roman"/>
          <w:color w:val="auto"/>
        </w:rPr>
        <w:t xml:space="preserve">. </w:t>
      </w:r>
    </w:p>
    <w:p w14:paraId="20A93B04" w14:textId="3F4188D5" w:rsidR="00854A72" w:rsidRPr="006969E1" w:rsidRDefault="00B830D3" w:rsidP="00854A72">
      <w:pPr>
        <w:spacing w:line="360" w:lineRule="auto"/>
        <w:jc w:val="both"/>
        <w:rPr>
          <w:color w:val="auto"/>
        </w:rPr>
      </w:pPr>
      <w:r>
        <w:t>T</w:t>
      </w:r>
      <w:r w:rsidR="00BA639C">
        <w:t xml:space="preserve">he </w:t>
      </w:r>
      <w:r w:rsidR="00002DE4">
        <w:t xml:space="preserve">source code </w:t>
      </w:r>
      <w:r w:rsidR="00205333">
        <w:t xml:space="preserve">for the </w:t>
      </w:r>
      <w:r w:rsidR="00205333" w:rsidRPr="00BF1DC5">
        <w:rPr>
          <w:i/>
        </w:rPr>
        <w:t>CLBLM-no-scatt</w:t>
      </w:r>
      <w:r w:rsidR="00205333">
        <w:t xml:space="preserve"> application</w:t>
      </w:r>
      <w:r w:rsidR="00FA48B0">
        <w:t xml:space="preserve">, </w:t>
      </w:r>
      <w:r w:rsidR="00205333">
        <w:t xml:space="preserve">the </w:t>
      </w:r>
      <w:proofErr w:type="spellStart"/>
      <w:r w:rsidR="00205333">
        <w:t>NetCDF</w:t>
      </w:r>
      <w:proofErr w:type="spellEnd"/>
      <w:r w:rsidR="00205333">
        <w:t xml:space="preserve"> scene writer</w:t>
      </w:r>
      <w:r w:rsidR="00FA48B0">
        <w:t xml:space="preserve">, and </w:t>
      </w:r>
      <w:proofErr w:type="spellStart"/>
      <w:r w:rsidR="00D10A72">
        <w:t>build_solar</w:t>
      </w:r>
      <w:proofErr w:type="spellEnd"/>
      <w:r w:rsidR="00205333">
        <w:t xml:space="preserve"> </w:t>
      </w:r>
      <w:r w:rsidR="00D10A72">
        <w:t>are</w:t>
      </w:r>
      <w:r w:rsidR="006F663C">
        <w:t xml:space="preserve"> </w:t>
      </w:r>
      <w:r w:rsidR="00002DE4">
        <w:t xml:space="preserve">contained in the </w:t>
      </w:r>
      <w:proofErr w:type="spellStart"/>
      <w:r w:rsidR="00002DE4">
        <w:t>src</w:t>
      </w:r>
      <w:proofErr w:type="spellEnd"/>
      <w:r w:rsidR="00002DE4">
        <w:t>/</w:t>
      </w:r>
      <w:r w:rsidR="00EA1467">
        <w:t xml:space="preserve"> </w:t>
      </w:r>
      <w:r w:rsidR="00002DE4">
        <w:t>subdirectory</w:t>
      </w:r>
      <w:r w:rsidR="00406E1E">
        <w:t xml:space="preserve"> (see </w:t>
      </w:r>
      <w:r w:rsidR="00406E1E">
        <w:fldChar w:fldCharType="begin"/>
      </w:r>
      <w:r w:rsidR="00406E1E">
        <w:instrText xml:space="preserve"> REF _Ref522722581 \h  \* MERGEFORMAT </w:instrText>
      </w:r>
      <w:r w:rsidR="00406E1E">
        <w:fldChar w:fldCharType="separate"/>
      </w:r>
      <w:r w:rsidR="00406E1E" w:rsidRPr="00406E1E">
        <w:t>Table 1</w:t>
      </w:r>
      <w:r w:rsidR="00406E1E">
        <w:fldChar w:fldCharType="end"/>
      </w:r>
      <w:r w:rsidR="00406E1E">
        <w:t xml:space="preserve"> for more details</w:t>
      </w:r>
      <w:r w:rsidR="00406E1E" w:rsidRPr="00AF088F">
        <w:rPr>
          <w:color w:val="auto"/>
        </w:rPr>
        <w:t>)</w:t>
      </w:r>
      <w:r w:rsidR="00002DE4" w:rsidRPr="00AF088F">
        <w:rPr>
          <w:color w:val="0070C0"/>
        </w:rPr>
        <w:t xml:space="preserve">. </w:t>
      </w:r>
      <w:r w:rsidR="00AF088F" w:rsidRPr="00AF088F">
        <w:rPr>
          <w:color w:val="auto"/>
        </w:rPr>
        <w:t>Th</w:t>
      </w:r>
      <w:r>
        <w:rPr>
          <w:color w:val="auto"/>
        </w:rPr>
        <w:t xml:space="preserve">e </w:t>
      </w:r>
      <w:proofErr w:type="spellStart"/>
      <w:r>
        <w:rPr>
          <w:color w:val="auto"/>
        </w:rPr>
        <w:t>src</w:t>
      </w:r>
      <w:proofErr w:type="spellEnd"/>
      <w:r>
        <w:rPr>
          <w:color w:val="auto"/>
        </w:rPr>
        <w:t>/</w:t>
      </w:r>
      <w:r w:rsidR="00AF088F" w:rsidRPr="00AF088F">
        <w:rPr>
          <w:color w:val="auto"/>
        </w:rPr>
        <w:t xml:space="preserve"> directory </w:t>
      </w:r>
      <w:r>
        <w:rPr>
          <w:color w:val="auto"/>
        </w:rPr>
        <w:t xml:space="preserve">will </w:t>
      </w:r>
      <w:r w:rsidR="00AF088F" w:rsidRPr="00AF088F">
        <w:rPr>
          <w:color w:val="auto"/>
        </w:rPr>
        <w:t>also hold the object code</w:t>
      </w:r>
      <w:r w:rsidR="00753785" w:rsidRPr="00AF088F">
        <w:rPr>
          <w:color w:val="auto"/>
        </w:rPr>
        <w:t xml:space="preserve"> </w:t>
      </w:r>
      <w:r w:rsidR="00AF088F">
        <w:rPr>
          <w:color w:val="auto"/>
        </w:rPr>
        <w:t xml:space="preserve">created by the compiler (see </w:t>
      </w:r>
      <w:r w:rsidR="00AF088F" w:rsidRPr="008C4157">
        <w:rPr>
          <w:color w:val="auto"/>
        </w:rPr>
        <w:t xml:space="preserve">Sec. </w:t>
      </w:r>
      <w:r w:rsidR="008C4157" w:rsidRPr="008C4157">
        <w:rPr>
          <w:color w:val="FF0000"/>
        </w:rPr>
        <w:fldChar w:fldCharType="begin"/>
      </w:r>
      <w:r w:rsidR="008C4157" w:rsidRPr="008C4157">
        <w:rPr>
          <w:color w:val="auto"/>
        </w:rPr>
        <w:instrText xml:space="preserve"> REF _Ref525044749 \r \h </w:instrText>
      </w:r>
      <w:r w:rsidR="008C4157">
        <w:rPr>
          <w:color w:val="FF0000"/>
        </w:rPr>
        <w:instrText xml:space="preserve"> \* MERGEFORMAT </w:instrText>
      </w:r>
      <w:r w:rsidR="008C4157" w:rsidRPr="008C4157">
        <w:rPr>
          <w:color w:val="FF0000"/>
        </w:rPr>
      </w:r>
      <w:r w:rsidR="008C4157" w:rsidRPr="008C4157">
        <w:rPr>
          <w:color w:val="FF0000"/>
        </w:rPr>
        <w:fldChar w:fldCharType="separate"/>
      </w:r>
      <w:r w:rsidR="008001AF">
        <w:rPr>
          <w:color w:val="auto"/>
        </w:rPr>
        <w:t>2.3</w:t>
      </w:r>
      <w:r w:rsidR="008C4157" w:rsidRPr="008C4157">
        <w:rPr>
          <w:color w:val="FF0000"/>
        </w:rPr>
        <w:fldChar w:fldCharType="end"/>
      </w:r>
      <w:r w:rsidR="00AF088F" w:rsidRPr="008C4157">
        <w:rPr>
          <w:color w:val="auto"/>
        </w:rPr>
        <w:t>).</w:t>
      </w:r>
      <w:r w:rsidR="001F40DC">
        <w:rPr>
          <w:color w:val="auto"/>
        </w:rPr>
        <w:t xml:space="preserve"> </w:t>
      </w:r>
      <w:r w:rsidR="00DE64C3">
        <w:rPr>
          <w:color w:val="auto"/>
        </w:rPr>
        <w:t xml:space="preserve">The </w:t>
      </w:r>
      <w:proofErr w:type="spellStart"/>
      <w:r w:rsidR="00DE64C3">
        <w:rPr>
          <w:color w:val="auto"/>
        </w:rPr>
        <w:t>clblm_</w:t>
      </w:r>
      <w:r w:rsidR="00C132C1">
        <w:rPr>
          <w:color w:val="auto"/>
        </w:rPr>
        <w:t>out</w:t>
      </w:r>
      <w:proofErr w:type="spellEnd"/>
      <w:r w:rsidR="00DE64C3">
        <w:rPr>
          <w:color w:val="auto"/>
        </w:rPr>
        <w:t xml:space="preserve">/ directory is reserved for the output of the CLBLM runs. </w:t>
      </w:r>
      <w:r w:rsidR="00854A72" w:rsidRPr="0086426A">
        <w:t xml:space="preserve">The </w:t>
      </w:r>
      <w:r w:rsidR="00DE64C3">
        <w:t xml:space="preserve">static CLBLM input </w:t>
      </w:r>
      <w:r w:rsidR="00EF0D01">
        <w:t xml:space="preserve">files containing the </w:t>
      </w:r>
      <w:r w:rsidR="00854A72" w:rsidRPr="0086426A">
        <w:t>spectroscopic data</w:t>
      </w:r>
      <w:r w:rsidR="00486026">
        <w:t>bases</w:t>
      </w:r>
      <w:r w:rsidR="00854A72" w:rsidRPr="0086426A">
        <w:t xml:space="preserve"> </w:t>
      </w:r>
      <w:r w:rsidR="00EF0D01">
        <w:t>(</w:t>
      </w:r>
      <w:r w:rsidR="00854A72" w:rsidRPr="0086426A">
        <w:t>molecular line absorption parameters and cross-section data</w:t>
      </w:r>
      <w:r w:rsidR="00EF0D01">
        <w:t>)</w:t>
      </w:r>
      <w:r w:rsidR="00854A72" w:rsidRPr="0086426A">
        <w:t xml:space="preserve"> </w:t>
      </w:r>
      <w:r w:rsidR="00DE64C3">
        <w:t xml:space="preserve">and </w:t>
      </w:r>
      <w:r w:rsidR="00DE64C3" w:rsidRPr="0086426A">
        <w:t xml:space="preserve">solar irradiance </w:t>
      </w:r>
      <w:r w:rsidR="0079157B">
        <w:t xml:space="preserve">data </w:t>
      </w:r>
      <w:proofErr w:type="gramStart"/>
      <w:r w:rsidR="0079157B" w:rsidRPr="0086426A">
        <w:t>are</w:t>
      </w:r>
      <w:r w:rsidR="00854A72" w:rsidRPr="0086426A">
        <w:t xml:space="preserve"> </w:t>
      </w:r>
      <w:r w:rsidR="00DE64C3">
        <w:t>located</w:t>
      </w:r>
      <w:r w:rsidR="00854A72" w:rsidRPr="0086426A">
        <w:t xml:space="preserve"> in</w:t>
      </w:r>
      <w:proofErr w:type="gramEnd"/>
      <w:r w:rsidR="00854A72" w:rsidRPr="0086426A">
        <w:t xml:space="preserve"> </w:t>
      </w:r>
      <w:proofErr w:type="spellStart"/>
      <w:r w:rsidR="00854A72" w:rsidRPr="0086426A">
        <w:t>clblm_</w:t>
      </w:r>
      <w:r w:rsidR="008B39E7">
        <w:t>data</w:t>
      </w:r>
      <w:proofErr w:type="spellEnd"/>
      <w:r w:rsidR="00854A72" w:rsidRPr="0086426A">
        <w:t>/spectroscopy/</w:t>
      </w:r>
      <w:r w:rsidR="008B39E7">
        <w:t xml:space="preserve"> </w:t>
      </w:r>
      <w:r w:rsidR="00C1363B">
        <w:t xml:space="preserve">and </w:t>
      </w:r>
      <w:commentRangeStart w:id="26"/>
      <w:commentRangeStart w:id="27"/>
      <w:proofErr w:type="spellStart"/>
      <w:r w:rsidR="00C1363B">
        <w:t>clblm</w:t>
      </w:r>
      <w:r w:rsidR="00854A72" w:rsidRPr="0086426A">
        <w:t>_</w:t>
      </w:r>
      <w:r w:rsidR="008B39E7">
        <w:t>data</w:t>
      </w:r>
      <w:proofErr w:type="spellEnd"/>
      <w:r w:rsidR="00854A72" w:rsidRPr="0086426A">
        <w:t>/</w:t>
      </w:r>
      <w:proofErr w:type="spellStart"/>
      <w:r w:rsidR="00854A72" w:rsidRPr="0086426A">
        <w:t>solar_irradiance</w:t>
      </w:r>
      <w:proofErr w:type="spellEnd"/>
      <w:r w:rsidR="00854A72" w:rsidRPr="0086426A">
        <w:t>/</w:t>
      </w:r>
      <w:r w:rsidR="008B39E7">
        <w:t xml:space="preserve">, </w:t>
      </w:r>
      <w:commentRangeEnd w:id="26"/>
      <w:r w:rsidR="003F6163">
        <w:rPr>
          <w:rStyle w:val="CommentReference"/>
        </w:rPr>
        <w:commentReference w:id="26"/>
      </w:r>
      <w:commentRangeEnd w:id="27"/>
      <w:r w:rsidR="00721AD5">
        <w:rPr>
          <w:rStyle w:val="CommentReference"/>
        </w:rPr>
        <w:commentReference w:id="27"/>
      </w:r>
      <w:r w:rsidR="008B39E7">
        <w:t>respectively</w:t>
      </w:r>
      <w:r w:rsidR="00854A72" w:rsidRPr="0086426A">
        <w:t>.</w:t>
      </w:r>
      <w:r w:rsidR="006969E1">
        <w:rPr>
          <w:color w:val="auto"/>
        </w:rPr>
        <w:t xml:space="preserve"> </w:t>
      </w:r>
      <w:r w:rsidR="00854A72" w:rsidRPr="0086426A">
        <w:t xml:space="preserve">The scratch/ directory is </w:t>
      </w:r>
      <w:r w:rsidR="00486026">
        <w:t xml:space="preserve">only </w:t>
      </w:r>
      <w:r w:rsidR="00854A72" w:rsidRPr="0086426A">
        <w:t>used by CLBLM to temporar</w:t>
      </w:r>
      <w:r w:rsidR="00486026">
        <w:t>il</w:t>
      </w:r>
      <w:r w:rsidR="00854A72" w:rsidRPr="0086426A">
        <w:t xml:space="preserve">y </w:t>
      </w:r>
      <w:r w:rsidR="00486026">
        <w:t>store</w:t>
      </w:r>
      <w:r w:rsidR="00854A72" w:rsidRPr="0086426A">
        <w:t xml:space="preserve"> partial RT results </w:t>
      </w:r>
      <w:r w:rsidR="008001AF">
        <w:t xml:space="preserve">at run time, </w:t>
      </w:r>
      <w:r w:rsidR="00854A72" w:rsidRPr="0086426A">
        <w:t xml:space="preserve">when </w:t>
      </w:r>
      <w:r w:rsidR="008001AF">
        <w:t xml:space="preserve">the </w:t>
      </w:r>
      <w:r w:rsidR="00854A72" w:rsidRPr="0086426A">
        <w:t>data volume exceeds available CPU memory space</w:t>
      </w:r>
      <w:r w:rsidR="00690BFF">
        <w:t xml:space="preserve"> </w:t>
      </w:r>
      <w:r w:rsidR="00690BFF" w:rsidRPr="0086426A">
        <w:t>(</w:t>
      </w:r>
      <w:r w:rsidR="00690BFF">
        <w:t xml:space="preserve">memory requirements are </w:t>
      </w:r>
      <w:r w:rsidR="00690BFF" w:rsidRPr="0086426A">
        <w:t>application dependent)</w:t>
      </w:r>
      <w:r w:rsidR="00854A72" w:rsidRPr="0086426A">
        <w:t xml:space="preserve">. </w:t>
      </w:r>
      <w:r w:rsidR="008001AF" w:rsidRPr="00EF03FC">
        <w:rPr>
          <w:highlight w:val="yellow"/>
        </w:rPr>
        <w:t xml:space="preserve">These files are automatically </w:t>
      </w:r>
      <w:r w:rsidR="00850347" w:rsidRPr="00EF03FC">
        <w:rPr>
          <w:highlight w:val="yellow"/>
        </w:rPr>
        <w:t>delet</w:t>
      </w:r>
      <w:r w:rsidR="008001AF" w:rsidRPr="00EF03FC">
        <w:rPr>
          <w:highlight w:val="yellow"/>
        </w:rPr>
        <w:t xml:space="preserve">ed after being closed by the </w:t>
      </w:r>
      <w:commentRangeStart w:id="28"/>
      <w:r w:rsidR="008001AF" w:rsidRPr="00EF03FC">
        <w:rPr>
          <w:highlight w:val="yellow"/>
        </w:rPr>
        <w:t>program</w:t>
      </w:r>
      <w:commentRangeEnd w:id="28"/>
      <w:r w:rsidR="00F47A7E">
        <w:rPr>
          <w:rStyle w:val="CommentReference"/>
        </w:rPr>
        <w:commentReference w:id="28"/>
      </w:r>
      <w:r w:rsidR="008001AF" w:rsidRPr="00EF03FC">
        <w:rPr>
          <w:highlight w:val="yellow"/>
        </w:rPr>
        <w:t>.</w:t>
      </w:r>
    </w:p>
    <w:p w14:paraId="03035369" w14:textId="77777777" w:rsidR="00854A72" w:rsidRDefault="00854A72" w:rsidP="00383C7F">
      <w:pPr>
        <w:spacing w:line="360" w:lineRule="auto"/>
        <w:jc w:val="both"/>
        <w:rPr>
          <w:color w:val="00B050"/>
        </w:rPr>
      </w:pPr>
    </w:p>
    <w:p w14:paraId="57DAE297" w14:textId="11E01F2D" w:rsidR="00EA1467" w:rsidRPr="005D2DDA" w:rsidRDefault="002144B3" w:rsidP="00406E1E">
      <w:pPr>
        <w:pStyle w:val="Caption"/>
        <w:spacing w:after="120"/>
        <w:jc w:val="center"/>
        <w:rPr>
          <w:color w:val="00B050"/>
          <w:sz w:val="20"/>
        </w:rPr>
      </w:pPr>
      <w:bookmarkStart w:id="29" w:name="_Ref522722581"/>
      <w:r w:rsidRPr="005D2DDA">
        <w:rPr>
          <w:sz w:val="20"/>
        </w:rPr>
        <w:t xml:space="preserve">Table </w:t>
      </w:r>
      <w:r w:rsidRPr="005D2DDA">
        <w:rPr>
          <w:sz w:val="20"/>
        </w:rPr>
        <w:fldChar w:fldCharType="begin"/>
      </w:r>
      <w:r w:rsidRPr="005D2DDA">
        <w:rPr>
          <w:sz w:val="20"/>
        </w:rPr>
        <w:instrText xml:space="preserve"> SEQ Table \* ARABIC </w:instrText>
      </w:r>
      <w:r w:rsidRPr="005D2DDA">
        <w:rPr>
          <w:sz w:val="20"/>
        </w:rPr>
        <w:fldChar w:fldCharType="separate"/>
      </w:r>
      <w:r w:rsidR="008929CD">
        <w:rPr>
          <w:noProof/>
          <w:sz w:val="20"/>
        </w:rPr>
        <w:t>1</w:t>
      </w:r>
      <w:r w:rsidRPr="005D2DDA">
        <w:rPr>
          <w:sz w:val="20"/>
        </w:rPr>
        <w:fldChar w:fldCharType="end"/>
      </w:r>
      <w:bookmarkEnd w:id="29"/>
      <w:proofErr w:type="gramStart"/>
      <w:r w:rsidR="005D2DDA" w:rsidRPr="005D2DDA">
        <w:rPr>
          <w:sz w:val="20"/>
        </w:rPr>
        <w:t xml:space="preserve">: </w:t>
      </w:r>
      <w:r w:rsidR="005D2DDA" w:rsidRPr="005D2DDA">
        <w:rPr>
          <w:b w:val="0"/>
          <w:sz w:val="20"/>
        </w:rPr>
        <w:t>.</w:t>
      </w:r>
      <w:proofErr w:type="gramEnd"/>
      <w:r w:rsidR="005D2DDA" w:rsidRPr="005D2DDA">
        <w:rPr>
          <w:b w:val="0"/>
          <w:sz w:val="20"/>
        </w:rPr>
        <w:t>/</w:t>
      </w:r>
      <w:proofErr w:type="spellStart"/>
      <w:r w:rsidR="005D2DDA" w:rsidRPr="005D2DDA">
        <w:rPr>
          <w:b w:val="0"/>
          <w:sz w:val="20"/>
        </w:rPr>
        <w:t>src</w:t>
      </w:r>
      <w:proofErr w:type="spellEnd"/>
      <w:r w:rsidR="005D2DDA" w:rsidRPr="005D2DDA">
        <w:rPr>
          <w:b w:val="0"/>
          <w:sz w:val="20"/>
        </w:rPr>
        <w:t>/ subdirectories content</w:t>
      </w:r>
    </w:p>
    <w:tbl>
      <w:tblPr>
        <w:tblStyle w:val="TableGrid"/>
        <w:tblW w:w="0" w:type="auto"/>
        <w:jc w:val="center"/>
        <w:tblLook w:val="04A0" w:firstRow="1" w:lastRow="0" w:firstColumn="1" w:lastColumn="0" w:noHBand="0" w:noVBand="1"/>
      </w:tblPr>
      <w:tblGrid>
        <w:gridCol w:w="3884"/>
        <w:gridCol w:w="6281"/>
      </w:tblGrid>
      <w:tr w:rsidR="00D06F23" w:rsidRPr="00EA1467" w14:paraId="206C8B80" w14:textId="77777777" w:rsidTr="00D06F23">
        <w:trPr>
          <w:jc w:val="center"/>
        </w:trPr>
        <w:tc>
          <w:tcPr>
            <w:tcW w:w="3884" w:type="dxa"/>
          </w:tcPr>
          <w:p w14:paraId="63BCDA94" w14:textId="0D7DC369" w:rsidR="00D06F23" w:rsidRPr="004B60FF" w:rsidRDefault="00D06F23" w:rsidP="004B60FF">
            <w:pPr>
              <w:jc w:val="center"/>
              <w:rPr>
                <w:rFonts w:asciiTheme="minorHAnsi" w:hAnsiTheme="minorHAnsi" w:cstheme="minorHAnsi"/>
                <w:b/>
                <w:color w:val="auto"/>
                <w:sz w:val="18"/>
                <w:szCs w:val="18"/>
              </w:rPr>
            </w:pPr>
            <w:r>
              <w:rPr>
                <w:rFonts w:asciiTheme="minorHAnsi" w:hAnsiTheme="minorHAnsi" w:cstheme="minorHAnsi"/>
                <w:b/>
                <w:color w:val="auto"/>
                <w:sz w:val="18"/>
                <w:szCs w:val="18"/>
              </w:rPr>
              <w:t>S</w:t>
            </w:r>
            <w:r w:rsidRPr="004B60FF">
              <w:rPr>
                <w:rFonts w:asciiTheme="minorHAnsi" w:hAnsiTheme="minorHAnsi" w:cstheme="minorHAnsi"/>
                <w:b/>
                <w:color w:val="auto"/>
                <w:sz w:val="18"/>
                <w:szCs w:val="18"/>
              </w:rPr>
              <w:t>ubdirectory</w:t>
            </w:r>
          </w:p>
        </w:tc>
        <w:tc>
          <w:tcPr>
            <w:tcW w:w="6281" w:type="dxa"/>
          </w:tcPr>
          <w:p w14:paraId="5F1A3FD2" w14:textId="300100EC" w:rsidR="00D06F23" w:rsidRPr="004B60FF" w:rsidRDefault="00D06F23" w:rsidP="004B60FF">
            <w:pPr>
              <w:jc w:val="center"/>
              <w:rPr>
                <w:rFonts w:asciiTheme="minorHAnsi" w:hAnsiTheme="minorHAnsi" w:cstheme="minorHAnsi"/>
                <w:b/>
                <w:color w:val="auto"/>
                <w:sz w:val="18"/>
                <w:szCs w:val="18"/>
              </w:rPr>
            </w:pPr>
            <w:r w:rsidRPr="004B60FF">
              <w:rPr>
                <w:rFonts w:asciiTheme="minorHAnsi" w:hAnsiTheme="minorHAnsi" w:cstheme="minorHAnsi"/>
                <w:b/>
                <w:color w:val="auto"/>
                <w:sz w:val="18"/>
                <w:szCs w:val="18"/>
              </w:rPr>
              <w:t>Content/usage</w:t>
            </w:r>
          </w:p>
        </w:tc>
      </w:tr>
      <w:tr w:rsidR="00D06F23" w:rsidRPr="00EA1467" w14:paraId="5C69F67C" w14:textId="77777777" w:rsidTr="00D06F23">
        <w:trPr>
          <w:jc w:val="center"/>
        </w:trPr>
        <w:tc>
          <w:tcPr>
            <w:tcW w:w="3884" w:type="dxa"/>
          </w:tcPr>
          <w:p w14:paraId="6168E85E" w14:textId="08C89550"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app/</w:t>
            </w:r>
          </w:p>
        </w:tc>
        <w:tc>
          <w:tcPr>
            <w:tcW w:w="6281" w:type="dxa"/>
          </w:tcPr>
          <w:p w14:paraId="10A752BD" w14:textId="4175D650"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i/>
                <w:color w:val="auto"/>
                <w:sz w:val="18"/>
                <w:szCs w:val="18"/>
              </w:rPr>
              <w:t>CLBLM-no-scatt</w:t>
            </w:r>
            <w:r w:rsidRPr="00EA1467">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and </w:t>
            </w:r>
            <w:proofErr w:type="spellStart"/>
            <w:r>
              <w:rPr>
                <w:rFonts w:asciiTheme="minorHAnsi" w:hAnsiTheme="minorHAnsi" w:cstheme="minorHAnsi"/>
                <w:color w:val="auto"/>
                <w:sz w:val="18"/>
                <w:szCs w:val="18"/>
              </w:rPr>
              <w:t>NetCDF</w:t>
            </w:r>
            <w:proofErr w:type="spellEnd"/>
            <w:r>
              <w:rPr>
                <w:rFonts w:asciiTheme="minorHAnsi" w:hAnsiTheme="minorHAnsi" w:cstheme="minorHAnsi"/>
                <w:color w:val="auto"/>
                <w:sz w:val="18"/>
                <w:szCs w:val="18"/>
              </w:rPr>
              <w:t xml:space="preserve"> scene file writer </w:t>
            </w:r>
            <w:r w:rsidRPr="00EA1467">
              <w:rPr>
                <w:rFonts w:asciiTheme="minorHAnsi" w:hAnsiTheme="minorHAnsi" w:cstheme="minorHAnsi"/>
                <w:color w:val="auto"/>
                <w:sz w:val="18"/>
                <w:szCs w:val="18"/>
              </w:rPr>
              <w:t>main wrapper</w:t>
            </w:r>
            <w:r>
              <w:rPr>
                <w:rFonts w:asciiTheme="minorHAnsi" w:hAnsiTheme="minorHAnsi" w:cstheme="minorHAnsi"/>
                <w:color w:val="auto"/>
                <w:sz w:val="18"/>
                <w:szCs w:val="18"/>
              </w:rPr>
              <w:t>s</w:t>
            </w:r>
          </w:p>
        </w:tc>
      </w:tr>
      <w:tr w:rsidR="00D06F23" w:rsidRPr="00EA1467" w14:paraId="1D77A4F2" w14:textId="77777777" w:rsidTr="00D06F23">
        <w:trPr>
          <w:jc w:val="center"/>
        </w:trPr>
        <w:tc>
          <w:tcPr>
            <w:tcW w:w="3884" w:type="dxa"/>
          </w:tcPr>
          <w:p w14:paraId="7F307474" w14:textId="094FAFBA" w:rsidR="00D06F23" w:rsidRPr="00EA1467" w:rsidRDefault="00D06F23" w:rsidP="00EA1467">
            <w:pPr>
              <w:jc w:val="both"/>
              <w:rPr>
                <w:rFonts w:asciiTheme="minorHAnsi" w:hAnsiTheme="minorHAnsi" w:cstheme="minorHAnsi"/>
                <w:color w:val="auto"/>
                <w:sz w:val="18"/>
                <w:szCs w:val="18"/>
              </w:rPr>
            </w:pPr>
            <w:proofErr w:type="spellStart"/>
            <w:r w:rsidRPr="00EA1467">
              <w:rPr>
                <w:rFonts w:asciiTheme="minorHAnsi" w:hAnsiTheme="minorHAnsi" w:cstheme="minorHAnsi"/>
                <w:color w:val="auto"/>
                <w:sz w:val="18"/>
                <w:szCs w:val="18"/>
              </w:rPr>
              <w:t>clblm</w:t>
            </w:r>
            <w:r>
              <w:rPr>
                <w:rFonts w:asciiTheme="minorHAnsi" w:hAnsiTheme="minorHAnsi" w:cstheme="minorHAnsi"/>
                <w:color w:val="auto"/>
                <w:sz w:val="18"/>
                <w:szCs w:val="18"/>
              </w:rPr>
              <w:t>-</w:t>
            </w:r>
            <w:r w:rsidRPr="00EA1467">
              <w:rPr>
                <w:rFonts w:asciiTheme="minorHAnsi" w:hAnsiTheme="minorHAnsi" w:cstheme="minorHAnsi"/>
                <w:color w:val="auto"/>
                <w:sz w:val="18"/>
                <w:szCs w:val="18"/>
              </w:rPr>
              <w:t>src</w:t>
            </w:r>
            <w:proofErr w:type="spellEnd"/>
            <w:r>
              <w:rPr>
                <w:rFonts w:asciiTheme="minorHAnsi" w:hAnsiTheme="minorHAnsi" w:cstheme="minorHAnsi"/>
                <w:color w:val="auto"/>
                <w:sz w:val="18"/>
                <w:szCs w:val="18"/>
              </w:rPr>
              <w:t>/</w:t>
            </w:r>
          </w:p>
        </w:tc>
        <w:tc>
          <w:tcPr>
            <w:tcW w:w="6281" w:type="dxa"/>
          </w:tcPr>
          <w:p w14:paraId="00F086DF" w14:textId="412CD305"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color w:val="auto"/>
                <w:sz w:val="18"/>
                <w:szCs w:val="18"/>
              </w:rPr>
              <w:t>CLBLM-specific modules and subroutines</w:t>
            </w:r>
          </w:p>
        </w:tc>
      </w:tr>
      <w:tr w:rsidR="00D06F23" w:rsidRPr="00EA1467" w14:paraId="44CF84DC" w14:textId="77777777" w:rsidTr="00D06F23">
        <w:trPr>
          <w:jc w:val="center"/>
        </w:trPr>
        <w:tc>
          <w:tcPr>
            <w:tcW w:w="3884" w:type="dxa"/>
          </w:tcPr>
          <w:p w14:paraId="11FFAC06" w14:textId="05B1BDE4" w:rsidR="00D06F23" w:rsidRPr="00EA1467" w:rsidRDefault="00D06F23" w:rsidP="00EA1467">
            <w:pPr>
              <w:jc w:val="both"/>
              <w:rPr>
                <w:rFonts w:asciiTheme="minorHAnsi" w:hAnsiTheme="minorHAnsi" w:cstheme="minorHAnsi"/>
                <w:color w:val="auto"/>
                <w:sz w:val="18"/>
                <w:szCs w:val="18"/>
              </w:rPr>
            </w:pPr>
            <w:proofErr w:type="spellStart"/>
            <w:r>
              <w:rPr>
                <w:rFonts w:asciiTheme="minorHAnsi" w:hAnsiTheme="minorHAnsi" w:cstheme="minorHAnsi"/>
                <w:color w:val="auto"/>
                <w:sz w:val="18"/>
                <w:szCs w:val="18"/>
              </w:rPr>
              <w:t>json</w:t>
            </w:r>
            <w:proofErr w:type="spellEnd"/>
            <w:r>
              <w:rPr>
                <w:rFonts w:asciiTheme="minorHAnsi" w:hAnsiTheme="minorHAnsi" w:cstheme="minorHAnsi"/>
                <w:color w:val="auto"/>
                <w:sz w:val="18"/>
                <w:szCs w:val="18"/>
              </w:rPr>
              <w:t>/</w:t>
            </w:r>
          </w:p>
        </w:tc>
        <w:tc>
          <w:tcPr>
            <w:tcW w:w="6281" w:type="dxa"/>
          </w:tcPr>
          <w:p w14:paraId="187724AE" w14:textId="3851A931" w:rsidR="00D06F23" w:rsidRPr="00EA1467" w:rsidRDefault="00D06F23" w:rsidP="00EA1467">
            <w:pPr>
              <w:jc w:val="both"/>
              <w:rPr>
                <w:rFonts w:asciiTheme="minorHAnsi" w:hAnsiTheme="minorHAnsi" w:cstheme="minorHAnsi"/>
                <w:color w:val="auto"/>
                <w:sz w:val="18"/>
                <w:szCs w:val="18"/>
              </w:rPr>
            </w:pPr>
            <w:r w:rsidRPr="00EA1467">
              <w:rPr>
                <w:rFonts w:asciiTheme="minorHAnsi" w:hAnsiTheme="minorHAnsi" w:cstheme="minorHAnsi"/>
                <w:color w:val="auto"/>
                <w:sz w:val="18"/>
                <w:szCs w:val="18"/>
              </w:rPr>
              <w:t>JSON user-directives reader</w:t>
            </w:r>
          </w:p>
        </w:tc>
      </w:tr>
      <w:tr w:rsidR="00D06F23" w:rsidRPr="00EA1467" w14:paraId="503B8540" w14:textId="77777777" w:rsidTr="00D06F23">
        <w:trPr>
          <w:jc w:val="center"/>
        </w:trPr>
        <w:tc>
          <w:tcPr>
            <w:tcW w:w="3884" w:type="dxa"/>
          </w:tcPr>
          <w:p w14:paraId="616C21AA" w14:textId="53F9E7FB"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scene-tool/</w:t>
            </w:r>
          </w:p>
        </w:tc>
        <w:tc>
          <w:tcPr>
            <w:tcW w:w="6281" w:type="dxa"/>
          </w:tcPr>
          <w:p w14:paraId="0C546DE6" w14:textId="785F53BF"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scene file writer’s subroutines</w:t>
            </w:r>
          </w:p>
        </w:tc>
      </w:tr>
      <w:tr w:rsidR="00D06F23" w:rsidRPr="00EA1467" w14:paraId="5AAC11EB" w14:textId="77777777" w:rsidTr="00D06F23">
        <w:trPr>
          <w:jc w:val="center"/>
        </w:trPr>
        <w:tc>
          <w:tcPr>
            <w:tcW w:w="3884" w:type="dxa"/>
          </w:tcPr>
          <w:p w14:paraId="22D3C33E" w14:textId="29806B6D"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lastRenderedPageBreak/>
              <w:t>common/</w:t>
            </w:r>
          </w:p>
        </w:tc>
        <w:tc>
          <w:tcPr>
            <w:tcW w:w="6281" w:type="dxa"/>
          </w:tcPr>
          <w:p w14:paraId="30F5F31F" w14:textId="4442DE94"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subroutines common to CLBLM and scene file writer</w:t>
            </w:r>
          </w:p>
        </w:tc>
      </w:tr>
      <w:tr w:rsidR="00D06F23" w:rsidRPr="00EA1467" w14:paraId="428BE5EF" w14:textId="77777777" w:rsidTr="00D06F23">
        <w:trPr>
          <w:jc w:val="center"/>
        </w:trPr>
        <w:tc>
          <w:tcPr>
            <w:tcW w:w="3884" w:type="dxa"/>
          </w:tcPr>
          <w:p w14:paraId="30A841DD" w14:textId="23BD92B2" w:rsidR="00D06F23"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modules/</w:t>
            </w:r>
          </w:p>
        </w:tc>
        <w:tc>
          <w:tcPr>
            <w:tcW w:w="6281" w:type="dxa"/>
          </w:tcPr>
          <w:p w14:paraId="41F38DA2" w14:textId="09ABA9C7" w:rsidR="00D06F23" w:rsidRPr="00EA1467" w:rsidRDefault="00D06F23" w:rsidP="00EA1467">
            <w:pPr>
              <w:jc w:val="both"/>
              <w:rPr>
                <w:rFonts w:asciiTheme="minorHAnsi" w:hAnsiTheme="minorHAnsi" w:cstheme="minorHAnsi"/>
                <w:color w:val="auto"/>
                <w:sz w:val="18"/>
                <w:szCs w:val="18"/>
              </w:rPr>
            </w:pPr>
            <w:r>
              <w:rPr>
                <w:rFonts w:asciiTheme="minorHAnsi" w:hAnsiTheme="minorHAnsi" w:cstheme="minorHAnsi"/>
                <w:color w:val="auto"/>
                <w:sz w:val="18"/>
                <w:szCs w:val="18"/>
              </w:rPr>
              <w:t xml:space="preserve">CLBLM module .mod files created by compiler (Sec. </w:t>
            </w:r>
            <w:r>
              <w:rPr>
                <w:rFonts w:asciiTheme="minorHAnsi" w:hAnsiTheme="minorHAnsi" w:cstheme="minorHAnsi"/>
                <w:color w:val="auto"/>
                <w:sz w:val="18"/>
                <w:szCs w:val="18"/>
              </w:rPr>
              <w:fldChar w:fldCharType="begin"/>
            </w:r>
            <w:r>
              <w:rPr>
                <w:rFonts w:asciiTheme="minorHAnsi" w:hAnsiTheme="minorHAnsi" w:cstheme="minorHAnsi"/>
                <w:color w:val="auto"/>
                <w:sz w:val="18"/>
                <w:szCs w:val="18"/>
              </w:rPr>
              <w:instrText xml:space="preserve"> REF _Ref523493006 \r \h </w:instrText>
            </w:r>
            <w:r>
              <w:rPr>
                <w:rFonts w:asciiTheme="minorHAnsi" w:hAnsiTheme="minorHAnsi" w:cstheme="minorHAnsi"/>
                <w:color w:val="auto"/>
                <w:sz w:val="18"/>
                <w:szCs w:val="18"/>
              </w:rPr>
            </w:r>
            <w:r>
              <w:rPr>
                <w:rFonts w:asciiTheme="minorHAnsi" w:hAnsiTheme="minorHAnsi" w:cstheme="minorHAnsi"/>
                <w:color w:val="auto"/>
                <w:sz w:val="18"/>
                <w:szCs w:val="18"/>
              </w:rPr>
              <w:fldChar w:fldCharType="separate"/>
            </w:r>
            <w:r>
              <w:rPr>
                <w:rFonts w:asciiTheme="minorHAnsi" w:hAnsiTheme="minorHAnsi" w:cstheme="minorHAnsi"/>
                <w:color w:val="auto"/>
                <w:sz w:val="18"/>
                <w:szCs w:val="18"/>
              </w:rPr>
              <w:t>2.2</w:t>
            </w:r>
            <w:r>
              <w:rPr>
                <w:rFonts w:asciiTheme="minorHAnsi" w:hAnsiTheme="minorHAnsi" w:cstheme="minorHAnsi"/>
                <w:color w:val="auto"/>
                <w:sz w:val="18"/>
                <w:szCs w:val="18"/>
              </w:rPr>
              <w:fldChar w:fldCharType="end"/>
            </w:r>
            <w:r>
              <w:rPr>
                <w:rFonts w:asciiTheme="minorHAnsi" w:hAnsiTheme="minorHAnsi" w:cstheme="minorHAnsi"/>
                <w:color w:val="auto"/>
                <w:sz w:val="18"/>
                <w:szCs w:val="18"/>
              </w:rPr>
              <w:t>)</w:t>
            </w:r>
          </w:p>
        </w:tc>
      </w:tr>
    </w:tbl>
    <w:p w14:paraId="0938C388" w14:textId="086A440E" w:rsidR="00CC57A8" w:rsidRDefault="00CC57A8" w:rsidP="00CC57A8"/>
    <w:p w14:paraId="6FC191F2" w14:textId="0477DBAF" w:rsidR="00CC57A8" w:rsidRDefault="00CC57A8" w:rsidP="0089061C">
      <w:pPr>
        <w:jc w:val="center"/>
      </w:pPr>
    </w:p>
    <w:p w14:paraId="2F14A767" w14:textId="57A773D6" w:rsidR="00CC57A8" w:rsidRDefault="00CC57A8" w:rsidP="00CD1EA5">
      <w:pPr>
        <w:jc w:val="center"/>
      </w:pPr>
      <w:r w:rsidRPr="00CC57A8">
        <w:rPr>
          <w:noProof/>
        </w:rPr>
        <w:drawing>
          <wp:inline distT="0" distB="0" distL="0" distR="0" wp14:anchorId="4940DADE" wp14:editId="42186D5C">
            <wp:extent cx="5792470" cy="3958509"/>
            <wp:effectExtent l="0" t="0" r="0" b="444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2884" cy="3965626"/>
                    </a:xfrm>
                    <a:prstGeom prst="rect">
                      <a:avLst/>
                    </a:prstGeom>
                    <a:noFill/>
                    <a:ln>
                      <a:noFill/>
                    </a:ln>
                  </pic:spPr>
                </pic:pic>
              </a:graphicData>
            </a:graphic>
          </wp:inline>
        </w:drawing>
      </w:r>
    </w:p>
    <w:p w14:paraId="7FEAF555" w14:textId="1A97D103" w:rsidR="0097273B" w:rsidRDefault="0097273B" w:rsidP="007F33EC">
      <w:pPr>
        <w:pStyle w:val="Caption"/>
        <w:spacing w:before="120"/>
        <w:jc w:val="center"/>
        <w:rPr>
          <w:b w:val="0"/>
          <w:sz w:val="20"/>
        </w:rPr>
      </w:pPr>
      <w:bookmarkStart w:id="30" w:name="_Ref522630872"/>
      <w:r w:rsidRPr="0097273B">
        <w:rPr>
          <w:sz w:val="20"/>
        </w:rPr>
        <w:t xml:space="preserve">Figure </w:t>
      </w:r>
      <w:r w:rsidRPr="0097273B">
        <w:rPr>
          <w:sz w:val="20"/>
        </w:rPr>
        <w:fldChar w:fldCharType="begin"/>
      </w:r>
      <w:r w:rsidRPr="0097273B">
        <w:rPr>
          <w:sz w:val="20"/>
        </w:rPr>
        <w:instrText xml:space="preserve"> SEQ Figure \* ARABIC </w:instrText>
      </w:r>
      <w:r w:rsidRPr="0097273B">
        <w:rPr>
          <w:sz w:val="20"/>
        </w:rPr>
        <w:fldChar w:fldCharType="separate"/>
      </w:r>
      <w:r w:rsidR="00CC093E">
        <w:rPr>
          <w:noProof/>
          <w:sz w:val="20"/>
        </w:rPr>
        <w:t>3</w:t>
      </w:r>
      <w:r w:rsidRPr="0097273B">
        <w:rPr>
          <w:noProof/>
          <w:sz w:val="20"/>
        </w:rPr>
        <w:fldChar w:fldCharType="end"/>
      </w:r>
      <w:bookmarkEnd w:id="30"/>
      <w:r w:rsidRPr="0097273B">
        <w:rPr>
          <w:sz w:val="20"/>
        </w:rPr>
        <w:t>:</w:t>
      </w:r>
      <w:r>
        <w:t xml:space="preserve"> </w:t>
      </w:r>
      <w:r w:rsidRPr="0086426A">
        <w:rPr>
          <w:b w:val="0"/>
          <w:sz w:val="20"/>
        </w:rPr>
        <w:t>Default CLBLM directory structure.</w:t>
      </w:r>
      <w:r w:rsidR="007F33EC">
        <w:rPr>
          <w:b w:val="0"/>
          <w:sz w:val="20"/>
        </w:rPr>
        <w:t xml:space="preserve"> The CLBLM root directory is identified as </w:t>
      </w:r>
      <w:proofErr w:type="gramStart"/>
      <w:r w:rsidR="00A940BF">
        <w:rPr>
          <w:b w:val="0"/>
          <w:sz w:val="20"/>
        </w:rPr>
        <w:t>‘</w:t>
      </w:r>
      <w:r w:rsidR="007F33EC">
        <w:rPr>
          <w:b w:val="0"/>
          <w:sz w:val="20"/>
        </w:rPr>
        <w:t>.</w:t>
      </w:r>
      <w:r w:rsidR="00A940BF">
        <w:rPr>
          <w:b w:val="0"/>
          <w:sz w:val="20"/>
        </w:rPr>
        <w:t>/</w:t>
      </w:r>
      <w:proofErr w:type="gramEnd"/>
      <w:r w:rsidR="00A940BF">
        <w:rPr>
          <w:b w:val="0"/>
          <w:sz w:val="20"/>
        </w:rPr>
        <w:t>’</w:t>
      </w:r>
      <w:r w:rsidR="007F33EC">
        <w:rPr>
          <w:b w:val="0"/>
          <w:sz w:val="20"/>
        </w:rPr>
        <w:t>.</w:t>
      </w:r>
    </w:p>
    <w:p w14:paraId="441C612D" w14:textId="77777777" w:rsidR="00264CEF" w:rsidRDefault="00264CEF" w:rsidP="0086426A"/>
    <w:p w14:paraId="71A24BD7" w14:textId="386B4855" w:rsidR="00AF33A6" w:rsidRDefault="009866B0" w:rsidP="004360C2">
      <w:pPr>
        <w:pStyle w:val="Heading2"/>
      </w:pPr>
      <w:bookmarkStart w:id="31" w:name="_Ref509576039"/>
      <w:bookmarkStart w:id="32" w:name="_Toc133855118"/>
      <w:r>
        <w:t>Modify</w:t>
      </w:r>
      <w:r w:rsidR="00020F23">
        <w:t>ing default pathnames</w:t>
      </w:r>
      <w:bookmarkEnd w:id="31"/>
      <w:bookmarkEnd w:id="32"/>
    </w:p>
    <w:p w14:paraId="76F6D4C1" w14:textId="53AA1690" w:rsidR="009707EC" w:rsidRDefault="009A5407" w:rsidP="00A67CEC">
      <w:pPr>
        <w:pStyle w:val="BodyTextFirstIndent"/>
        <w:spacing w:line="360" w:lineRule="auto"/>
        <w:ind w:firstLine="0"/>
        <w:jc w:val="both"/>
      </w:pPr>
      <w:r>
        <w:t xml:space="preserve">Directory </w:t>
      </w:r>
      <w:r w:rsidR="00AF33A6">
        <w:t>names</w:t>
      </w:r>
      <w:r w:rsidR="000A2D5C">
        <w:t xml:space="preserve"> </w:t>
      </w:r>
      <w:r w:rsidR="00AF33A6">
        <w:t xml:space="preserve">for </w:t>
      </w:r>
      <w:r w:rsidR="000B6F33">
        <w:t xml:space="preserve">the Fortran source code </w:t>
      </w:r>
      <w:r>
        <w:t xml:space="preserve">(see </w:t>
      </w:r>
      <w:r>
        <w:fldChar w:fldCharType="begin"/>
      </w:r>
      <w:r>
        <w:instrText xml:space="preserve"> REF _Ref522722581 \h  \* MERGEFORMAT </w:instrText>
      </w:r>
      <w:r>
        <w:fldChar w:fldCharType="separate"/>
      </w:r>
      <w:r w:rsidRPr="009A5407">
        <w:t>Table 1</w:t>
      </w:r>
      <w:r>
        <w:fldChar w:fldCharType="end"/>
      </w:r>
      <w:r>
        <w:t xml:space="preserve">) </w:t>
      </w:r>
      <w:r w:rsidR="000B6F33">
        <w:t xml:space="preserve">are hardcoded inside the delivered </w:t>
      </w:r>
      <w:proofErr w:type="spellStart"/>
      <w:r w:rsidR="000B6F33">
        <w:t>makefile</w:t>
      </w:r>
      <w:proofErr w:type="spellEnd"/>
      <w:r w:rsidR="000A2D5C">
        <w:t xml:space="preserve">. </w:t>
      </w:r>
      <w:r w:rsidR="000B6F33">
        <w:t xml:space="preserve">If the source code has been moved </w:t>
      </w:r>
      <w:r>
        <w:t>in</w:t>
      </w:r>
      <w:r w:rsidR="000B6F33">
        <w:t xml:space="preserve">to a different directory structure, users </w:t>
      </w:r>
      <w:proofErr w:type="gramStart"/>
      <w:r w:rsidR="000B6F33">
        <w:t>have to</w:t>
      </w:r>
      <w:proofErr w:type="gramEnd"/>
      <w:r w:rsidR="000B6F33">
        <w:t xml:space="preserve"> first </w:t>
      </w:r>
      <w:r>
        <w:t>ensure that</w:t>
      </w:r>
      <w:r w:rsidR="000B6F33">
        <w:t xml:space="preserve"> the </w:t>
      </w:r>
      <w:proofErr w:type="spellStart"/>
      <w:r w:rsidR="000B6F33">
        <w:t>makefile</w:t>
      </w:r>
      <w:proofErr w:type="spellEnd"/>
      <w:r>
        <w:t xml:space="preserve"> accesses the correct folders</w:t>
      </w:r>
      <w:r w:rsidR="000B6F33">
        <w:t>.</w:t>
      </w:r>
      <w:r w:rsidR="000E6BE8">
        <w:t xml:space="preserve"> The same applies to the destination folders for the object and ‘.mod’ files </w:t>
      </w:r>
      <w:r w:rsidR="002E2267">
        <w:t>as well as</w:t>
      </w:r>
      <w:r w:rsidR="000E6BE8">
        <w:t xml:space="preserve"> the executables created by the compiler (Sec. </w:t>
      </w:r>
      <w:r w:rsidR="000E6BE8">
        <w:fldChar w:fldCharType="begin"/>
      </w:r>
      <w:r w:rsidR="000E6BE8">
        <w:instrText xml:space="preserve"> REF _Ref525044749 \r \h </w:instrText>
      </w:r>
      <w:r w:rsidR="000E6BE8">
        <w:fldChar w:fldCharType="separate"/>
      </w:r>
      <w:r w:rsidR="000E6BE8">
        <w:t>2.3</w:t>
      </w:r>
      <w:r w:rsidR="000E6BE8">
        <w:fldChar w:fldCharType="end"/>
      </w:r>
      <w:r w:rsidR="000E6BE8">
        <w:t xml:space="preserve">). </w:t>
      </w:r>
    </w:p>
    <w:p w14:paraId="693A35DF" w14:textId="633A30E4" w:rsidR="00752BB5" w:rsidRDefault="00DB1BAF" w:rsidP="00A67CEC">
      <w:pPr>
        <w:pStyle w:val="BodyTextFirstIndent"/>
        <w:spacing w:line="360" w:lineRule="auto"/>
        <w:ind w:firstLine="0"/>
        <w:jc w:val="both"/>
      </w:pPr>
      <w:r>
        <w:t>The main d</w:t>
      </w:r>
      <w:r w:rsidR="009707EC">
        <w:t xml:space="preserve">irectory </w:t>
      </w:r>
      <w:r w:rsidR="004E187F">
        <w:t>and file</w:t>
      </w:r>
      <w:r>
        <w:t xml:space="preserve"> </w:t>
      </w:r>
      <w:r w:rsidR="009707EC">
        <w:t xml:space="preserve">names for </w:t>
      </w:r>
      <w:r>
        <w:t xml:space="preserve">the </w:t>
      </w:r>
      <w:r w:rsidR="009707EC">
        <w:t xml:space="preserve">CLBLM input </w:t>
      </w:r>
      <w:r>
        <w:t>databases</w:t>
      </w:r>
      <w:r w:rsidR="009707EC">
        <w:t xml:space="preserve"> and temporary output data as well as default</w:t>
      </w:r>
      <w:r w:rsidR="00C47F49">
        <w:rPr>
          <w:rStyle w:val="FootnoteReference"/>
        </w:rPr>
        <w:footnoteReference w:id="1"/>
      </w:r>
      <w:r w:rsidR="009707EC">
        <w:t xml:space="preserve"> directory names for the CLBLM output files (other than temporary scratch files) and user inputs are all hardcoded in the applications source code</w:t>
      </w:r>
      <w:r w:rsidR="00C47F49">
        <w:t xml:space="preserve">, </w:t>
      </w:r>
      <w:r w:rsidR="009707EC">
        <w:t xml:space="preserve">inside </w:t>
      </w:r>
      <w:r w:rsidR="009707EC" w:rsidRPr="004E187F">
        <w:rPr>
          <w:i/>
        </w:rPr>
        <w:t>clblm_Config.f90</w:t>
      </w:r>
      <w:r w:rsidR="009707EC">
        <w:t>.</w:t>
      </w:r>
      <w:r w:rsidR="00AF33A6">
        <w:t xml:space="preserve"> </w:t>
      </w:r>
      <w:r>
        <w:fldChar w:fldCharType="begin"/>
      </w:r>
      <w:r>
        <w:instrText xml:space="preserve"> REF _Ref525162556 \h  \* MERGEFORMAT </w:instrText>
      </w:r>
      <w:r>
        <w:fldChar w:fldCharType="separate"/>
      </w:r>
      <w:r w:rsidRPr="00C47F49">
        <w:t>Table 2</w:t>
      </w:r>
      <w:r>
        <w:fldChar w:fldCharType="end"/>
      </w:r>
      <w:r>
        <w:t xml:space="preserve"> provides the </w:t>
      </w:r>
      <w:r w:rsidR="00C47F49">
        <w:t xml:space="preserve">complete list of hardcoded filenames and directory names </w:t>
      </w:r>
      <w:r>
        <w:t>that may be modified by the user (and the variables that contains those names)</w:t>
      </w:r>
      <w:r w:rsidR="00C47F49">
        <w:t>.</w:t>
      </w:r>
    </w:p>
    <w:p w14:paraId="4A727E7C" w14:textId="77777777" w:rsidR="00DB1BAF" w:rsidRDefault="00DB1BAF" w:rsidP="00A67CEC">
      <w:pPr>
        <w:pStyle w:val="BodyTextFirstIndent"/>
        <w:spacing w:line="360" w:lineRule="auto"/>
        <w:ind w:firstLine="0"/>
        <w:jc w:val="both"/>
      </w:pPr>
    </w:p>
    <w:p w14:paraId="7D0E00AC" w14:textId="3F02698C" w:rsidR="00752BB5" w:rsidRPr="00786EC7" w:rsidRDefault="00786EC7" w:rsidP="00C47F49">
      <w:pPr>
        <w:pStyle w:val="Caption"/>
        <w:keepNext/>
        <w:spacing w:after="200"/>
        <w:jc w:val="both"/>
      </w:pPr>
      <w:bookmarkStart w:id="33" w:name="_Ref525162556"/>
      <w:r w:rsidRPr="00786EC7">
        <w:rPr>
          <w:sz w:val="20"/>
        </w:rPr>
        <w:lastRenderedPageBreak/>
        <w:t xml:space="preserve">Table </w:t>
      </w:r>
      <w:r w:rsidRPr="00786EC7">
        <w:rPr>
          <w:sz w:val="20"/>
        </w:rPr>
        <w:fldChar w:fldCharType="begin"/>
      </w:r>
      <w:r w:rsidRPr="00786EC7">
        <w:rPr>
          <w:sz w:val="20"/>
        </w:rPr>
        <w:instrText xml:space="preserve"> SEQ Table \* ARABIC </w:instrText>
      </w:r>
      <w:r w:rsidRPr="00786EC7">
        <w:rPr>
          <w:sz w:val="20"/>
        </w:rPr>
        <w:fldChar w:fldCharType="separate"/>
      </w:r>
      <w:r w:rsidR="008929CD">
        <w:rPr>
          <w:noProof/>
          <w:sz w:val="20"/>
        </w:rPr>
        <w:t>2</w:t>
      </w:r>
      <w:r w:rsidRPr="00786EC7">
        <w:rPr>
          <w:sz w:val="20"/>
        </w:rPr>
        <w:fldChar w:fldCharType="end"/>
      </w:r>
      <w:bookmarkEnd w:id="33"/>
      <w:r w:rsidRPr="00786EC7">
        <w:rPr>
          <w:sz w:val="20"/>
        </w:rPr>
        <w:t xml:space="preserve">: </w:t>
      </w:r>
      <w:r w:rsidR="00752BB5" w:rsidRPr="00786EC7">
        <w:rPr>
          <w:b w:val="0"/>
          <w:sz w:val="20"/>
        </w:rPr>
        <w:t xml:space="preserve">Default </w:t>
      </w:r>
      <w:r w:rsidR="005866C1">
        <w:rPr>
          <w:b w:val="0"/>
          <w:sz w:val="20"/>
        </w:rPr>
        <w:t>path</w:t>
      </w:r>
      <w:r w:rsidR="00752BB5" w:rsidRPr="00786EC7">
        <w:rPr>
          <w:b w:val="0"/>
          <w:sz w:val="20"/>
        </w:rPr>
        <w:t xml:space="preserve">names for CLBLM </w:t>
      </w:r>
      <w:r w:rsidR="00C0077D">
        <w:rPr>
          <w:b w:val="0"/>
          <w:sz w:val="20"/>
        </w:rPr>
        <w:t>databases</w:t>
      </w:r>
      <w:r w:rsidR="005866C1">
        <w:rPr>
          <w:b w:val="0"/>
          <w:sz w:val="20"/>
        </w:rPr>
        <w:t xml:space="preserve"> (no shading)</w:t>
      </w:r>
      <w:r w:rsidR="00901C61">
        <w:rPr>
          <w:b w:val="0"/>
          <w:sz w:val="20"/>
        </w:rPr>
        <w:t>;</w:t>
      </w:r>
      <w:r w:rsidR="005866C1">
        <w:rPr>
          <w:b w:val="0"/>
          <w:sz w:val="20"/>
        </w:rPr>
        <w:t xml:space="preserve"> user </w:t>
      </w:r>
      <w:r w:rsidR="00901C61">
        <w:rPr>
          <w:b w:val="0"/>
          <w:sz w:val="20"/>
        </w:rPr>
        <w:t>files (</w:t>
      </w:r>
      <w:r w:rsidR="00C47F49">
        <w:rPr>
          <w:b w:val="0"/>
          <w:sz w:val="20"/>
        </w:rPr>
        <w:t xml:space="preserve">input </w:t>
      </w:r>
      <w:r w:rsidR="005866C1">
        <w:rPr>
          <w:b w:val="0"/>
          <w:sz w:val="20"/>
        </w:rPr>
        <w:t>scene files</w:t>
      </w:r>
      <w:r w:rsidR="00901C61">
        <w:rPr>
          <w:b w:val="0"/>
          <w:sz w:val="20"/>
        </w:rPr>
        <w:t xml:space="preserve">, </w:t>
      </w:r>
      <w:r w:rsidR="005866C1">
        <w:rPr>
          <w:b w:val="0"/>
          <w:sz w:val="20"/>
        </w:rPr>
        <w:t>cloud/aerosol and surface property databases</w:t>
      </w:r>
      <w:r w:rsidR="00901C61">
        <w:rPr>
          <w:b w:val="0"/>
          <w:sz w:val="20"/>
        </w:rPr>
        <w:t xml:space="preserve"> and filter files), in </w:t>
      </w:r>
      <w:r w:rsidR="005866C1">
        <w:rPr>
          <w:b w:val="0"/>
          <w:sz w:val="20"/>
        </w:rPr>
        <w:t>green</w:t>
      </w:r>
      <w:r w:rsidR="00901C61">
        <w:rPr>
          <w:b w:val="0"/>
          <w:sz w:val="20"/>
        </w:rPr>
        <w:t xml:space="preserve">; </w:t>
      </w:r>
      <w:r w:rsidR="005866C1">
        <w:rPr>
          <w:b w:val="0"/>
          <w:sz w:val="20"/>
        </w:rPr>
        <w:t xml:space="preserve">CLBLM output data </w:t>
      </w:r>
      <w:r w:rsidR="00901C61">
        <w:rPr>
          <w:b w:val="0"/>
          <w:sz w:val="20"/>
        </w:rPr>
        <w:t>folder,</w:t>
      </w:r>
      <w:r w:rsidR="005866C1">
        <w:rPr>
          <w:b w:val="0"/>
          <w:sz w:val="20"/>
        </w:rPr>
        <w:t xml:space="preserve"> in blue.</w:t>
      </w:r>
    </w:p>
    <w:tbl>
      <w:tblPr>
        <w:tblStyle w:val="TableGrid"/>
        <w:tblW w:w="0" w:type="auto"/>
        <w:jc w:val="center"/>
        <w:tblLook w:val="04A0" w:firstRow="1" w:lastRow="0" w:firstColumn="1" w:lastColumn="0" w:noHBand="0" w:noVBand="1"/>
      </w:tblPr>
      <w:tblGrid>
        <w:gridCol w:w="1975"/>
        <w:gridCol w:w="2881"/>
        <w:gridCol w:w="1190"/>
        <w:gridCol w:w="5608"/>
      </w:tblGrid>
      <w:tr w:rsidR="00C24812" w:rsidRPr="00752BB5" w14:paraId="319CFF73" w14:textId="36F7E978" w:rsidTr="004E187F">
        <w:trPr>
          <w:jc w:val="center"/>
        </w:trPr>
        <w:tc>
          <w:tcPr>
            <w:tcW w:w="1975" w:type="dxa"/>
            <w:vAlign w:val="center"/>
          </w:tcPr>
          <w:p w14:paraId="2B97F160" w14:textId="00F918ED" w:rsidR="00C24812" w:rsidRPr="00A67CEC" w:rsidRDefault="004E187F" w:rsidP="004E187F">
            <w:pPr>
              <w:pStyle w:val="BodyTextFirstIndent"/>
              <w:spacing w:after="0"/>
              <w:ind w:firstLine="0"/>
              <w:jc w:val="center"/>
              <w:rPr>
                <w:rFonts w:asciiTheme="minorHAnsi" w:hAnsiTheme="minorHAnsi"/>
                <w:b/>
                <w:sz w:val="20"/>
              </w:rPr>
            </w:pPr>
            <w:r>
              <w:rPr>
                <w:rFonts w:asciiTheme="minorHAnsi" w:hAnsiTheme="minorHAnsi"/>
                <w:b/>
                <w:sz w:val="20"/>
              </w:rPr>
              <w:t>Variable name</w:t>
            </w:r>
          </w:p>
        </w:tc>
        <w:tc>
          <w:tcPr>
            <w:tcW w:w="2881" w:type="dxa"/>
            <w:vAlign w:val="center"/>
          </w:tcPr>
          <w:p w14:paraId="7F13BA20" w14:textId="6B08D846" w:rsidR="00C24812" w:rsidRPr="00A67CEC" w:rsidRDefault="00C24812" w:rsidP="0068533E">
            <w:pPr>
              <w:pStyle w:val="BodyTextFirstIndent"/>
              <w:spacing w:after="0"/>
              <w:ind w:firstLine="0"/>
              <w:rPr>
                <w:rFonts w:asciiTheme="minorHAnsi" w:hAnsiTheme="minorHAnsi"/>
                <w:b/>
                <w:sz w:val="20"/>
              </w:rPr>
            </w:pPr>
            <w:r w:rsidRPr="00A67CEC">
              <w:rPr>
                <w:rFonts w:asciiTheme="minorHAnsi" w:hAnsiTheme="minorHAnsi"/>
                <w:b/>
                <w:sz w:val="20"/>
              </w:rPr>
              <w:t xml:space="preserve">Default </w:t>
            </w:r>
            <w:r w:rsidR="004E187F">
              <w:rPr>
                <w:rFonts w:asciiTheme="minorHAnsi" w:hAnsiTheme="minorHAnsi"/>
                <w:b/>
                <w:sz w:val="20"/>
              </w:rPr>
              <w:t>value</w:t>
            </w:r>
          </w:p>
        </w:tc>
        <w:tc>
          <w:tcPr>
            <w:tcW w:w="1190" w:type="dxa"/>
            <w:vAlign w:val="center"/>
          </w:tcPr>
          <w:p w14:paraId="53675611" w14:textId="32BDBDE9" w:rsidR="00C24812" w:rsidRDefault="00C24812" w:rsidP="0068533E">
            <w:pPr>
              <w:pStyle w:val="BodyTextFirstIndent"/>
              <w:spacing w:after="0"/>
              <w:ind w:firstLine="0"/>
              <w:rPr>
                <w:rFonts w:asciiTheme="minorHAnsi" w:hAnsiTheme="minorHAnsi"/>
                <w:b/>
                <w:sz w:val="20"/>
              </w:rPr>
            </w:pPr>
            <w:r>
              <w:rPr>
                <w:rFonts w:asciiTheme="minorHAnsi" w:hAnsiTheme="minorHAnsi"/>
                <w:b/>
                <w:sz w:val="20"/>
              </w:rPr>
              <w:t>File format</w:t>
            </w:r>
          </w:p>
        </w:tc>
        <w:tc>
          <w:tcPr>
            <w:tcW w:w="5608" w:type="dxa"/>
            <w:vAlign w:val="center"/>
          </w:tcPr>
          <w:p w14:paraId="5FC478C8" w14:textId="4D5DED17" w:rsidR="00C24812" w:rsidRPr="00A67CEC" w:rsidRDefault="00C24812" w:rsidP="004E187F">
            <w:pPr>
              <w:pStyle w:val="BodyTextFirstIndent"/>
              <w:spacing w:after="0"/>
              <w:ind w:firstLine="0"/>
              <w:jc w:val="center"/>
              <w:rPr>
                <w:rFonts w:asciiTheme="minorHAnsi" w:hAnsiTheme="minorHAnsi"/>
                <w:b/>
                <w:sz w:val="20"/>
              </w:rPr>
            </w:pPr>
            <w:r>
              <w:rPr>
                <w:rFonts w:asciiTheme="minorHAnsi" w:hAnsiTheme="minorHAnsi"/>
                <w:b/>
                <w:sz w:val="20"/>
              </w:rPr>
              <w:t>Comment</w:t>
            </w:r>
          </w:p>
        </w:tc>
      </w:tr>
      <w:tr w:rsidR="00C24812" w14:paraId="5521D999" w14:textId="0F5A88D8" w:rsidTr="004E187F">
        <w:trPr>
          <w:jc w:val="center"/>
        </w:trPr>
        <w:tc>
          <w:tcPr>
            <w:tcW w:w="1975" w:type="dxa"/>
            <w:vAlign w:val="center"/>
          </w:tcPr>
          <w:p w14:paraId="6F00B9BD" w14:textId="608EE615"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lineFile</w:t>
            </w:r>
            <w:proofErr w:type="spellEnd"/>
            <w:r w:rsidRPr="00A67CEC">
              <w:rPr>
                <w:rFonts w:asciiTheme="minorHAnsi" w:hAnsiTheme="minorHAnsi"/>
                <w:sz w:val="18"/>
              </w:rPr>
              <w:t xml:space="preserve"> </w:t>
            </w:r>
          </w:p>
        </w:tc>
        <w:tc>
          <w:tcPr>
            <w:tcW w:w="2881" w:type="dxa"/>
            <w:vAlign w:val="center"/>
          </w:tcPr>
          <w:p w14:paraId="09E27522" w14:textId="5FCE8045"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 xml:space="preserve">/spectroscopy/TAPE3'        </w:t>
            </w:r>
          </w:p>
        </w:tc>
        <w:tc>
          <w:tcPr>
            <w:tcW w:w="1190" w:type="dxa"/>
            <w:vAlign w:val="center"/>
          </w:tcPr>
          <w:p w14:paraId="2B4449CA" w14:textId="12C053E1" w:rsidR="00C24812" w:rsidRPr="00A67CEC" w:rsidRDefault="00C24812" w:rsidP="0068533E">
            <w:pPr>
              <w:pStyle w:val="BodyTextFirstIndent"/>
              <w:spacing w:after="0"/>
              <w:ind w:firstLine="0"/>
              <w:rPr>
                <w:rFonts w:asciiTheme="minorHAnsi" w:hAnsiTheme="minorHAnsi"/>
                <w:sz w:val="18"/>
              </w:rPr>
            </w:pPr>
            <w:r>
              <w:rPr>
                <w:rFonts w:asciiTheme="minorHAnsi" w:hAnsiTheme="minorHAnsi"/>
                <w:sz w:val="18"/>
              </w:rPr>
              <w:t xml:space="preserve">Binary </w:t>
            </w:r>
          </w:p>
        </w:tc>
        <w:tc>
          <w:tcPr>
            <w:tcW w:w="5608" w:type="dxa"/>
            <w:vAlign w:val="center"/>
          </w:tcPr>
          <w:p w14:paraId="1F40876F" w14:textId="5B877022" w:rsidR="00C24812" w:rsidRPr="00A67CEC" w:rsidRDefault="004E187F" w:rsidP="0068533E">
            <w:pPr>
              <w:pStyle w:val="BodyTextFirstIndent"/>
              <w:spacing w:after="0"/>
              <w:ind w:firstLine="0"/>
              <w:rPr>
                <w:rFonts w:asciiTheme="minorHAnsi" w:hAnsiTheme="minorHAnsi"/>
                <w:sz w:val="18"/>
              </w:rPr>
            </w:pPr>
            <w:r>
              <w:rPr>
                <w:rFonts w:asciiTheme="minorHAnsi" w:hAnsiTheme="minorHAnsi"/>
                <w:sz w:val="18"/>
              </w:rPr>
              <w:t>CLBLM line parameter file c</w:t>
            </w:r>
            <w:r w:rsidR="00E00A63">
              <w:rPr>
                <w:rFonts w:asciiTheme="minorHAnsi" w:hAnsiTheme="minorHAnsi"/>
                <w:sz w:val="18"/>
              </w:rPr>
              <w:t xml:space="preserve">onverted from AER line database using </w:t>
            </w:r>
            <w:r w:rsidR="0012656F">
              <w:rPr>
                <w:rFonts w:asciiTheme="minorHAnsi" w:hAnsiTheme="minorHAnsi"/>
                <w:sz w:val="18"/>
              </w:rPr>
              <w:t xml:space="preserve">program </w:t>
            </w:r>
            <w:r w:rsidR="00E00A63">
              <w:rPr>
                <w:rFonts w:asciiTheme="minorHAnsi" w:hAnsiTheme="minorHAnsi"/>
                <w:sz w:val="18"/>
              </w:rPr>
              <w:t>LNFL</w:t>
            </w:r>
            <w:r>
              <w:rPr>
                <w:rFonts w:asciiTheme="minorHAnsi" w:hAnsiTheme="minorHAnsi"/>
                <w:sz w:val="18"/>
              </w:rPr>
              <w:t>)</w:t>
            </w:r>
          </w:p>
        </w:tc>
      </w:tr>
      <w:tr w:rsidR="00C24812" w14:paraId="7949791E" w14:textId="09987350" w:rsidTr="004E187F">
        <w:trPr>
          <w:jc w:val="center"/>
        </w:trPr>
        <w:tc>
          <w:tcPr>
            <w:tcW w:w="1975" w:type="dxa"/>
            <w:vAlign w:val="center"/>
          </w:tcPr>
          <w:p w14:paraId="0EA5A21E" w14:textId="651DABBD"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xsFilePath</w:t>
            </w:r>
            <w:proofErr w:type="spellEnd"/>
            <w:r w:rsidRPr="00A67CEC">
              <w:rPr>
                <w:rFonts w:asciiTheme="minorHAnsi" w:hAnsiTheme="minorHAnsi"/>
                <w:sz w:val="18"/>
              </w:rPr>
              <w:t xml:space="preserve"> </w:t>
            </w:r>
          </w:p>
        </w:tc>
        <w:tc>
          <w:tcPr>
            <w:tcW w:w="2881" w:type="dxa"/>
            <w:vAlign w:val="center"/>
          </w:tcPr>
          <w:p w14:paraId="03492315" w14:textId="058D2A7B"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Pr>
                <w:rFonts w:asciiTheme="minorHAnsi" w:hAnsiTheme="minorHAnsi"/>
                <w:sz w:val="18"/>
              </w:rPr>
              <w:t>_data</w:t>
            </w:r>
            <w:proofErr w:type="spellEnd"/>
            <w:r>
              <w:rPr>
                <w:rFonts w:asciiTheme="minorHAnsi" w:hAnsiTheme="minorHAnsi"/>
                <w:sz w:val="18"/>
              </w:rPr>
              <w:t>/spectroscopy/</w:t>
            </w:r>
            <w:proofErr w:type="spellStart"/>
            <w:r>
              <w:rPr>
                <w:rFonts w:asciiTheme="minorHAnsi" w:hAnsiTheme="minorHAnsi"/>
                <w:sz w:val="18"/>
              </w:rPr>
              <w:t>xs</w:t>
            </w:r>
            <w:proofErr w:type="spellEnd"/>
            <w:r>
              <w:rPr>
                <w:rFonts w:asciiTheme="minorHAnsi" w:hAnsiTheme="minorHAnsi"/>
                <w:sz w:val="18"/>
              </w:rPr>
              <w:t xml:space="preserve">/'   </w:t>
            </w:r>
            <w:r w:rsidRPr="00A67CEC">
              <w:rPr>
                <w:rFonts w:asciiTheme="minorHAnsi" w:hAnsiTheme="minorHAnsi"/>
                <w:sz w:val="18"/>
              </w:rPr>
              <w:t xml:space="preserve"> </w:t>
            </w:r>
          </w:p>
        </w:tc>
        <w:tc>
          <w:tcPr>
            <w:tcW w:w="1190" w:type="dxa"/>
            <w:vAlign w:val="center"/>
          </w:tcPr>
          <w:p w14:paraId="35A04123" w14:textId="10E879E9" w:rsidR="00C24812" w:rsidRDefault="00BA4B3E"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vAlign w:val="center"/>
          </w:tcPr>
          <w:p w14:paraId="388C6A34" w14:textId="15D81F86" w:rsidR="00C24812" w:rsidRPr="00A67CEC" w:rsidRDefault="004E187F" w:rsidP="0068533E">
            <w:pPr>
              <w:pStyle w:val="BodyTextFirstIndent"/>
              <w:spacing w:after="0"/>
              <w:ind w:firstLine="0"/>
              <w:rPr>
                <w:rFonts w:asciiTheme="minorHAnsi" w:hAnsiTheme="minorHAnsi"/>
                <w:sz w:val="18"/>
              </w:rPr>
            </w:pPr>
            <w:r>
              <w:rPr>
                <w:rFonts w:asciiTheme="minorHAnsi" w:hAnsiTheme="minorHAnsi"/>
                <w:sz w:val="18"/>
              </w:rPr>
              <w:t>C</w:t>
            </w:r>
            <w:r w:rsidR="0012656F">
              <w:rPr>
                <w:rFonts w:asciiTheme="minorHAnsi" w:hAnsiTheme="minorHAnsi"/>
                <w:sz w:val="18"/>
              </w:rPr>
              <w:t xml:space="preserve">ross-section data </w:t>
            </w:r>
            <w:r w:rsidR="00C24812">
              <w:rPr>
                <w:rFonts w:asciiTheme="minorHAnsi" w:hAnsiTheme="minorHAnsi"/>
                <w:sz w:val="18"/>
              </w:rPr>
              <w:t>a</w:t>
            </w:r>
            <w:r w:rsidR="003835AC">
              <w:rPr>
                <w:rFonts w:asciiTheme="minorHAnsi" w:hAnsiTheme="minorHAnsi"/>
                <w:sz w:val="18"/>
              </w:rPr>
              <w:t>n</w:t>
            </w:r>
            <w:r w:rsidR="0012656F">
              <w:rPr>
                <w:rFonts w:asciiTheme="minorHAnsi" w:hAnsiTheme="minorHAnsi"/>
                <w:sz w:val="18"/>
              </w:rPr>
              <w:t>d</w:t>
            </w:r>
            <w:r w:rsidR="00C24812">
              <w:rPr>
                <w:rFonts w:asciiTheme="minorHAnsi" w:hAnsiTheme="minorHAnsi"/>
                <w:sz w:val="18"/>
              </w:rPr>
              <w:t xml:space="preserve"> FSCDXS </w:t>
            </w:r>
            <w:r w:rsidR="0012656F">
              <w:rPr>
                <w:rFonts w:asciiTheme="minorHAnsi" w:hAnsiTheme="minorHAnsi"/>
                <w:sz w:val="18"/>
              </w:rPr>
              <w:t xml:space="preserve">index file </w:t>
            </w:r>
            <w:r w:rsidR="00901C61">
              <w:rPr>
                <w:rFonts w:asciiTheme="minorHAnsi" w:hAnsiTheme="minorHAnsi"/>
                <w:sz w:val="18"/>
              </w:rPr>
              <w:t>(all in ASCII format) folder</w:t>
            </w:r>
          </w:p>
        </w:tc>
      </w:tr>
      <w:tr w:rsidR="00C24812" w14:paraId="4483AE74" w14:textId="7DD311D2" w:rsidTr="004E187F">
        <w:trPr>
          <w:jc w:val="center"/>
        </w:trPr>
        <w:tc>
          <w:tcPr>
            <w:tcW w:w="1975" w:type="dxa"/>
            <w:vAlign w:val="center"/>
          </w:tcPr>
          <w:p w14:paraId="12B87DEB" w14:textId="3E525205"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nlteStatPopFile</w:t>
            </w:r>
            <w:proofErr w:type="spellEnd"/>
            <w:r w:rsidRPr="00A67CEC">
              <w:rPr>
                <w:rFonts w:asciiTheme="minorHAnsi" w:hAnsiTheme="minorHAnsi"/>
                <w:sz w:val="18"/>
              </w:rPr>
              <w:t xml:space="preserve"> </w:t>
            </w:r>
          </w:p>
        </w:tc>
        <w:tc>
          <w:tcPr>
            <w:tcW w:w="2881" w:type="dxa"/>
            <w:vAlign w:val="center"/>
          </w:tcPr>
          <w:p w14:paraId="4AC36A53" w14:textId="6B79CFD2"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 xml:space="preserve">/TAPE4'                     </w:t>
            </w:r>
          </w:p>
        </w:tc>
        <w:tc>
          <w:tcPr>
            <w:tcW w:w="1190" w:type="dxa"/>
            <w:vAlign w:val="center"/>
          </w:tcPr>
          <w:p w14:paraId="0723BC25" w14:textId="356A17D6" w:rsidR="00C24812" w:rsidRPr="00A67CEC" w:rsidRDefault="00C24812" w:rsidP="0068533E">
            <w:pPr>
              <w:pStyle w:val="BodyTextFirstIndent"/>
              <w:spacing w:after="0"/>
              <w:ind w:firstLine="0"/>
              <w:rPr>
                <w:rFonts w:asciiTheme="minorHAnsi" w:hAnsiTheme="minorHAnsi"/>
                <w:sz w:val="18"/>
              </w:rPr>
            </w:pPr>
            <w:r>
              <w:rPr>
                <w:rFonts w:asciiTheme="minorHAnsi" w:hAnsiTheme="minorHAnsi"/>
                <w:sz w:val="18"/>
              </w:rPr>
              <w:t>ASCII</w:t>
            </w:r>
          </w:p>
        </w:tc>
        <w:tc>
          <w:tcPr>
            <w:tcW w:w="5608" w:type="dxa"/>
            <w:vAlign w:val="center"/>
          </w:tcPr>
          <w:p w14:paraId="255FA9B0" w14:textId="743EB6A3" w:rsidR="00C24812" w:rsidRPr="00A67CEC" w:rsidRDefault="00E00A63" w:rsidP="0068533E">
            <w:pPr>
              <w:pStyle w:val="BodyTextFirstIndent"/>
              <w:spacing w:after="0"/>
              <w:ind w:firstLine="0"/>
              <w:rPr>
                <w:rFonts w:asciiTheme="minorHAnsi" w:hAnsiTheme="minorHAnsi"/>
                <w:sz w:val="18"/>
              </w:rPr>
            </w:pPr>
            <w:r>
              <w:rPr>
                <w:rFonts w:asciiTheme="minorHAnsi" w:hAnsiTheme="minorHAnsi"/>
                <w:sz w:val="18"/>
              </w:rPr>
              <w:t>Needed for NLTE</w:t>
            </w:r>
          </w:p>
        </w:tc>
      </w:tr>
      <w:tr w:rsidR="00C24812" w14:paraId="6514B6C6" w14:textId="61FD9D47" w:rsidTr="004E187F">
        <w:trPr>
          <w:jc w:val="center"/>
        </w:trPr>
        <w:tc>
          <w:tcPr>
            <w:tcW w:w="1975" w:type="dxa"/>
            <w:vAlign w:val="center"/>
          </w:tcPr>
          <w:p w14:paraId="0AC863AC" w14:textId="2482BBBB" w:rsidR="00C24812" w:rsidRPr="00A67CEC" w:rsidRDefault="00C24812" w:rsidP="0068533E">
            <w:pPr>
              <w:pStyle w:val="BodyTextFirstIndent"/>
              <w:spacing w:after="0"/>
              <w:ind w:firstLine="0"/>
              <w:rPr>
                <w:rFonts w:asciiTheme="minorHAnsi" w:hAnsiTheme="minorHAnsi"/>
                <w:sz w:val="18"/>
              </w:rPr>
            </w:pPr>
            <w:proofErr w:type="spellStart"/>
            <w:r w:rsidRPr="00A67CEC">
              <w:rPr>
                <w:rFonts w:asciiTheme="minorHAnsi" w:hAnsiTheme="minorHAnsi"/>
                <w:sz w:val="18"/>
              </w:rPr>
              <w:t>solar</w:t>
            </w:r>
            <w:r w:rsidR="000A31FC">
              <w:rPr>
                <w:rFonts w:asciiTheme="minorHAnsi" w:hAnsiTheme="minorHAnsi"/>
                <w:sz w:val="18"/>
              </w:rPr>
              <w:t>File</w:t>
            </w:r>
            <w:r w:rsidR="0012656F">
              <w:rPr>
                <w:rFonts w:asciiTheme="minorHAnsi" w:hAnsiTheme="minorHAnsi"/>
                <w:sz w:val="18"/>
              </w:rPr>
              <w:t>Path</w:t>
            </w:r>
            <w:proofErr w:type="spellEnd"/>
            <w:r w:rsidRPr="00A67CEC">
              <w:rPr>
                <w:rFonts w:asciiTheme="minorHAnsi" w:hAnsiTheme="minorHAnsi"/>
                <w:sz w:val="18"/>
              </w:rPr>
              <w:t xml:space="preserve"> </w:t>
            </w:r>
          </w:p>
        </w:tc>
        <w:tc>
          <w:tcPr>
            <w:tcW w:w="2881" w:type="dxa"/>
            <w:vAlign w:val="center"/>
          </w:tcPr>
          <w:p w14:paraId="44A4748F" w14:textId="5D275DDF" w:rsidR="00C24812" w:rsidRPr="00A67CEC" w:rsidRDefault="00C24812"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_data</w:t>
            </w:r>
            <w:proofErr w:type="spellEnd"/>
            <w:r w:rsidRPr="00A67CEC">
              <w:rPr>
                <w:rFonts w:asciiTheme="minorHAnsi" w:hAnsiTheme="minorHAnsi"/>
                <w:sz w:val="18"/>
              </w:rPr>
              <w:t>/</w:t>
            </w:r>
            <w:proofErr w:type="spellStart"/>
            <w:r w:rsidRPr="00A67CEC">
              <w:rPr>
                <w:rFonts w:asciiTheme="minorHAnsi" w:hAnsiTheme="minorHAnsi"/>
                <w:sz w:val="18"/>
              </w:rPr>
              <w:t>solar_irradiance</w:t>
            </w:r>
            <w:proofErr w:type="spellEnd"/>
            <w:r w:rsidRPr="00A67CEC">
              <w:rPr>
                <w:rFonts w:asciiTheme="minorHAnsi" w:hAnsiTheme="minorHAnsi"/>
                <w:sz w:val="18"/>
              </w:rPr>
              <w:t>/</w:t>
            </w:r>
            <w:r w:rsidR="0012656F" w:rsidRPr="00A67CEC">
              <w:rPr>
                <w:rFonts w:asciiTheme="minorHAnsi" w:hAnsiTheme="minorHAnsi"/>
                <w:sz w:val="18"/>
              </w:rPr>
              <w:t>'</w:t>
            </w:r>
          </w:p>
        </w:tc>
        <w:tc>
          <w:tcPr>
            <w:tcW w:w="1190" w:type="dxa"/>
            <w:vAlign w:val="center"/>
          </w:tcPr>
          <w:p w14:paraId="67A2A23F" w14:textId="0CEC4995" w:rsidR="00C24812" w:rsidRPr="00A67CEC"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vAlign w:val="center"/>
          </w:tcPr>
          <w:p w14:paraId="59878C8D" w14:textId="3B56307A" w:rsidR="00C24812" w:rsidRPr="00A67CEC" w:rsidRDefault="00901C61" w:rsidP="000A31FC">
            <w:pPr>
              <w:pStyle w:val="BodyTextFirstIndent"/>
              <w:spacing w:after="0"/>
              <w:ind w:firstLine="0"/>
              <w:rPr>
                <w:rFonts w:asciiTheme="minorHAnsi" w:hAnsiTheme="minorHAnsi"/>
                <w:sz w:val="18"/>
              </w:rPr>
            </w:pPr>
            <w:r>
              <w:rPr>
                <w:rFonts w:asciiTheme="minorHAnsi" w:hAnsiTheme="minorHAnsi"/>
                <w:sz w:val="18"/>
              </w:rPr>
              <w:t>Contain</w:t>
            </w:r>
            <w:r w:rsidR="0012656F">
              <w:rPr>
                <w:rFonts w:asciiTheme="minorHAnsi" w:hAnsiTheme="minorHAnsi"/>
                <w:sz w:val="18"/>
              </w:rPr>
              <w:t xml:space="preserve">s </w:t>
            </w:r>
            <w:r w:rsidR="0040274D">
              <w:rPr>
                <w:rFonts w:asciiTheme="minorHAnsi" w:hAnsiTheme="minorHAnsi"/>
                <w:sz w:val="18"/>
              </w:rPr>
              <w:t xml:space="preserve">case-specific </w:t>
            </w:r>
            <w:r w:rsidR="004E5374">
              <w:rPr>
                <w:rFonts w:asciiTheme="minorHAnsi" w:hAnsiTheme="minorHAnsi"/>
                <w:sz w:val="18"/>
              </w:rPr>
              <w:t xml:space="preserve">user-built </w:t>
            </w:r>
            <w:r w:rsidR="0012656F">
              <w:rPr>
                <w:rFonts w:asciiTheme="minorHAnsi" w:hAnsiTheme="minorHAnsi"/>
                <w:sz w:val="18"/>
              </w:rPr>
              <w:t xml:space="preserve">solar irradiance file: </w:t>
            </w:r>
            <w:r w:rsidR="00150A7E">
              <w:rPr>
                <w:rFonts w:asciiTheme="minorHAnsi" w:hAnsiTheme="minorHAnsi"/>
                <w:sz w:val="18"/>
              </w:rPr>
              <w:t>‘SOLAR.RAD</w:t>
            </w:r>
            <w:r w:rsidR="0012656F">
              <w:rPr>
                <w:rFonts w:asciiTheme="minorHAnsi" w:hAnsiTheme="minorHAnsi"/>
                <w:sz w:val="18"/>
              </w:rPr>
              <w:t>.nc</w:t>
            </w:r>
            <w:r w:rsidR="0012656F" w:rsidRPr="00A67CEC">
              <w:rPr>
                <w:rFonts w:asciiTheme="minorHAnsi" w:hAnsiTheme="minorHAnsi"/>
                <w:sz w:val="18"/>
              </w:rPr>
              <w:t>'</w:t>
            </w:r>
            <w:r w:rsidR="0012656F">
              <w:rPr>
                <w:rFonts w:asciiTheme="minorHAnsi" w:hAnsiTheme="minorHAnsi"/>
                <w:sz w:val="18"/>
              </w:rPr>
              <w:t xml:space="preserve"> (in </w:t>
            </w:r>
            <w:proofErr w:type="spellStart"/>
            <w:r w:rsidR="0012656F">
              <w:rPr>
                <w:rFonts w:asciiTheme="minorHAnsi" w:hAnsiTheme="minorHAnsi"/>
                <w:sz w:val="18"/>
              </w:rPr>
              <w:t>NetCDF</w:t>
            </w:r>
            <w:proofErr w:type="spellEnd"/>
            <w:r w:rsidR="0012656F">
              <w:rPr>
                <w:rFonts w:asciiTheme="minorHAnsi" w:hAnsiTheme="minorHAnsi"/>
                <w:sz w:val="18"/>
              </w:rPr>
              <w:t xml:space="preserve"> format)</w:t>
            </w:r>
            <w:r w:rsidR="000A31FC">
              <w:rPr>
                <w:rFonts w:asciiTheme="minorHAnsi" w:hAnsiTheme="minorHAnsi"/>
                <w:sz w:val="18"/>
              </w:rPr>
              <w:t xml:space="preserve"> – see Sec. </w:t>
            </w:r>
            <w:r w:rsidR="000A31FC">
              <w:rPr>
                <w:rFonts w:asciiTheme="minorHAnsi" w:hAnsiTheme="minorHAnsi"/>
                <w:sz w:val="18"/>
              </w:rPr>
              <w:fldChar w:fldCharType="begin"/>
            </w:r>
            <w:r w:rsidR="000A31FC">
              <w:rPr>
                <w:rFonts w:asciiTheme="minorHAnsi" w:hAnsiTheme="minorHAnsi"/>
                <w:sz w:val="18"/>
              </w:rPr>
              <w:instrText xml:space="preserve"> REF _Ref525159766 \r \h </w:instrText>
            </w:r>
            <w:r w:rsidR="000A31FC">
              <w:rPr>
                <w:rFonts w:asciiTheme="minorHAnsi" w:hAnsiTheme="minorHAnsi"/>
                <w:sz w:val="18"/>
              </w:rPr>
            </w:r>
            <w:r w:rsidR="000A31FC">
              <w:rPr>
                <w:rFonts w:asciiTheme="minorHAnsi" w:hAnsiTheme="minorHAnsi"/>
                <w:sz w:val="18"/>
              </w:rPr>
              <w:fldChar w:fldCharType="separate"/>
            </w:r>
            <w:r w:rsidR="000A31FC">
              <w:rPr>
                <w:rFonts w:asciiTheme="minorHAnsi" w:hAnsiTheme="minorHAnsi"/>
                <w:sz w:val="18"/>
              </w:rPr>
              <w:t>3.5</w:t>
            </w:r>
            <w:r w:rsidR="000A31FC">
              <w:rPr>
                <w:rFonts w:asciiTheme="minorHAnsi" w:hAnsiTheme="minorHAnsi"/>
                <w:sz w:val="18"/>
              </w:rPr>
              <w:fldChar w:fldCharType="end"/>
            </w:r>
            <w:r w:rsidR="000A31FC">
              <w:rPr>
                <w:rFonts w:asciiTheme="minorHAnsi" w:hAnsiTheme="minorHAnsi"/>
                <w:sz w:val="18"/>
              </w:rPr>
              <w:t>.</w:t>
            </w:r>
          </w:p>
        </w:tc>
      </w:tr>
      <w:tr w:rsidR="00285D7F" w14:paraId="69068BC4" w14:textId="77777777" w:rsidTr="004E187F">
        <w:trPr>
          <w:jc w:val="center"/>
        </w:trPr>
        <w:tc>
          <w:tcPr>
            <w:tcW w:w="1975" w:type="dxa"/>
            <w:shd w:val="clear" w:color="auto" w:fill="D6E3BC" w:themeFill="accent3" w:themeFillTint="66"/>
            <w:vAlign w:val="center"/>
          </w:tcPr>
          <w:p w14:paraId="1C0B4229" w14:textId="24F5E1A1" w:rsidR="00285D7F" w:rsidRPr="00352EAA" w:rsidRDefault="00285D7F" w:rsidP="0068533E">
            <w:pPr>
              <w:pStyle w:val="BodyTextFirstIndent"/>
              <w:spacing w:after="0"/>
              <w:ind w:firstLine="0"/>
              <w:rPr>
                <w:rFonts w:asciiTheme="minorHAnsi" w:hAnsiTheme="minorHAnsi"/>
                <w:color w:val="FF0000"/>
                <w:sz w:val="18"/>
              </w:rPr>
            </w:pPr>
            <w:proofErr w:type="spellStart"/>
            <w:r w:rsidRPr="00352EAA">
              <w:rPr>
                <w:rFonts w:asciiTheme="minorHAnsi" w:hAnsiTheme="minorHAnsi"/>
                <w:color w:val="FF0000"/>
                <w:sz w:val="18"/>
              </w:rPr>
              <w:t>sceneFile</w:t>
            </w:r>
            <w:proofErr w:type="spellEnd"/>
          </w:p>
        </w:tc>
        <w:tc>
          <w:tcPr>
            <w:tcW w:w="2881" w:type="dxa"/>
            <w:shd w:val="clear" w:color="auto" w:fill="D6E3BC" w:themeFill="accent3" w:themeFillTint="66"/>
            <w:vAlign w:val="center"/>
          </w:tcPr>
          <w:p w14:paraId="76F5EE9D" w14:textId="54D71531" w:rsidR="00285D7F" w:rsidRPr="00352EAA" w:rsidRDefault="00285D7F"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r w:rsidRPr="00352EAA">
              <w:rPr>
                <w:rFonts w:asciiTheme="minorHAnsi" w:hAnsiTheme="minorHAnsi"/>
                <w:color w:val="FF0000"/>
                <w:sz w:val="18"/>
              </w:rPr>
              <w:t>user_archive</w:t>
            </w:r>
            <w:proofErr w:type="spellEnd"/>
            <w:r w:rsidRPr="00352EAA">
              <w:rPr>
                <w:rFonts w:asciiTheme="minorHAnsi" w:hAnsiTheme="minorHAnsi"/>
                <w:color w:val="FF0000"/>
                <w:sz w:val="18"/>
              </w:rPr>
              <w:t>/</w:t>
            </w:r>
            <w:proofErr w:type="spellStart"/>
            <w:r w:rsidR="009A59B9">
              <w:rPr>
                <w:rFonts w:asciiTheme="minorHAnsi" w:hAnsiTheme="minorHAnsi"/>
                <w:color w:val="FF0000"/>
                <w:sz w:val="18"/>
              </w:rPr>
              <w:t>scene_file</w:t>
            </w:r>
            <w:proofErr w:type="spellEnd"/>
            <w:r w:rsidR="009A59B9">
              <w:rPr>
                <w:rFonts w:asciiTheme="minorHAnsi" w:hAnsiTheme="minorHAnsi"/>
                <w:color w:val="FF0000"/>
                <w:sz w:val="18"/>
              </w:rPr>
              <w:t>/</w:t>
            </w:r>
            <w:r w:rsidRPr="00352EAA">
              <w:rPr>
                <w:rFonts w:asciiTheme="minorHAnsi" w:hAnsiTheme="minorHAnsi"/>
                <w:color w:val="FF0000"/>
                <w:sz w:val="18"/>
              </w:rPr>
              <w:t>scenes.nc'</w:t>
            </w:r>
          </w:p>
        </w:tc>
        <w:tc>
          <w:tcPr>
            <w:tcW w:w="1190" w:type="dxa"/>
            <w:shd w:val="clear" w:color="auto" w:fill="D6E3BC" w:themeFill="accent3" w:themeFillTint="66"/>
            <w:vAlign w:val="center"/>
          </w:tcPr>
          <w:p w14:paraId="53D0076D" w14:textId="0A56CB52" w:rsidR="00285D7F" w:rsidRDefault="00285D7F" w:rsidP="0068533E">
            <w:pPr>
              <w:pStyle w:val="BodyTextFirstIndent"/>
              <w:spacing w:after="0"/>
              <w:ind w:firstLine="0"/>
              <w:rPr>
                <w:rFonts w:asciiTheme="minorHAnsi" w:hAnsiTheme="minorHAnsi"/>
                <w:sz w:val="18"/>
              </w:rPr>
            </w:pPr>
            <w:proofErr w:type="spellStart"/>
            <w:r>
              <w:rPr>
                <w:rFonts w:asciiTheme="minorHAnsi" w:hAnsiTheme="minorHAnsi"/>
                <w:sz w:val="18"/>
              </w:rPr>
              <w:t>NetCDF</w:t>
            </w:r>
            <w:proofErr w:type="spellEnd"/>
          </w:p>
        </w:tc>
        <w:tc>
          <w:tcPr>
            <w:tcW w:w="5608" w:type="dxa"/>
            <w:shd w:val="clear" w:color="auto" w:fill="D6E3BC" w:themeFill="accent3" w:themeFillTint="66"/>
            <w:vAlign w:val="center"/>
          </w:tcPr>
          <w:p w14:paraId="6EB9CD51" w14:textId="77777777" w:rsidR="00285D7F" w:rsidRPr="00A67CEC" w:rsidRDefault="00285D7F" w:rsidP="0068533E">
            <w:pPr>
              <w:pStyle w:val="BodyTextFirstIndent"/>
              <w:spacing w:after="0" w:line="276" w:lineRule="auto"/>
              <w:ind w:firstLine="0"/>
              <w:rPr>
                <w:rFonts w:asciiTheme="minorHAnsi" w:hAnsiTheme="minorHAnsi"/>
                <w:sz w:val="18"/>
              </w:rPr>
            </w:pPr>
          </w:p>
        </w:tc>
      </w:tr>
      <w:tr w:rsidR="00A42C30" w14:paraId="00C17756" w14:textId="77777777" w:rsidTr="004E187F">
        <w:trPr>
          <w:jc w:val="center"/>
        </w:trPr>
        <w:tc>
          <w:tcPr>
            <w:tcW w:w="1975" w:type="dxa"/>
            <w:shd w:val="clear" w:color="auto" w:fill="D6E3BC" w:themeFill="accent3" w:themeFillTint="66"/>
            <w:vAlign w:val="center"/>
          </w:tcPr>
          <w:p w14:paraId="3AC67328" w14:textId="61514DB6" w:rsidR="00A42C30" w:rsidRPr="00901C61" w:rsidRDefault="00A42C30" w:rsidP="0068533E">
            <w:pPr>
              <w:pStyle w:val="BodyTextFirstIndent"/>
              <w:spacing w:after="0"/>
              <w:ind w:firstLine="0"/>
              <w:rPr>
                <w:rFonts w:asciiTheme="minorHAnsi" w:hAnsiTheme="minorHAnsi"/>
                <w:color w:val="5F497A" w:themeColor="accent4" w:themeShade="BF"/>
                <w:sz w:val="18"/>
              </w:rPr>
            </w:pPr>
            <w:r w:rsidRPr="00901C61">
              <w:rPr>
                <w:rFonts w:asciiTheme="minorHAnsi" w:hAnsiTheme="minorHAnsi"/>
                <w:color w:val="5F497A" w:themeColor="accent4" w:themeShade="BF"/>
                <w:sz w:val="18"/>
              </w:rPr>
              <w:t>Cloud/aerosol database</w:t>
            </w:r>
          </w:p>
        </w:tc>
        <w:tc>
          <w:tcPr>
            <w:tcW w:w="2881" w:type="dxa"/>
            <w:shd w:val="clear" w:color="auto" w:fill="D6E3BC" w:themeFill="accent3" w:themeFillTint="66"/>
            <w:vAlign w:val="center"/>
          </w:tcPr>
          <w:p w14:paraId="6A3C9BFF" w14:textId="561370DD" w:rsidR="00A42C30" w:rsidRPr="00352EAA" w:rsidRDefault="00A42C30"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proofErr w:type="spellStart"/>
            <w:r>
              <w:rPr>
                <w:rFonts w:asciiTheme="minorHAnsi" w:hAnsiTheme="minorHAnsi"/>
                <w:color w:val="FF0000"/>
                <w:sz w:val="18"/>
              </w:rPr>
              <w:t>cloud_aero</w:t>
            </w:r>
            <w:r w:rsidR="0012656F">
              <w:rPr>
                <w:rFonts w:asciiTheme="minorHAnsi" w:hAnsiTheme="minorHAnsi"/>
                <w:color w:val="FF0000"/>
                <w:sz w:val="18"/>
              </w:rPr>
              <w:t>sol</w:t>
            </w:r>
            <w:proofErr w:type="spellEnd"/>
            <w:r w:rsidR="0012656F">
              <w:rPr>
                <w:rFonts w:asciiTheme="minorHAnsi" w:hAnsiTheme="minorHAnsi"/>
                <w:color w:val="FF0000"/>
                <w:sz w:val="18"/>
              </w:rPr>
              <w:t>/</w:t>
            </w:r>
            <w:r w:rsidR="0012656F" w:rsidRPr="00352EAA">
              <w:rPr>
                <w:rFonts w:asciiTheme="minorHAnsi" w:hAnsiTheme="minorHAnsi"/>
                <w:color w:val="FF0000"/>
                <w:sz w:val="18"/>
              </w:rPr>
              <w:t>'</w:t>
            </w:r>
          </w:p>
        </w:tc>
        <w:tc>
          <w:tcPr>
            <w:tcW w:w="1190" w:type="dxa"/>
            <w:shd w:val="clear" w:color="auto" w:fill="D6E3BC" w:themeFill="accent3" w:themeFillTint="66"/>
            <w:vAlign w:val="center"/>
          </w:tcPr>
          <w:p w14:paraId="32397701" w14:textId="62C26DE7" w:rsidR="00A42C30"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61973462" w14:textId="77777777" w:rsidR="00A42C30" w:rsidRPr="00A67CEC" w:rsidRDefault="00A42C30" w:rsidP="0068533E">
            <w:pPr>
              <w:pStyle w:val="BodyTextFirstIndent"/>
              <w:spacing w:after="0" w:line="276" w:lineRule="auto"/>
              <w:ind w:firstLine="0"/>
              <w:rPr>
                <w:rFonts w:asciiTheme="minorHAnsi" w:hAnsiTheme="minorHAnsi"/>
                <w:sz w:val="18"/>
              </w:rPr>
            </w:pPr>
          </w:p>
        </w:tc>
      </w:tr>
      <w:tr w:rsidR="00A42C30" w14:paraId="4C39452C" w14:textId="77777777" w:rsidTr="004E187F">
        <w:trPr>
          <w:jc w:val="center"/>
        </w:trPr>
        <w:tc>
          <w:tcPr>
            <w:tcW w:w="1975" w:type="dxa"/>
            <w:shd w:val="clear" w:color="auto" w:fill="D6E3BC" w:themeFill="accent3" w:themeFillTint="66"/>
            <w:vAlign w:val="center"/>
          </w:tcPr>
          <w:p w14:paraId="248FB06C" w14:textId="6BB6DD36" w:rsidR="00A42C30" w:rsidRPr="00901C61" w:rsidRDefault="00A42C30" w:rsidP="0068533E">
            <w:pPr>
              <w:pStyle w:val="BodyTextFirstIndent"/>
              <w:spacing w:after="0"/>
              <w:ind w:firstLine="0"/>
              <w:rPr>
                <w:rFonts w:asciiTheme="minorHAnsi" w:hAnsiTheme="minorHAnsi"/>
                <w:color w:val="5F497A" w:themeColor="accent4" w:themeShade="BF"/>
                <w:sz w:val="18"/>
              </w:rPr>
            </w:pPr>
            <w:r w:rsidRPr="00901C61">
              <w:rPr>
                <w:rFonts w:asciiTheme="minorHAnsi" w:hAnsiTheme="minorHAnsi"/>
                <w:color w:val="5F497A" w:themeColor="accent4" w:themeShade="BF"/>
                <w:sz w:val="18"/>
              </w:rPr>
              <w:t>Surface database</w:t>
            </w:r>
          </w:p>
        </w:tc>
        <w:tc>
          <w:tcPr>
            <w:tcW w:w="2881" w:type="dxa"/>
            <w:shd w:val="clear" w:color="auto" w:fill="D6E3BC" w:themeFill="accent3" w:themeFillTint="66"/>
            <w:vAlign w:val="center"/>
          </w:tcPr>
          <w:p w14:paraId="376FE8E4" w14:textId="48789C5D" w:rsidR="00A42C30" w:rsidRPr="00352EAA" w:rsidRDefault="00A42C30" w:rsidP="0068533E">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r w:rsidR="0012656F">
              <w:rPr>
                <w:rFonts w:asciiTheme="minorHAnsi" w:hAnsiTheme="minorHAnsi"/>
                <w:color w:val="FF0000"/>
                <w:sz w:val="18"/>
              </w:rPr>
              <w:t>surface/</w:t>
            </w:r>
            <w:r w:rsidRPr="00352EAA">
              <w:rPr>
                <w:rFonts w:asciiTheme="minorHAnsi" w:hAnsiTheme="minorHAnsi"/>
                <w:color w:val="FF0000"/>
                <w:sz w:val="18"/>
              </w:rPr>
              <w:t>'</w:t>
            </w:r>
          </w:p>
        </w:tc>
        <w:tc>
          <w:tcPr>
            <w:tcW w:w="1190" w:type="dxa"/>
            <w:shd w:val="clear" w:color="auto" w:fill="D6E3BC" w:themeFill="accent3" w:themeFillTint="66"/>
            <w:vAlign w:val="center"/>
          </w:tcPr>
          <w:p w14:paraId="5B463B82" w14:textId="5392B99C" w:rsidR="00A42C30" w:rsidRDefault="0012656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3065CB69" w14:textId="77777777" w:rsidR="00A42C30" w:rsidRPr="00A67CEC" w:rsidRDefault="00A42C30" w:rsidP="0068533E">
            <w:pPr>
              <w:pStyle w:val="BodyTextFirstIndent"/>
              <w:spacing w:after="0" w:line="276" w:lineRule="auto"/>
              <w:ind w:firstLine="0"/>
              <w:rPr>
                <w:rFonts w:asciiTheme="minorHAnsi" w:hAnsiTheme="minorHAnsi"/>
                <w:sz w:val="18"/>
              </w:rPr>
            </w:pPr>
          </w:p>
        </w:tc>
      </w:tr>
      <w:tr w:rsidR="00A42C30" w14:paraId="2AA32E52" w14:textId="77777777" w:rsidTr="004E187F">
        <w:trPr>
          <w:jc w:val="center"/>
        </w:trPr>
        <w:tc>
          <w:tcPr>
            <w:tcW w:w="1975" w:type="dxa"/>
            <w:shd w:val="clear" w:color="auto" w:fill="D6E3BC" w:themeFill="accent3" w:themeFillTint="66"/>
            <w:vAlign w:val="center"/>
          </w:tcPr>
          <w:p w14:paraId="1BDA6CEA" w14:textId="5A434C88" w:rsidR="00A42C30" w:rsidRPr="00352EAA" w:rsidRDefault="00A42C30" w:rsidP="00A42C30">
            <w:pPr>
              <w:pStyle w:val="BodyTextFirstIndent"/>
              <w:spacing w:after="0"/>
              <w:ind w:firstLine="0"/>
              <w:rPr>
                <w:rFonts w:asciiTheme="minorHAnsi" w:hAnsiTheme="minorHAnsi"/>
                <w:color w:val="FF0000"/>
                <w:sz w:val="18"/>
              </w:rPr>
            </w:pPr>
            <w:proofErr w:type="spellStart"/>
            <w:r w:rsidRPr="00A67CEC">
              <w:rPr>
                <w:rFonts w:asciiTheme="minorHAnsi" w:hAnsiTheme="minorHAnsi"/>
                <w:sz w:val="18"/>
              </w:rPr>
              <w:t>filterFunct</w:t>
            </w:r>
            <w:r w:rsidRPr="00A42C30">
              <w:rPr>
                <w:rFonts w:asciiTheme="minorHAnsi" w:hAnsiTheme="minorHAnsi"/>
                <w:color w:val="FF0000"/>
                <w:sz w:val="18"/>
              </w:rPr>
              <w:t>Path</w:t>
            </w:r>
            <w:proofErr w:type="spellEnd"/>
            <w:r w:rsidRPr="00A67CEC">
              <w:rPr>
                <w:rFonts w:asciiTheme="minorHAnsi" w:hAnsiTheme="minorHAnsi"/>
                <w:sz w:val="18"/>
              </w:rPr>
              <w:t xml:space="preserve"> </w:t>
            </w:r>
          </w:p>
        </w:tc>
        <w:tc>
          <w:tcPr>
            <w:tcW w:w="2881" w:type="dxa"/>
            <w:shd w:val="clear" w:color="auto" w:fill="D6E3BC" w:themeFill="accent3" w:themeFillTint="66"/>
            <w:vAlign w:val="center"/>
          </w:tcPr>
          <w:p w14:paraId="25911E28" w14:textId="6B1F523C" w:rsidR="00A42C30" w:rsidRPr="00352EAA" w:rsidRDefault="00A42C30" w:rsidP="00A42C30">
            <w:pPr>
              <w:pStyle w:val="BodyTextFirstIndent"/>
              <w:spacing w:after="0"/>
              <w:ind w:firstLine="0"/>
              <w:rPr>
                <w:rFonts w:asciiTheme="minorHAnsi" w:hAnsiTheme="minorHAnsi"/>
                <w:color w:val="FF0000"/>
                <w:sz w:val="18"/>
              </w:rPr>
            </w:pPr>
            <w:r w:rsidRPr="00352EAA">
              <w:rPr>
                <w:rFonts w:asciiTheme="minorHAnsi" w:hAnsiTheme="minorHAnsi"/>
                <w:color w:val="FF0000"/>
                <w:sz w:val="18"/>
              </w:rPr>
              <w:t>'</w:t>
            </w:r>
            <w:proofErr w:type="spellStart"/>
            <w:proofErr w:type="gramStart"/>
            <w:r w:rsidRPr="00352EAA">
              <w:rPr>
                <w:rFonts w:asciiTheme="minorHAnsi" w:hAnsiTheme="minorHAnsi"/>
                <w:color w:val="FF0000"/>
                <w:sz w:val="18"/>
              </w:rPr>
              <w:t>user</w:t>
            </w:r>
            <w:proofErr w:type="gramEnd"/>
            <w:r w:rsidRPr="00352EAA">
              <w:rPr>
                <w:rFonts w:asciiTheme="minorHAnsi" w:hAnsiTheme="minorHAnsi"/>
                <w:color w:val="FF0000"/>
                <w:sz w:val="18"/>
              </w:rPr>
              <w:t>_archive</w:t>
            </w:r>
            <w:proofErr w:type="spellEnd"/>
            <w:r w:rsidRPr="00352EAA">
              <w:rPr>
                <w:rFonts w:asciiTheme="minorHAnsi" w:hAnsiTheme="minorHAnsi"/>
                <w:color w:val="FF0000"/>
                <w:sz w:val="18"/>
              </w:rPr>
              <w:t>/</w:t>
            </w:r>
            <w:r>
              <w:rPr>
                <w:rFonts w:asciiTheme="minorHAnsi" w:hAnsiTheme="minorHAnsi"/>
                <w:color w:val="FF0000"/>
                <w:sz w:val="18"/>
              </w:rPr>
              <w:t>sensor/</w:t>
            </w:r>
            <w:r w:rsidRPr="00352EAA">
              <w:rPr>
                <w:rFonts w:asciiTheme="minorHAnsi" w:hAnsiTheme="minorHAnsi"/>
                <w:color w:val="FF0000"/>
                <w:sz w:val="18"/>
              </w:rPr>
              <w:t>'</w:t>
            </w:r>
          </w:p>
        </w:tc>
        <w:tc>
          <w:tcPr>
            <w:tcW w:w="1190" w:type="dxa"/>
            <w:shd w:val="clear" w:color="auto" w:fill="D6E3BC" w:themeFill="accent3" w:themeFillTint="66"/>
            <w:vAlign w:val="center"/>
          </w:tcPr>
          <w:p w14:paraId="4B3EB381" w14:textId="1F4FE16E" w:rsidR="00A42C30" w:rsidRDefault="00A42C30" w:rsidP="00A42C30">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D6E3BC" w:themeFill="accent3" w:themeFillTint="66"/>
            <w:vAlign w:val="center"/>
          </w:tcPr>
          <w:p w14:paraId="3F7946F0" w14:textId="77777777" w:rsidR="00A42C30" w:rsidRPr="00A67CEC" w:rsidRDefault="00A42C30" w:rsidP="00A42C30">
            <w:pPr>
              <w:pStyle w:val="BodyTextFirstIndent"/>
              <w:spacing w:after="0" w:line="276" w:lineRule="auto"/>
              <w:ind w:firstLine="0"/>
              <w:rPr>
                <w:rFonts w:asciiTheme="minorHAnsi" w:hAnsiTheme="minorHAnsi"/>
                <w:sz w:val="18"/>
              </w:rPr>
            </w:pPr>
          </w:p>
        </w:tc>
      </w:tr>
      <w:tr w:rsidR="00285D7F" w14:paraId="2F3462EF" w14:textId="77777777" w:rsidTr="004E187F">
        <w:trPr>
          <w:jc w:val="center"/>
        </w:trPr>
        <w:tc>
          <w:tcPr>
            <w:tcW w:w="1975" w:type="dxa"/>
            <w:shd w:val="clear" w:color="auto" w:fill="B8CCE4" w:themeFill="accent1" w:themeFillTint="66"/>
            <w:vAlign w:val="center"/>
          </w:tcPr>
          <w:p w14:paraId="7BBC2EEF" w14:textId="2FEA3E8B" w:rsidR="00285D7F" w:rsidRDefault="00901C61" w:rsidP="0068533E">
            <w:pPr>
              <w:pStyle w:val="BodyTextFirstIndent"/>
              <w:spacing w:after="0"/>
              <w:ind w:firstLine="0"/>
              <w:rPr>
                <w:rFonts w:asciiTheme="minorHAnsi" w:hAnsiTheme="minorHAnsi"/>
                <w:sz w:val="18"/>
              </w:rPr>
            </w:pPr>
            <w:proofErr w:type="spellStart"/>
            <w:r w:rsidRPr="00901C61">
              <w:rPr>
                <w:rFonts w:asciiTheme="minorHAnsi" w:hAnsiTheme="minorHAnsi"/>
                <w:color w:val="FF0000"/>
                <w:sz w:val="18"/>
              </w:rPr>
              <w:t>clblmOutPath</w:t>
            </w:r>
            <w:proofErr w:type="spellEnd"/>
          </w:p>
        </w:tc>
        <w:tc>
          <w:tcPr>
            <w:tcW w:w="2881" w:type="dxa"/>
            <w:shd w:val="clear" w:color="auto" w:fill="B8CCE4" w:themeFill="accent1" w:themeFillTint="66"/>
            <w:vAlign w:val="center"/>
          </w:tcPr>
          <w:p w14:paraId="7D6187EC" w14:textId="6BFE0E40" w:rsidR="00285D7F" w:rsidRPr="00A67CEC" w:rsidRDefault="00285D7F" w:rsidP="0068533E">
            <w:pPr>
              <w:pStyle w:val="BodyTextFirstIndent"/>
              <w:spacing w:after="0"/>
              <w:ind w:firstLine="0"/>
              <w:rPr>
                <w:rFonts w:asciiTheme="minorHAnsi" w:hAnsiTheme="minorHAnsi"/>
                <w:sz w:val="18"/>
              </w:rPr>
            </w:pPr>
            <w:r w:rsidRPr="00A67CEC">
              <w:rPr>
                <w:rFonts w:asciiTheme="minorHAnsi" w:hAnsiTheme="minorHAnsi"/>
                <w:sz w:val="18"/>
              </w:rPr>
              <w:t>'</w:t>
            </w:r>
            <w:proofErr w:type="spellStart"/>
            <w:proofErr w:type="gramStart"/>
            <w:r w:rsidRPr="00A67CEC">
              <w:rPr>
                <w:rFonts w:asciiTheme="minorHAnsi" w:hAnsiTheme="minorHAnsi"/>
                <w:sz w:val="18"/>
              </w:rPr>
              <w:t>clblm</w:t>
            </w:r>
            <w:proofErr w:type="gramEnd"/>
            <w:r w:rsidRPr="00A67CEC">
              <w:rPr>
                <w:rFonts w:asciiTheme="minorHAnsi" w:hAnsiTheme="minorHAnsi"/>
                <w:sz w:val="18"/>
              </w:rPr>
              <w:t>_</w:t>
            </w:r>
            <w:r>
              <w:rPr>
                <w:rFonts w:asciiTheme="minorHAnsi" w:hAnsiTheme="minorHAnsi"/>
                <w:sz w:val="18"/>
              </w:rPr>
              <w:t>out</w:t>
            </w:r>
            <w:proofErr w:type="spellEnd"/>
            <w:r w:rsidRPr="00A67CEC">
              <w:rPr>
                <w:rFonts w:asciiTheme="minorHAnsi" w:hAnsiTheme="minorHAnsi"/>
                <w:sz w:val="18"/>
              </w:rPr>
              <w:t>/'</w:t>
            </w:r>
          </w:p>
        </w:tc>
        <w:tc>
          <w:tcPr>
            <w:tcW w:w="1190" w:type="dxa"/>
            <w:shd w:val="clear" w:color="auto" w:fill="B8CCE4" w:themeFill="accent1" w:themeFillTint="66"/>
            <w:vAlign w:val="center"/>
          </w:tcPr>
          <w:p w14:paraId="21A867BD" w14:textId="5388D7C8" w:rsidR="00285D7F" w:rsidRDefault="00285D7F" w:rsidP="0068533E">
            <w:pPr>
              <w:pStyle w:val="BodyTextFirstIndent"/>
              <w:spacing w:after="0"/>
              <w:ind w:firstLine="0"/>
              <w:rPr>
                <w:rFonts w:asciiTheme="minorHAnsi" w:hAnsiTheme="minorHAnsi"/>
                <w:sz w:val="18"/>
              </w:rPr>
            </w:pPr>
            <w:r>
              <w:rPr>
                <w:rFonts w:asciiTheme="minorHAnsi" w:hAnsiTheme="minorHAnsi"/>
                <w:sz w:val="18"/>
              </w:rPr>
              <w:t>N/A</w:t>
            </w:r>
          </w:p>
        </w:tc>
        <w:tc>
          <w:tcPr>
            <w:tcW w:w="5608" w:type="dxa"/>
            <w:shd w:val="clear" w:color="auto" w:fill="B8CCE4" w:themeFill="accent1" w:themeFillTint="66"/>
            <w:vAlign w:val="center"/>
          </w:tcPr>
          <w:p w14:paraId="54A09301" w14:textId="486E2FB0" w:rsidR="00285D7F" w:rsidRPr="00A67CEC" w:rsidRDefault="00901C61" w:rsidP="0068533E">
            <w:pPr>
              <w:pStyle w:val="BodyTextFirstIndent"/>
              <w:spacing w:after="0" w:line="276" w:lineRule="auto"/>
              <w:ind w:firstLine="0"/>
              <w:rPr>
                <w:rFonts w:asciiTheme="minorHAnsi" w:hAnsiTheme="minorHAnsi"/>
                <w:sz w:val="18"/>
              </w:rPr>
            </w:pPr>
            <w:r>
              <w:rPr>
                <w:rFonts w:asciiTheme="minorHAnsi" w:hAnsiTheme="minorHAnsi"/>
                <w:sz w:val="18"/>
              </w:rPr>
              <w:t>CLBLM output files directory</w:t>
            </w:r>
          </w:p>
        </w:tc>
      </w:tr>
    </w:tbl>
    <w:p w14:paraId="774AA1BA" w14:textId="77777777" w:rsidR="00867698" w:rsidRPr="00AF33A6" w:rsidRDefault="00867698" w:rsidP="004360C2">
      <w:pPr>
        <w:pStyle w:val="BodyTextFirstIndent"/>
        <w:spacing w:after="120" w:line="360" w:lineRule="auto"/>
        <w:ind w:firstLine="0"/>
        <w:jc w:val="both"/>
      </w:pPr>
    </w:p>
    <w:p w14:paraId="7CA7A001" w14:textId="516EFEF7" w:rsidR="00B07E9B" w:rsidRDefault="00020F23" w:rsidP="004360C2">
      <w:pPr>
        <w:pStyle w:val="Heading2"/>
      </w:pPr>
      <w:bookmarkStart w:id="34" w:name="_Ref509576059"/>
      <w:bookmarkStart w:id="35" w:name="_Ref523493006"/>
      <w:bookmarkStart w:id="36" w:name="_Ref525044749"/>
      <w:bookmarkStart w:id="37" w:name="_Toc133855119"/>
      <w:r>
        <w:t>C</w:t>
      </w:r>
      <w:r w:rsidR="00A43F36">
        <w:t>ompil</w:t>
      </w:r>
      <w:r>
        <w:t xml:space="preserve">ing </w:t>
      </w:r>
      <w:r w:rsidRPr="004360C2">
        <w:t>CLBM</w:t>
      </w:r>
      <w:r>
        <w:t xml:space="preserve"> </w:t>
      </w:r>
      <w:bookmarkEnd w:id="34"/>
      <w:r w:rsidR="00383C7F">
        <w:t>source code</w:t>
      </w:r>
      <w:bookmarkEnd w:id="35"/>
      <w:bookmarkEnd w:id="36"/>
      <w:bookmarkEnd w:id="37"/>
    </w:p>
    <w:p w14:paraId="0D77AD73" w14:textId="5FA2BFA3" w:rsidR="00043494" w:rsidRPr="004B2ED6" w:rsidRDefault="00504B6B" w:rsidP="004B2ED6">
      <w:pPr>
        <w:spacing w:after="120" w:line="360" w:lineRule="auto"/>
        <w:jc w:val="both"/>
        <w:rPr>
          <w:color w:val="auto"/>
        </w:rPr>
      </w:pPr>
      <w:r>
        <w:rPr>
          <w:rFonts w:eastAsia="Times New Roman"/>
        </w:rPr>
        <w:t xml:space="preserve">A single </w:t>
      </w:r>
      <w:proofErr w:type="spellStart"/>
      <w:r w:rsidRPr="00CE76EA">
        <w:rPr>
          <w:rFonts w:eastAsia="Times New Roman"/>
          <w:i/>
        </w:rPr>
        <w:t>makefile</w:t>
      </w:r>
      <w:proofErr w:type="spellEnd"/>
      <w:r>
        <w:rPr>
          <w:rFonts w:eastAsia="Times New Roman"/>
        </w:rPr>
        <w:t xml:space="preserve"> located in the CLBLM root directory is used to create the object code and build the executables for CLBLM</w:t>
      </w:r>
      <w:r w:rsidR="00886BCD">
        <w:rPr>
          <w:rFonts w:eastAsia="Times New Roman"/>
        </w:rPr>
        <w:t xml:space="preserve">, </w:t>
      </w:r>
      <w:r>
        <w:rPr>
          <w:rFonts w:eastAsia="Times New Roman"/>
        </w:rPr>
        <w:t xml:space="preserve">the </w:t>
      </w:r>
      <w:r w:rsidR="00CE76EA">
        <w:rPr>
          <w:rFonts w:eastAsia="Times New Roman"/>
        </w:rPr>
        <w:t xml:space="preserve">CLBLM </w:t>
      </w:r>
      <w:r>
        <w:rPr>
          <w:rFonts w:eastAsia="Times New Roman"/>
        </w:rPr>
        <w:t>scene writer</w:t>
      </w:r>
      <w:r w:rsidR="00886BCD">
        <w:rPr>
          <w:rFonts w:eastAsia="Times New Roman"/>
        </w:rPr>
        <w:t xml:space="preserve"> </w:t>
      </w:r>
      <w:r w:rsidR="005A5C70">
        <w:rPr>
          <w:rFonts w:eastAsia="Times New Roman"/>
        </w:rPr>
        <w:t>and the CLBLM build solar</w:t>
      </w:r>
      <w:r>
        <w:rPr>
          <w:rFonts w:eastAsia="Times New Roman"/>
        </w:rPr>
        <w:t xml:space="preserve">. </w:t>
      </w:r>
      <w:r w:rsidR="006D53A6">
        <w:rPr>
          <w:rFonts w:eastAsia="Times New Roman"/>
        </w:rPr>
        <w:t>One can use the ‘</w:t>
      </w:r>
      <w:r w:rsidR="006D53A6" w:rsidRPr="006D53A6">
        <w:rPr>
          <w:rFonts w:eastAsia="Times New Roman"/>
          <w:i/>
        </w:rPr>
        <w:t>make all</w:t>
      </w:r>
      <w:r w:rsidR="006D53A6">
        <w:rPr>
          <w:rFonts w:eastAsia="Times New Roman"/>
        </w:rPr>
        <w:t>’</w:t>
      </w:r>
      <w:r w:rsidR="006D53A6" w:rsidRPr="00191778">
        <w:rPr>
          <w:rFonts w:eastAsia="Times New Roman"/>
        </w:rPr>
        <w:t xml:space="preserve"> command to </w:t>
      </w:r>
      <w:r w:rsidR="006D53A6">
        <w:rPr>
          <w:rFonts w:eastAsia="Times New Roman"/>
        </w:rPr>
        <w:t xml:space="preserve">simultaneously </w:t>
      </w:r>
      <w:r w:rsidR="006D53A6" w:rsidRPr="00191778">
        <w:rPr>
          <w:rFonts w:eastAsia="Times New Roman"/>
        </w:rPr>
        <w:t xml:space="preserve">build </w:t>
      </w:r>
      <w:r w:rsidR="006D53A6">
        <w:rPr>
          <w:rFonts w:eastAsia="Times New Roman"/>
        </w:rPr>
        <w:t xml:space="preserve">the </w:t>
      </w:r>
      <w:r w:rsidR="006D53A6" w:rsidRPr="00191778">
        <w:rPr>
          <w:rFonts w:eastAsia="Times New Roman"/>
        </w:rPr>
        <w:t>CLBLM</w:t>
      </w:r>
      <w:r w:rsidR="005A5C70">
        <w:rPr>
          <w:rFonts w:eastAsia="Times New Roman"/>
        </w:rPr>
        <w:t xml:space="preserve">, </w:t>
      </w:r>
      <w:r w:rsidR="006D53A6" w:rsidRPr="00191778">
        <w:rPr>
          <w:rFonts w:eastAsia="Times New Roman"/>
        </w:rPr>
        <w:t>scene writer</w:t>
      </w:r>
      <w:r w:rsidR="005A5C70">
        <w:rPr>
          <w:rFonts w:eastAsia="Times New Roman"/>
        </w:rPr>
        <w:t xml:space="preserve"> and build solar</w:t>
      </w:r>
      <w:r w:rsidR="006D53A6">
        <w:rPr>
          <w:rFonts w:eastAsia="Times New Roman"/>
        </w:rPr>
        <w:t xml:space="preserve"> executables or u</w:t>
      </w:r>
      <w:r w:rsidR="006D53A6" w:rsidRPr="00191778">
        <w:rPr>
          <w:rFonts w:eastAsia="Times New Roman"/>
        </w:rPr>
        <w:t xml:space="preserve">se </w:t>
      </w:r>
      <w:r w:rsidR="006D53A6">
        <w:rPr>
          <w:rFonts w:eastAsia="Times New Roman"/>
        </w:rPr>
        <w:t>‘</w:t>
      </w:r>
      <w:r w:rsidR="006D53A6" w:rsidRPr="006D53A6">
        <w:rPr>
          <w:rFonts w:eastAsia="Times New Roman"/>
          <w:i/>
        </w:rPr>
        <w:t xml:space="preserve">make </w:t>
      </w:r>
      <w:proofErr w:type="spellStart"/>
      <w:r w:rsidR="006D53A6" w:rsidRPr="006D53A6">
        <w:rPr>
          <w:rFonts w:eastAsia="Times New Roman"/>
          <w:i/>
        </w:rPr>
        <w:t>clblm</w:t>
      </w:r>
      <w:proofErr w:type="spellEnd"/>
      <w:r w:rsidR="006D53A6">
        <w:rPr>
          <w:rFonts w:eastAsia="Times New Roman"/>
        </w:rPr>
        <w:t>’</w:t>
      </w:r>
      <w:r w:rsidR="006D53A6" w:rsidRPr="00191778">
        <w:rPr>
          <w:rFonts w:eastAsia="Times New Roman"/>
        </w:rPr>
        <w:t xml:space="preserve"> or </w:t>
      </w:r>
      <w:r w:rsidR="006D53A6">
        <w:rPr>
          <w:rFonts w:eastAsia="Times New Roman"/>
        </w:rPr>
        <w:t>‘</w:t>
      </w:r>
      <w:r w:rsidR="006D53A6" w:rsidRPr="006D53A6">
        <w:rPr>
          <w:rFonts w:eastAsia="Times New Roman"/>
          <w:i/>
        </w:rPr>
        <w:t xml:space="preserve">make </w:t>
      </w:r>
      <w:proofErr w:type="spellStart"/>
      <w:r w:rsidR="006D53A6" w:rsidRPr="006D53A6">
        <w:rPr>
          <w:rFonts w:eastAsia="Times New Roman"/>
          <w:i/>
        </w:rPr>
        <w:t>scene</w:t>
      </w:r>
      <w:r w:rsidR="002A45A7">
        <w:rPr>
          <w:rFonts w:eastAsia="Times New Roman"/>
          <w:i/>
        </w:rPr>
        <w:t>_writer</w:t>
      </w:r>
      <w:r w:rsidR="006D53A6" w:rsidRPr="006D53A6">
        <w:rPr>
          <w:rFonts w:eastAsia="Times New Roman"/>
          <w:i/>
        </w:rPr>
        <w:t>l</w:t>
      </w:r>
      <w:proofErr w:type="spellEnd"/>
      <w:r w:rsidR="002A45A7">
        <w:rPr>
          <w:rFonts w:eastAsia="Times New Roman"/>
          <w:i/>
        </w:rPr>
        <w:t xml:space="preserve"> or ‘make </w:t>
      </w:r>
      <w:proofErr w:type="spellStart"/>
      <w:r w:rsidR="002A45A7">
        <w:rPr>
          <w:rFonts w:eastAsia="Times New Roman"/>
          <w:i/>
        </w:rPr>
        <w:t>build_solar</w:t>
      </w:r>
      <w:proofErr w:type="spellEnd"/>
      <w:r w:rsidR="002A45A7">
        <w:rPr>
          <w:rFonts w:eastAsia="Times New Roman"/>
          <w:i/>
        </w:rPr>
        <w:t>’</w:t>
      </w:r>
      <w:r w:rsidR="006D53A6">
        <w:rPr>
          <w:rFonts w:eastAsia="Times New Roman"/>
        </w:rPr>
        <w:t>’</w:t>
      </w:r>
      <w:r w:rsidR="006D53A6" w:rsidRPr="00191778">
        <w:rPr>
          <w:rFonts w:eastAsia="Times New Roman"/>
        </w:rPr>
        <w:t xml:space="preserve"> to build CLBLM</w:t>
      </w:r>
      <w:r w:rsidR="002A45A7">
        <w:rPr>
          <w:rFonts w:eastAsia="Times New Roman"/>
        </w:rPr>
        <w:t xml:space="preserve">, </w:t>
      </w:r>
      <w:r w:rsidR="006D53A6" w:rsidRPr="00191778">
        <w:rPr>
          <w:rFonts w:eastAsia="Times New Roman"/>
        </w:rPr>
        <w:t>scene writer</w:t>
      </w:r>
      <w:r w:rsidR="002A45A7">
        <w:rPr>
          <w:rFonts w:eastAsia="Times New Roman"/>
        </w:rPr>
        <w:t>, or build solar</w:t>
      </w:r>
      <w:r w:rsidR="006D53A6" w:rsidRPr="00191778">
        <w:rPr>
          <w:rFonts w:eastAsia="Times New Roman"/>
        </w:rPr>
        <w:t xml:space="preserve"> separately.</w:t>
      </w:r>
      <w:r w:rsidR="006D53A6">
        <w:rPr>
          <w:rFonts w:eastAsia="Times New Roman"/>
          <w:color w:val="FF0000"/>
        </w:rPr>
        <w:t xml:space="preserve"> </w:t>
      </w:r>
      <w:r w:rsidR="00043494" w:rsidRPr="00CE76EA">
        <w:rPr>
          <w:color w:val="auto"/>
        </w:rPr>
        <w:t xml:space="preserve">The object files </w:t>
      </w:r>
      <w:r w:rsidR="00043494">
        <w:rPr>
          <w:color w:val="auto"/>
        </w:rPr>
        <w:t xml:space="preserve">produced during the build process </w:t>
      </w:r>
      <w:r w:rsidR="00043494" w:rsidRPr="00CE76EA">
        <w:rPr>
          <w:color w:val="auto"/>
        </w:rPr>
        <w:t xml:space="preserve">share the same </w:t>
      </w:r>
      <w:proofErr w:type="spellStart"/>
      <w:r w:rsidR="00043494" w:rsidRPr="00CE76EA">
        <w:rPr>
          <w:color w:val="auto"/>
        </w:rPr>
        <w:t>src</w:t>
      </w:r>
      <w:proofErr w:type="spellEnd"/>
      <w:r w:rsidR="00043494" w:rsidRPr="00CE76EA">
        <w:rPr>
          <w:color w:val="auto"/>
        </w:rPr>
        <w:t xml:space="preserve">/ subdirectories as the Fortran source </w:t>
      </w:r>
      <w:proofErr w:type="gramStart"/>
      <w:r w:rsidR="00043494" w:rsidRPr="00CE76EA">
        <w:rPr>
          <w:color w:val="auto"/>
        </w:rPr>
        <w:t>files</w:t>
      </w:r>
      <w:proofErr w:type="gramEnd"/>
      <w:r w:rsidR="00043494" w:rsidRPr="00CE76EA">
        <w:rPr>
          <w:color w:val="auto"/>
        </w:rPr>
        <w:t xml:space="preserve"> they have been created from.</w:t>
      </w:r>
      <w:r w:rsidR="00043494">
        <w:rPr>
          <w:rFonts w:eastAsia="Times New Roman"/>
        </w:rPr>
        <w:t xml:space="preserve"> All executables are placed in the CLBLM root directory.  </w:t>
      </w:r>
      <w:r w:rsidR="00043494" w:rsidRPr="004B2ED6">
        <w:rPr>
          <w:color w:val="auto"/>
        </w:rPr>
        <w:t>‘</w:t>
      </w:r>
      <w:r w:rsidR="00043494" w:rsidRPr="004B2ED6">
        <w:rPr>
          <w:i/>
          <w:color w:val="auto"/>
        </w:rPr>
        <w:t>.mod’</w:t>
      </w:r>
      <w:r w:rsidR="00043494" w:rsidRPr="004B2ED6">
        <w:rPr>
          <w:color w:val="auto"/>
        </w:rPr>
        <w:t xml:space="preserve"> files needed for linking CLBLM subroutines with </w:t>
      </w:r>
      <w:r w:rsidR="00265C2F">
        <w:rPr>
          <w:color w:val="auto"/>
        </w:rPr>
        <w:t>a main application (CLBLM and</w:t>
      </w:r>
      <w:r w:rsidR="00043494" w:rsidRPr="004B2ED6">
        <w:rPr>
          <w:color w:val="auto"/>
        </w:rPr>
        <w:t xml:space="preserve"> external user-application</w:t>
      </w:r>
      <w:r w:rsidR="00265C2F">
        <w:rPr>
          <w:color w:val="auto"/>
        </w:rPr>
        <w:t>)</w:t>
      </w:r>
      <w:r w:rsidR="00043494" w:rsidRPr="004B2ED6">
        <w:rPr>
          <w:color w:val="auto"/>
        </w:rPr>
        <w:t xml:space="preserve"> are also created </w:t>
      </w:r>
      <w:r w:rsidR="004B2ED6" w:rsidRPr="004B2ED6">
        <w:rPr>
          <w:rFonts w:eastAsia="Times New Roman"/>
          <w:color w:val="auto"/>
        </w:rPr>
        <w:t xml:space="preserve">as part of the build </w:t>
      </w:r>
      <w:proofErr w:type="gramStart"/>
      <w:r w:rsidR="004B2ED6" w:rsidRPr="004B2ED6">
        <w:rPr>
          <w:rFonts w:eastAsia="Times New Roman"/>
          <w:color w:val="auto"/>
        </w:rPr>
        <w:t xml:space="preserve">process, </w:t>
      </w:r>
      <w:r w:rsidR="00043494" w:rsidRPr="004B2ED6">
        <w:rPr>
          <w:color w:val="auto"/>
        </w:rPr>
        <w:t>and</w:t>
      </w:r>
      <w:proofErr w:type="gramEnd"/>
      <w:r w:rsidR="00043494" w:rsidRPr="004B2ED6">
        <w:rPr>
          <w:color w:val="auto"/>
        </w:rPr>
        <w:t xml:space="preserve"> placed in a </w:t>
      </w:r>
      <w:proofErr w:type="spellStart"/>
      <w:r w:rsidR="004B2ED6" w:rsidRPr="004B2ED6">
        <w:rPr>
          <w:color w:val="auto"/>
        </w:rPr>
        <w:t>src</w:t>
      </w:r>
      <w:proofErr w:type="spellEnd"/>
      <w:r w:rsidR="004B2ED6" w:rsidRPr="004B2ED6">
        <w:rPr>
          <w:color w:val="auto"/>
        </w:rPr>
        <w:t xml:space="preserve">/ subdirectory named </w:t>
      </w:r>
      <w:r w:rsidR="00043494" w:rsidRPr="004B2ED6">
        <w:rPr>
          <w:color w:val="auto"/>
        </w:rPr>
        <w:t>modules/</w:t>
      </w:r>
      <w:r w:rsidR="004B2ED6" w:rsidRPr="004B2ED6">
        <w:rPr>
          <w:color w:val="auto"/>
        </w:rPr>
        <w:t>.</w:t>
      </w:r>
    </w:p>
    <w:p w14:paraId="1B80971A" w14:textId="4457AFB5" w:rsidR="00930772" w:rsidRPr="009707EC" w:rsidRDefault="004B2ED6" w:rsidP="000E10A9">
      <w:pPr>
        <w:pStyle w:val="BodyTextFirstIndent"/>
        <w:spacing w:line="360" w:lineRule="auto"/>
        <w:ind w:firstLine="0"/>
        <w:jc w:val="both"/>
        <w:rPr>
          <w:rFonts w:eastAsia="Times New Roman"/>
          <w:color w:val="FF0000"/>
        </w:rPr>
      </w:pPr>
      <w:r>
        <w:rPr>
          <w:color w:val="auto"/>
        </w:rPr>
        <w:t xml:space="preserve">Note that </w:t>
      </w:r>
      <w:r>
        <w:rPr>
          <w:rFonts w:eastAsia="Times New Roman"/>
        </w:rPr>
        <w:t>p</w:t>
      </w:r>
      <w:r w:rsidR="00CC43C1">
        <w:rPr>
          <w:rFonts w:eastAsia="Times New Roman"/>
        </w:rPr>
        <w:t xml:space="preserve">rior to executing the </w:t>
      </w:r>
      <w:proofErr w:type="spellStart"/>
      <w:r w:rsidR="00E4354D" w:rsidRPr="00CE76EA">
        <w:rPr>
          <w:rFonts w:eastAsia="Times New Roman"/>
          <w:i/>
        </w:rPr>
        <w:t>makefile</w:t>
      </w:r>
      <w:proofErr w:type="spellEnd"/>
      <w:r w:rsidR="00E4354D">
        <w:rPr>
          <w:rFonts w:eastAsia="Times New Roman"/>
        </w:rPr>
        <w:t xml:space="preserve">, </w:t>
      </w:r>
      <w:r w:rsidR="00CC43C1">
        <w:rPr>
          <w:rFonts w:eastAsia="Times New Roman"/>
        </w:rPr>
        <w:t>users</w:t>
      </w:r>
      <w:r w:rsidR="00E4354D">
        <w:rPr>
          <w:rFonts w:eastAsia="Times New Roman"/>
        </w:rPr>
        <w:t xml:space="preserve"> need to </w:t>
      </w:r>
      <w:r w:rsidR="007E131A" w:rsidRPr="00CE76EA">
        <w:rPr>
          <w:rFonts w:eastAsia="Times New Roman"/>
          <w:color w:val="FF0000"/>
        </w:rPr>
        <w:t xml:space="preserve">correctly </w:t>
      </w:r>
      <w:r w:rsidR="007E131A">
        <w:rPr>
          <w:rFonts w:eastAsia="Times New Roman"/>
        </w:rPr>
        <w:t>set</w:t>
      </w:r>
      <w:r w:rsidR="00E4354D">
        <w:rPr>
          <w:rFonts w:eastAsia="Times New Roman"/>
        </w:rPr>
        <w:t xml:space="preserve"> the </w:t>
      </w:r>
      <w:r w:rsidR="00CE76EA">
        <w:rPr>
          <w:rFonts w:eastAsia="Times New Roman"/>
        </w:rPr>
        <w:t xml:space="preserve">variables </w:t>
      </w:r>
      <w:r w:rsidR="00E4354D">
        <w:rPr>
          <w:rFonts w:eastAsia="Times New Roman"/>
        </w:rPr>
        <w:t>“</w:t>
      </w:r>
      <w:r w:rsidR="00E4354D" w:rsidRPr="00A7653D">
        <w:rPr>
          <w:rFonts w:eastAsia="Times New Roman"/>
        </w:rPr>
        <w:t>NETCDF_LIBRARY_LINK</w:t>
      </w:r>
      <w:r w:rsidR="00E4354D">
        <w:rPr>
          <w:rFonts w:eastAsia="Times New Roman"/>
        </w:rPr>
        <w:t>” and “</w:t>
      </w:r>
      <w:r w:rsidR="00E4354D" w:rsidRPr="00A7653D">
        <w:rPr>
          <w:rFonts w:eastAsia="Times New Roman"/>
        </w:rPr>
        <w:t>NETCDF_INCLUDES</w:t>
      </w:r>
      <w:r w:rsidR="00E4354D">
        <w:rPr>
          <w:rFonts w:eastAsia="Times New Roman"/>
        </w:rPr>
        <w:t xml:space="preserve">” to </w:t>
      </w:r>
      <w:r w:rsidR="00CE76EA">
        <w:rPr>
          <w:rFonts w:eastAsia="Times New Roman"/>
        </w:rPr>
        <w:t xml:space="preserve">point to </w:t>
      </w:r>
      <w:r w:rsidR="00CE76EA" w:rsidRPr="00CE76EA">
        <w:rPr>
          <w:rFonts w:eastAsia="Times New Roman"/>
          <w:color w:val="FF0000"/>
        </w:rPr>
        <w:t>their</w:t>
      </w:r>
      <w:r w:rsidR="00E4354D" w:rsidRPr="00CE76EA">
        <w:rPr>
          <w:rFonts w:eastAsia="Times New Roman"/>
          <w:color w:val="FF0000"/>
        </w:rPr>
        <w:t xml:space="preserve"> </w:t>
      </w:r>
      <w:r w:rsidR="00CE76EA">
        <w:rPr>
          <w:rFonts w:eastAsia="Times New Roman"/>
          <w:color w:val="FF0000"/>
        </w:rPr>
        <w:t xml:space="preserve">local </w:t>
      </w:r>
      <w:r w:rsidR="00E4354D" w:rsidRPr="00CE76EA">
        <w:rPr>
          <w:rFonts w:eastAsia="Times New Roman"/>
          <w:color w:val="FF0000"/>
        </w:rPr>
        <w:t xml:space="preserve">version </w:t>
      </w:r>
      <w:r w:rsidR="00E4354D">
        <w:rPr>
          <w:rFonts w:eastAsia="Times New Roman"/>
        </w:rPr>
        <w:t xml:space="preserve">of </w:t>
      </w:r>
      <w:r w:rsidR="00CE76EA">
        <w:rPr>
          <w:rFonts w:eastAsia="Times New Roman"/>
        </w:rPr>
        <w:t xml:space="preserve">the </w:t>
      </w:r>
      <w:proofErr w:type="spellStart"/>
      <w:r w:rsidR="00CE76EA">
        <w:rPr>
          <w:rFonts w:eastAsia="Times New Roman"/>
        </w:rPr>
        <w:t>NetCDF</w:t>
      </w:r>
      <w:proofErr w:type="spellEnd"/>
      <w:r w:rsidR="00CE76EA">
        <w:rPr>
          <w:rFonts w:eastAsia="Times New Roman"/>
        </w:rPr>
        <w:t xml:space="preserve"> </w:t>
      </w:r>
      <w:r w:rsidR="00E4354D">
        <w:rPr>
          <w:rFonts w:eastAsia="Times New Roman"/>
        </w:rPr>
        <w:t xml:space="preserve">library and </w:t>
      </w:r>
      <w:proofErr w:type="spellStart"/>
      <w:r w:rsidR="00CE76EA">
        <w:rPr>
          <w:rFonts w:eastAsia="Times New Roman"/>
        </w:rPr>
        <w:t>NetCDF</w:t>
      </w:r>
      <w:proofErr w:type="spellEnd"/>
      <w:r w:rsidR="00CE76EA">
        <w:rPr>
          <w:rFonts w:eastAsia="Times New Roman"/>
        </w:rPr>
        <w:t xml:space="preserve"> library </w:t>
      </w:r>
      <w:r w:rsidR="00E4354D">
        <w:rPr>
          <w:rFonts w:eastAsia="Times New Roman"/>
        </w:rPr>
        <w:t xml:space="preserve">include modules. </w:t>
      </w:r>
      <w:r w:rsidR="00CE76EA">
        <w:rPr>
          <w:rFonts w:eastAsia="Times New Roman"/>
        </w:rPr>
        <w:t xml:space="preserve">In addition, they need to set the “CL” variable </w:t>
      </w:r>
      <w:r w:rsidR="00CE76EA" w:rsidRPr="008E28E3">
        <w:rPr>
          <w:rFonts w:eastAsia="Times New Roman"/>
          <w:color w:val="FF0000"/>
        </w:rPr>
        <w:t xml:space="preserve">to use </w:t>
      </w:r>
      <w:r w:rsidR="00CE76EA">
        <w:rPr>
          <w:rFonts w:eastAsia="Times New Roman"/>
        </w:rPr>
        <w:t xml:space="preserve">the desired compiler and compiler options. </w:t>
      </w:r>
      <w:r w:rsidR="00E4354D">
        <w:rPr>
          <w:rFonts w:eastAsia="Times New Roman"/>
        </w:rPr>
        <w:t xml:space="preserve">CLBLM can be compiled with </w:t>
      </w:r>
      <w:proofErr w:type="spellStart"/>
      <w:r w:rsidR="000E10A9">
        <w:rPr>
          <w:rFonts w:eastAsia="Times New Roman"/>
        </w:rPr>
        <w:t>G</w:t>
      </w:r>
      <w:r w:rsidR="00E4354D">
        <w:rPr>
          <w:rFonts w:eastAsia="Times New Roman"/>
        </w:rPr>
        <w:t>Fortran</w:t>
      </w:r>
      <w:proofErr w:type="spellEnd"/>
      <w:r w:rsidR="00E4354D">
        <w:rPr>
          <w:rFonts w:eastAsia="Times New Roman"/>
        </w:rPr>
        <w:t xml:space="preserve"> (version 4.4.6</w:t>
      </w:r>
      <w:r w:rsidR="000E10A9">
        <w:rPr>
          <w:rFonts w:eastAsia="Times New Roman"/>
        </w:rPr>
        <w:t xml:space="preserve"> and beyond</w:t>
      </w:r>
      <w:r w:rsidR="00E4354D">
        <w:rPr>
          <w:rFonts w:eastAsia="Times New Roman"/>
        </w:rPr>
        <w:t xml:space="preserve">) and Intel </w:t>
      </w:r>
      <w:r w:rsidR="000E10A9">
        <w:rPr>
          <w:rFonts w:eastAsia="Times New Roman"/>
        </w:rPr>
        <w:t xml:space="preserve">Fortran Compiler </w:t>
      </w:r>
      <w:r w:rsidR="00E4354D">
        <w:rPr>
          <w:rFonts w:eastAsia="Times New Roman"/>
        </w:rPr>
        <w:t xml:space="preserve">(tested with version 17). </w:t>
      </w:r>
      <w:r w:rsidR="00930772">
        <w:rPr>
          <w:rFonts w:eastAsia="Times New Roman"/>
        </w:rPr>
        <w:t xml:space="preserve">  Use </w:t>
      </w:r>
      <w:r w:rsidR="00930772" w:rsidRPr="00191778">
        <w:rPr>
          <w:rFonts w:eastAsia="Times New Roman"/>
        </w:rPr>
        <w:t>“</w:t>
      </w:r>
      <w:r w:rsidR="00F97985" w:rsidRPr="00191778">
        <w:rPr>
          <w:rFonts w:eastAsia="Times New Roman"/>
        </w:rPr>
        <w:t>make all</w:t>
      </w:r>
      <w:r w:rsidR="00930772" w:rsidRPr="00191778">
        <w:rPr>
          <w:rFonts w:eastAsia="Times New Roman"/>
        </w:rPr>
        <w:t>” comma</w:t>
      </w:r>
      <w:r w:rsidR="00D0320E" w:rsidRPr="00191778">
        <w:rPr>
          <w:rFonts w:eastAsia="Times New Roman"/>
        </w:rPr>
        <w:t>n</w:t>
      </w:r>
      <w:r w:rsidR="00930772" w:rsidRPr="00191778">
        <w:rPr>
          <w:rFonts w:eastAsia="Times New Roman"/>
        </w:rPr>
        <w:t xml:space="preserve">d to </w:t>
      </w:r>
      <w:r w:rsidR="00191778">
        <w:rPr>
          <w:rFonts w:eastAsia="Times New Roman"/>
        </w:rPr>
        <w:t xml:space="preserve">simultaneously </w:t>
      </w:r>
      <w:r w:rsidR="00D0320E" w:rsidRPr="00191778">
        <w:rPr>
          <w:rFonts w:eastAsia="Times New Roman"/>
        </w:rPr>
        <w:t>build</w:t>
      </w:r>
      <w:r w:rsidR="00930772" w:rsidRPr="00191778">
        <w:rPr>
          <w:rFonts w:eastAsia="Times New Roman"/>
        </w:rPr>
        <w:t xml:space="preserve"> CLBLM and </w:t>
      </w:r>
      <w:r w:rsidR="00191778">
        <w:rPr>
          <w:rFonts w:eastAsia="Times New Roman"/>
        </w:rPr>
        <w:t xml:space="preserve">the </w:t>
      </w:r>
      <w:r w:rsidR="00930772" w:rsidRPr="00191778">
        <w:rPr>
          <w:rFonts w:eastAsia="Times New Roman"/>
        </w:rPr>
        <w:t xml:space="preserve">scene writer.  Use “make </w:t>
      </w:r>
      <w:proofErr w:type="spellStart"/>
      <w:r w:rsidR="00930772" w:rsidRPr="00191778">
        <w:rPr>
          <w:rFonts w:eastAsia="Times New Roman"/>
        </w:rPr>
        <w:t>clblm</w:t>
      </w:r>
      <w:proofErr w:type="spellEnd"/>
      <w:r w:rsidR="00930772" w:rsidRPr="00191778">
        <w:rPr>
          <w:rFonts w:eastAsia="Times New Roman"/>
        </w:rPr>
        <w:t xml:space="preserve">” or “make </w:t>
      </w:r>
      <w:proofErr w:type="spellStart"/>
      <w:r w:rsidR="00930772" w:rsidRPr="00191778">
        <w:rPr>
          <w:rFonts w:eastAsia="Times New Roman"/>
        </w:rPr>
        <w:t>scenetool</w:t>
      </w:r>
      <w:proofErr w:type="spellEnd"/>
      <w:r w:rsidR="00930772" w:rsidRPr="00191778">
        <w:rPr>
          <w:rFonts w:eastAsia="Times New Roman"/>
        </w:rPr>
        <w:t xml:space="preserve">” to build CLBLM or </w:t>
      </w:r>
      <w:r w:rsidR="00191778">
        <w:rPr>
          <w:rFonts w:eastAsia="Times New Roman"/>
        </w:rPr>
        <w:t xml:space="preserve">the </w:t>
      </w:r>
      <w:r w:rsidR="00930772" w:rsidRPr="00191778">
        <w:rPr>
          <w:rFonts w:eastAsia="Times New Roman"/>
        </w:rPr>
        <w:t>scene writer separately.</w:t>
      </w:r>
      <w:r w:rsidR="00930772">
        <w:rPr>
          <w:rFonts w:eastAsia="Times New Roman"/>
          <w:color w:val="FF0000"/>
        </w:rPr>
        <w:t xml:space="preserve"> </w:t>
      </w:r>
    </w:p>
    <w:p w14:paraId="4356001A" w14:textId="189B5EBB" w:rsidR="003B4CFD" w:rsidRDefault="00FB2538" w:rsidP="004360C2">
      <w:pPr>
        <w:pStyle w:val="Heading2"/>
      </w:pPr>
      <w:bookmarkStart w:id="38" w:name="_Ref525149381"/>
      <w:bookmarkStart w:id="39" w:name="_Toc133855120"/>
      <w:r>
        <w:t>I</w:t>
      </w:r>
      <w:r w:rsidR="00CE76EA">
        <w:t>nput spectroscopic data file</w:t>
      </w:r>
      <w:r>
        <w:t>s</w:t>
      </w:r>
      <w:bookmarkEnd w:id="38"/>
      <w:bookmarkEnd w:id="39"/>
      <w:r w:rsidR="00CE76EA">
        <w:t xml:space="preserve"> </w:t>
      </w:r>
    </w:p>
    <w:p w14:paraId="253FF688" w14:textId="6BE6AFFD" w:rsidR="007638A3" w:rsidRDefault="00E05230" w:rsidP="00CD7493">
      <w:pPr>
        <w:spacing w:after="120" w:line="360" w:lineRule="auto"/>
        <w:jc w:val="both"/>
      </w:pPr>
      <w:r w:rsidRPr="003816BE">
        <w:rPr>
          <w:color w:val="FF0000"/>
        </w:rPr>
        <w:t xml:space="preserve">In </w:t>
      </w:r>
      <w:r w:rsidR="00B82D76" w:rsidRPr="003816BE">
        <w:rPr>
          <w:color w:val="FF0000"/>
        </w:rPr>
        <w:t>this beta version of CLBLM v1.0</w:t>
      </w:r>
      <w:r>
        <w:t xml:space="preserve">, </w:t>
      </w:r>
      <w:r w:rsidR="009C75CA">
        <w:t>t</w:t>
      </w:r>
      <w:r w:rsidR="003B4CFD">
        <w:t xml:space="preserve">he </w:t>
      </w:r>
      <w:r w:rsidR="00550085">
        <w:t xml:space="preserve">input </w:t>
      </w:r>
      <w:r w:rsidR="00D0320E">
        <w:t>file</w:t>
      </w:r>
      <w:r>
        <w:t>s</w:t>
      </w:r>
      <w:r w:rsidR="00D0320E">
        <w:t xml:space="preserve"> containing the </w:t>
      </w:r>
      <w:r w:rsidR="007858E8">
        <w:t>line parameters</w:t>
      </w:r>
      <w:r w:rsidR="0065271F">
        <w:t xml:space="preserve"> </w:t>
      </w:r>
      <w:r w:rsidR="007858E8">
        <w:t>(</w:t>
      </w:r>
      <w:r>
        <w:t xml:space="preserve">binary </w:t>
      </w:r>
      <w:r w:rsidR="007858E8">
        <w:t>‘TAPE3’</w:t>
      </w:r>
      <w:r>
        <w:t xml:space="preserve"> file</w:t>
      </w:r>
      <w:r w:rsidR="007858E8">
        <w:t xml:space="preserve">) and the </w:t>
      </w:r>
      <w:r w:rsidR="00141B55">
        <w:t xml:space="preserve">ASCII </w:t>
      </w:r>
      <w:r w:rsidR="007858E8">
        <w:t xml:space="preserve">absorption data </w:t>
      </w:r>
      <w:r w:rsidR="00141B55">
        <w:t xml:space="preserve">files for the cross-sections </w:t>
      </w:r>
      <w:r w:rsidR="00550085">
        <w:t xml:space="preserve">are identical in content and format to the ones used by </w:t>
      </w:r>
      <w:r w:rsidR="00D0320E">
        <w:t>LBLRTM</w:t>
      </w:r>
      <w:r w:rsidR="00C03A3C">
        <w:rPr>
          <w:rStyle w:val="FootnoteReference"/>
        </w:rPr>
        <w:footnoteReference w:id="2"/>
      </w:r>
      <w:r>
        <w:t>.</w:t>
      </w:r>
      <w:r w:rsidR="00D0320E">
        <w:t xml:space="preserve"> </w:t>
      </w:r>
      <w:r>
        <w:t xml:space="preserve">The first file is created </w:t>
      </w:r>
      <w:r w:rsidR="00B82D76">
        <w:t>by the program LNFL</w:t>
      </w:r>
      <w:r w:rsidR="00943173">
        <w:t xml:space="preserve"> (downloaded separately </w:t>
      </w:r>
      <w:r w:rsidR="00201F95">
        <w:t xml:space="preserve">from CLBLM </w:t>
      </w:r>
      <w:r w:rsidR="00943173">
        <w:t xml:space="preserve">from </w:t>
      </w:r>
      <w:hyperlink r:id="rId13" w:history="1">
        <w:r w:rsidR="00943173" w:rsidRPr="002E4877">
          <w:rPr>
            <w:rStyle w:val="Hyperlink"/>
          </w:rPr>
          <w:t>http://rtweb.aer.com/lnfl_frame.html</w:t>
        </w:r>
      </w:hyperlink>
      <w:r w:rsidR="00943173">
        <w:t xml:space="preserve">) </w:t>
      </w:r>
      <w:r w:rsidR="008C5575">
        <w:t>with</w:t>
      </w:r>
      <w:r>
        <w:t xml:space="preserve"> the </w:t>
      </w:r>
      <w:r w:rsidR="00943173">
        <w:t xml:space="preserve">complete </w:t>
      </w:r>
      <w:r>
        <w:t>AER line parameter data base</w:t>
      </w:r>
      <w:r w:rsidR="00943173">
        <w:t xml:space="preserve"> </w:t>
      </w:r>
      <w:r w:rsidR="002E4877">
        <w:t>(</w:t>
      </w:r>
      <w:r>
        <w:t>available from</w:t>
      </w:r>
      <w:r w:rsidR="00B82D76">
        <w:t xml:space="preserve"> </w:t>
      </w:r>
      <w:hyperlink r:id="rId14" w:history="1">
        <w:r w:rsidR="00B82D76" w:rsidRPr="00194DAB">
          <w:rPr>
            <w:rStyle w:val="Hyperlink"/>
          </w:rPr>
          <w:t>http://rtweb.aer.com/line_param_frame.html</w:t>
        </w:r>
      </w:hyperlink>
      <w:r w:rsidR="002E4877">
        <w:t xml:space="preserve">). </w:t>
      </w:r>
      <w:r w:rsidR="007638A3">
        <w:t xml:space="preserve">To build </w:t>
      </w:r>
      <w:r w:rsidR="00D4136A">
        <w:t xml:space="preserve">and </w:t>
      </w:r>
      <w:r w:rsidR="00D4136A">
        <w:lastRenderedPageBreak/>
        <w:t xml:space="preserve">run </w:t>
      </w:r>
      <w:r w:rsidR="007638A3">
        <w:t>the LNFL program</w:t>
      </w:r>
      <w:r w:rsidR="00D4136A">
        <w:t xml:space="preserve"> follow the instruction provided on the AER RT website. </w:t>
      </w:r>
      <w:r w:rsidR="007638A3">
        <w:t xml:space="preserve"> </w:t>
      </w:r>
      <w:proofErr w:type="gramStart"/>
      <w:r w:rsidR="00D4136A">
        <w:t>In order to</w:t>
      </w:r>
      <w:proofErr w:type="gramEnd"/>
      <w:r w:rsidR="00D4136A">
        <w:t xml:space="preserve"> </w:t>
      </w:r>
      <w:r w:rsidR="00CD7493">
        <w:t xml:space="preserve">use the TAPE3 file created by LNFL in CLBLM with the default settings, the file should be moved to </w:t>
      </w:r>
      <w:proofErr w:type="spellStart"/>
      <w:r w:rsidR="00CD7493">
        <w:t>clblm_data</w:t>
      </w:r>
      <w:proofErr w:type="spellEnd"/>
      <w:r w:rsidR="00CD7493">
        <w:t>/</w:t>
      </w:r>
      <w:r w:rsidR="00CD7493" w:rsidRPr="004717C4">
        <w:t>spectroscopy</w:t>
      </w:r>
      <w:r w:rsidR="00CD7493">
        <w:t>/</w:t>
      </w:r>
      <w:r w:rsidR="00D4136A">
        <w:t>TAPE3.</w:t>
      </w:r>
    </w:p>
    <w:p w14:paraId="45ADC63C" w14:textId="69E5F679" w:rsidR="0046072D" w:rsidRDefault="00141B55" w:rsidP="002E1A0F">
      <w:pPr>
        <w:spacing w:line="360" w:lineRule="auto"/>
        <w:jc w:val="both"/>
      </w:pPr>
      <w:r>
        <w:t xml:space="preserve">The cross-section data files </w:t>
      </w:r>
      <w:r w:rsidR="00CA60C4" w:rsidRPr="00CA60C4">
        <w:t xml:space="preserve">as well as the </w:t>
      </w:r>
      <w:r w:rsidR="00CA60C4">
        <w:t xml:space="preserve">cross-section index </w:t>
      </w:r>
      <w:r w:rsidR="00CA60C4" w:rsidRPr="00CA60C4">
        <w:t>file</w:t>
      </w:r>
      <w:r w:rsidR="00CA60C4">
        <w:t xml:space="preserve">, </w:t>
      </w:r>
      <w:r w:rsidR="00CA60C4" w:rsidRPr="00CA60C4">
        <w:t xml:space="preserve">FSCDXS </w:t>
      </w:r>
      <w:r w:rsidR="00732B8A">
        <w:t xml:space="preserve">are provided via download from </w:t>
      </w:r>
      <w:proofErr w:type="gramStart"/>
      <w:r w:rsidR="00732B8A">
        <w:t>GitHub</w:t>
      </w:r>
      <w:r w:rsidR="00CA60C4" w:rsidRPr="00CA60C4">
        <w:t>(</w:t>
      </w:r>
      <w:proofErr w:type="gramEnd"/>
      <w:r w:rsidR="00943173">
        <w:t xml:space="preserve">Note that </w:t>
      </w:r>
      <w:r w:rsidR="005060DA">
        <w:t xml:space="preserve">there is no </w:t>
      </w:r>
      <w:r w:rsidR="00D472EF">
        <w:t xml:space="preserve">longer any </w:t>
      </w:r>
      <w:r w:rsidR="00943173">
        <w:t xml:space="preserve">distinction between </w:t>
      </w:r>
      <w:r w:rsidR="005060DA">
        <w:t>‘</w:t>
      </w:r>
      <w:r w:rsidR="00943173">
        <w:t>line molecules</w:t>
      </w:r>
      <w:r w:rsidR="005060DA">
        <w:t>’</w:t>
      </w:r>
      <w:r w:rsidR="00943173">
        <w:t xml:space="preserve"> and </w:t>
      </w:r>
      <w:r w:rsidR="00D472EF">
        <w:t>‘</w:t>
      </w:r>
      <w:r w:rsidR="00943173">
        <w:t>cross-section</w:t>
      </w:r>
      <w:r w:rsidR="00D472EF">
        <w:t xml:space="preserve"> molecules’</w:t>
      </w:r>
      <w:r w:rsidR="00943173">
        <w:t xml:space="preserve"> </w:t>
      </w:r>
      <w:r w:rsidR="00D472EF">
        <w:t xml:space="preserve">in </w:t>
      </w:r>
      <w:r w:rsidR="00943173">
        <w:t xml:space="preserve">the </w:t>
      </w:r>
      <w:r w:rsidR="005060DA">
        <w:t xml:space="preserve">input scene file. The way each molecule is </w:t>
      </w:r>
      <w:r w:rsidR="00D472EF">
        <w:t>being treated</w:t>
      </w:r>
      <w:r w:rsidR="005060DA">
        <w:t xml:space="preserve"> in the CLBLM calculations (line parameters or cross-sections) is specified through the FSCDXS file.</w:t>
      </w:r>
      <w:r w:rsidR="00943173">
        <w:t xml:space="preserve"> </w:t>
      </w:r>
      <w:r w:rsidR="005060DA">
        <w:t>T</w:t>
      </w:r>
      <w:r w:rsidR="00943173">
        <w:t xml:space="preserve">he FSCDXS file used by </w:t>
      </w:r>
      <w:proofErr w:type="spellStart"/>
      <w:r w:rsidR="00943173">
        <w:t>CLBLM</w:t>
      </w:r>
      <w:r w:rsidR="00F657F8">
        <w:t>e</w:t>
      </w:r>
      <w:proofErr w:type="spellEnd"/>
      <w:r w:rsidR="0046072D">
        <w:t xml:space="preserve">) </w:t>
      </w:r>
      <w:r w:rsidR="007638A3">
        <w:t>includes</w:t>
      </w:r>
      <w:r w:rsidR="00943173">
        <w:t xml:space="preserve"> an extra column </w:t>
      </w:r>
      <w:r w:rsidR="007638A3">
        <w:t xml:space="preserve">containing an integer flag that </w:t>
      </w:r>
      <w:r w:rsidR="00943173">
        <w:t>indicat</w:t>
      </w:r>
      <w:r w:rsidR="007638A3">
        <w:t>es</w:t>
      </w:r>
      <w:r w:rsidR="00943173">
        <w:t xml:space="preserve"> for </w:t>
      </w:r>
      <w:r w:rsidR="00943173" w:rsidRPr="00D472EF">
        <w:rPr>
          <w:i/>
        </w:rPr>
        <w:t>each cross</w:t>
      </w:r>
      <w:r w:rsidR="007638A3" w:rsidRPr="00D472EF">
        <w:rPr>
          <w:i/>
        </w:rPr>
        <w:t>-</w:t>
      </w:r>
      <w:r w:rsidR="00943173" w:rsidRPr="00D472EF">
        <w:rPr>
          <w:i/>
        </w:rPr>
        <w:t>s</w:t>
      </w:r>
      <w:r w:rsidR="007638A3" w:rsidRPr="00D472EF">
        <w:rPr>
          <w:i/>
        </w:rPr>
        <w:t>ec</w:t>
      </w:r>
      <w:r w:rsidR="00943173" w:rsidRPr="00D472EF">
        <w:rPr>
          <w:i/>
        </w:rPr>
        <w:t>tion molec</w:t>
      </w:r>
      <w:r w:rsidR="007638A3" w:rsidRPr="00D472EF">
        <w:rPr>
          <w:i/>
        </w:rPr>
        <w:t>ul</w:t>
      </w:r>
      <w:r w:rsidR="00943173" w:rsidRPr="00D472EF">
        <w:rPr>
          <w:i/>
        </w:rPr>
        <w:t xml:space="preserve">e </w:t>
      </w:r>
      <w:r w:rsidR="00D472EF" w:rsidRPr="003816BE">
        <w:rPr>
          <w:i/>
          <w:color w:val="FF0000"/>
        </w:rPr>
        <w:t xml:space="preserve">and each spectral interval where a given cross-section molecule is optically active </w:t>
      </w:r>
      <w:r w:rsidR="00943173">
        <w:t xml:space="preserve">whether </w:t>
      </w:r>
      <w:r w:rsidR="007638A3">
        <w:t xml:space="preserve">line parameters are also available (0: no line parameters available) and, if line parameters are available, the preferred </w:t>
      </w:r>
      <w:r w:rsidR="00105FC8">
        <w:t xml:space="preserve">method for including the molecule in the optical depth calculations </w:t>
      </w:r>
      <w:r w:rsidR="007638A3">
        <w:t>for th</w:t>
      </w:r>
      <w:r w:rsidR="00D472EF">
        <w:t>at</w:t>
      </w:r>
      <w:r w:rsidR="007638A3">
        <w:t xml:space="preserve"> molecule (1: use line parameters; 2: use cross-section data). </w:t>
      </w:r>
    </w:p>
    <w:p w14:paraId="7B90CFE0" w14:textId="4959C2A4" w:rsidR="00C132C1" w:rsidRPr="00C132C1" w:rsidRDefault="00CD7493" w:rsidP="00C132C1">
      <w:pPr>
        <w:pStyle w:val="Heading2"/>
      </w:pPr>
      <w:bookmarkStart w:id="40" w:name="_Ref524997658"/>
      <w:bookmarkStart w:id="41" w:name="_Toc133855121"/>
      <w:commentRangeStart w:id="42"/>
      <w:commentRangeStart w:id="43"/>
      <w:r>
        <w:t>Test cases</w:t>
      </w:r>
      <w:bookmarkEnd w:id="40"/>
      <w:commentRangeEnd w:id="42"/>
      <w:r w:rsidR="002D564D">
        <w:rPr>
          <w:rStyle w:val="CommentReference"/>
          <w:b w:val="0"/>
        </w:rPr>
        <w:commentReference w:id="42"/>
      </w:r>
      <w:commentRangeEnd w:id="43"/>
      <w:r w:rsidR="00721AD5">
        <w:rPr>
          <w:rStyle w:val="CommentReference"/>
          <w:b w:val="0"/>
        </w:rPr>
        <w:commentReference w:id="43"/>
      </w:r>
      <w:bookmarkEnd w:id="41"/>
    </w:p>
    <w:p w14:paraId="75515C25" w14:textId="7D7A3923" w:rsidR="00331F58" w:rsidRPr="00331F58" w:rsidRDefault="00331F58" w:rsidP="00076320">
      <w:pPr>
        <w:spacing w:line="360" w:lineRule="auto"/>
        <w:jc w:val="both"/>
      </w:pPr>
      <w:r w:rsidRPr="00076320">
        <w:rPr>
          <w:color w:val="7030A0"/>
        </w:rPr>
        <w:t>Two</w:t>
      </w:r>
      <w:r>
        <w:t xml:space="preserve"> test cases area provided for the purpose of verifying that</w:t>
      </w:r>
      <w:r w:rsidR="00076320">
        <w:t xml:space="preserve"> the CLBLM software has been correctly installed on the users’ end. The tests cases each consist of an input user directive file located in the root directory and CLBLM output files </w:t>
      </w:r>
      <w:r w:rsidR="00C132C1">
        <w:t xml:space="preserve">in </w:t>
      </w:r>
      <w:proofErr w:type="spellStart"/>
      <w:r w:rsidR="00C132C1">
        <w:t>clblm_out</w:t>
      </w:r>
      <w:proofErr w:type="spellEnd"/>
      <w:r w:rsidR="00C132C1">
        <w:t xml:space="preserve">/ and two </w:t>
      </w:r>
      <w:r w:rsidR="00076320">
        <w:t>scene</w:t>
      </w:r>
      <w:r w:rsidR="00C132C1">
        <w:t>s</w:t>
      </w:r>
      <w:r w:rsidR="00076320">
        <w:t xml:space="preserve"> file in </w:t>
      </w:r>
      <w:proofErr w:type="spellStart"/>
      <w:r w:rsidR="00076320">
        <w:t>user_archive</w:t>
      </w:r>
      <w:proofErr w:type="spellEnd"/>
      <w:r w:rsidR="00076320">
        <w:t>/</w:t>
      </w:r>
      <w:proofErr w:type="spellStart"/>
      <w:r w:rsidR="00076320">
        <w:t>scene_files</w:t>
      </w:r>
      <w:proofErr w:type="spellEnd"/>
      <w:r w:rsidR="00076320">
        <w:t>/.</w:t>
      </w:r>
      <w:r w:rsidR="003C6070">
        <w:t xml:space="preserve"> The user directive file is the same for both cases.</w:t>
      </w:r>
    </w:p>
    <w:p w14:paraId="0E32F1D9" w14:textId="69D8B7EB" w:rsidR="00C132C1" w:rsidRDefault="006F7E20" w:rsidP="00EF03FC">
      <w:pPr>
        <w:spacing w:line="360" w:lineRule="auto"/>
        <w:jc w:val="both"/>
        <w:rPr>
          <w:ins w:id="44" w:author="Cady-Pereira, Karen" w:date="2023-06-06T16:31:00Z"/>
          <w:color w:val="auto"/>
        </w:rPr>
      </w:pPr>
      <w:r w:rsidRPr="006F7E20">
        <w:rPr>
          <w:color w:val="auto"/>
        </w:rPr>
        <w:t xml:space="preserve">The results were produced with a </w:t>
      </w:r>
      <w:r w:rsidR="00C36754" w:rsidRPr="006F7E20">
        <w:rPr>
          <w:color w:val="auto"/>
        </w:rPr>
        <w:t xml:space="preserve">TAPE3 </w:t>
      </w:r>
      <w:r>
        <w:rPr>
          <w:color w:val="auto"/>
        </w:rPr>
        <w:t>(little-endian binary file</w:t>
      </w:r>
      <w:r w:rsidR="00D0207B">
        <w:rPr>
          <w:color w:val="auto"/>
        </w:rPr>
        <w:t xml:space="preserve"> located in </w:t>
      </w:r>
      <w:proofErr w:type="spellStart"/>
      <w:r w:rsidR="00D0207B">
        <w:t>clblm_data</w:t>
      </w:r>
      <w:proofErr w:type="spellEnd"/>
      <w:r w:rsidR="00D0207B">
        <w:t>/</w:t>
      </w:r>
      <w:r w:rsidR="00D0207B" w:rsidRPr="004717C4">
        <w:t>spectroscopy</w:t>
      </w:r>
      <w:r w:rsidR="00D0207B">
        <w:t>/</w:t>
      </w:r>
      <w:r>
        <w:rPr>
          <w:color w:val="auto"/>
        </w:rPr>
        <w:t xml:space="preserve">) </w:t>
      </w:r>
      <w:r w:rsidRPr="006F7E20">
        <w:rPr>
          <w:color w:val="auto"/>
        </w:rPr>
        <w:t xml:space="preserve">containing </w:t>
      </w:r>
      <w:r w:rsidR="009D368D" w:rsidRPr="006F7E20">
        <w:rPr>
          <w:color w:val="auto"/>
        </w:rPr>
        <w:t xml:space="preserve">parameters for </w:t>
      </w:r>
      <w:r w:rsidR="00C132C1">
        <w:rPr>
          <w:color w:val="auto"/>
        </w:rPr>
        <w:t>all HITRAN molecules covering the spectral range 300-35</w:t>
      </w:r>
      <w:r w:rsidR="009D368D" w:rsidRPr="006F7E20">
        <w:rPr>
          <w:color w:val="auto"/>
        </w:rPr>
        <w:t xml:space="preserve">00 cm-1 created using </w:t>
      </w:r>
      <w:r w:rsidR="00CD7493" w:rsidRPr="006F7E20">
        <w:rPr>
          <w:color w:val="auto"/>
        </w:rPr>
        <w:t>LNFL v3.</w:t>
      </w:r>
      <w:ins w:id="45" w:author="Cady-Pereira, Karen" w:date="2023-06-06T16:31:00Z">
        <w:r w:rsidR="00D310B9">
          <w:rPr>
            <w:color w:val="auto"/>
          </w:rPr>
          <w:t>2</w:t>
        </w:r>
      </w:ins>
      <w:del w:id="46" w:author="Cady-Pereira, Karen" w:date="2023-06-06T16:31:00Z">
        <w:r w:rsidR="00CD7493" w:rsidRPr="006F7E20" w:rsidDel="00D310B9">
          <w:rPr>
            <w:color w:val="auto"/>
          </w:rPr>
          <w:delText>1</w:delText>
        </w:r>
      </w:del>
      <w:r w:rsidR="009D368D" w:rsidRPr="006F7E20">
        <w:rPr>
          <w:color w:val="auto"/>
        </w:rPr>
        <w:t xml:space="preserve"> and the AER </w:t>
      </w:r>
      <w:r w:rsidR="00CD7493" w:rsidRPr="006F7E20">
        <w:rPr>
          <w:color w:val="auto"/>
        </w:rPr>
        <w:t>aer_v_</w:t>
      </w:r>
      <w:r w:rsidR="00D23C9A" w:rsidRPr="006F7E20">
        <w:rPr>
          <w:color w:val="auto"/>
        </w:rPr>
        <w:t>3.</w:t>
      </w:r>
      <w:ins w:id="47" w:author="Cady-Pereira, Karen" w:date="2023-06-06T16:31:00Z">
        <w:r w:rsidR="00D310B9">
          <w:rPr>
            <w:color w:val="auto"/>
          </w:rPr>
          <w:t>8.1</w:t>
        </w:r>
      </w:ins>
      <w:del w:id="48" w:author="Cady-Pereira, Karen" w:date="2023-06-06T16:31:00Z">
        <w:r w:rsidR="00D23C9A" w:rsidRPr="006F7E20" w:rsidDel="00D310B9">
          <w:rPr>
            <w:color w:val="auto"/>
          </w:rPr>
          <w:delText>6</w:delText>
        </w:r>
        <w:r w:rsidR="00D23C9A" w:rsidDel="00D310B9">
          <w:rPr>
            <w:color w:val="auto"/>
          </w:rPr>
          <w:delText xml:space="preserve"> </w:delText>
        </w:r>
      </w:del>
      <w:r w:rsidR="00D23C9A">
        <w:rPr>
          <w:color w:val="auto"/>
        </w:rPr>
        <w:t>line</w:t>
      </w:r>
      <w:r w:rsidR="009D368D" w:rsidRPr="006F7E20">
        <w:rPr>
          <w:color w:val="auto"/>
        </w:rPr>
        <w:t xml:space="preserve"> parameter database</w:t>
      </w:r>
      <w:r w:rsidR="00C132C1">
        <w:rPr>
          <w:color w:val="auto"/>
        </w:rPr>
        <w:t>.</w:t>
      </w:r>
    </w:p>
    <w:p w14:paraId="5210AF3F" w14:textId="7E2A3123" w:rsidR="00D310B9" w:rsidRPr="00EF03FC" w:rsidRDefault="00D310B9" w:rsidP="00EF03FC">
      <w:pPr>
        <w:spacing w:line="360" w:lineRule="auto"/>
        <w:jc w:val="both"/>
        <w:rPr>
          <w:color w:val="auto"/>
        </w:rPr>
      </w:pPr>
      <w:ins w:id="49" w:author="Cady-Pereira, Karen" w:date="2023-06-06T16:31:00Z">
        <w:r>
          <w:rPr>
            <w:color w:val="auto"/>
          </w:rPr>
          <w:t xml:space="preserve">When comparing LBLRTM and CLBLM output it is imperative that </w:t>
        </w:r>
      </w:ins>
      <w:ins w:id="50" w:author="Cady-Pereira, Karen" w:date="2023-06-06T16:32:00Z">
        <w:r>
          <w:rPr>
            <w:color w:val="auto"/>
          </w:rPr>
          <w:t>all control parameters be set the same way</w:t>
        </w:r>
      </w:ins>
      <w:ins w:id="51" w:author="Cady-Pereira, Karen" w:date="2023-06-06T16:33:00Z">
        <w:r>
          <w:rPr>
            <w:color w:val="auto"/>
          </w:rPr>
          <w:t xml:space="preserve">. Some defaults are set differently, so it is safest to  check </w:t>
        </w:r>
      </w:ins>
      <w:ins w:id="52" w:author="Cady-Pereira, Karen" w:date="2023-06-06T16:34:00Z">
        <w:r>
          <w:rPr>
            <w:color w:val="auto"/>
          </w:rPr>
          <w:t xml:space="preserve">the </w:t>
        </w:r>
        <w:r w:rsidR="008813DA">
          <w:rPr>
            <w:color w:val="auto"/>
          </w:rPr>
          <w:t xml:space="preserve">default values for the </w:t>
        </w:r>
        <w:r>
          <w:rPr>
            <w:color w:val="auto"/>
          </w:rPr>
          <w:t xml:space="preserve">parameters not set in the JSON file </w:t>
        </w:r>
        <w:r w:rsidR="008813DA">
          <w:rPr>
            <w:color w:val="auto"/>
          </w:rPr>
          <w:t>by examining the clblm_Config.f90 file.</w:t>
        </w:r>
      </w:ins>
    </w:p>
    <w:p w14:paraId="49B8C335" w14:textId="656E1589" w:rsidR="00C132C1" w:rsidRDefault="00C132C1" w:rsidP="00EF03FC">
      <w:pPr>
        <w:spacing w:line="360" w:lineRule="auto"/>
        <w:ind w:left="432"/>
        <w:jc w:val="both"/>
        <w:rPr>
          <w:color w:val="auto"/>
        </w:rPr>
      </w:pPr>
    </w:p>
    <w:p w14:paraId="4B3D2380" w14:textId="0842DA80" w:rsidR="00C132C1" w:rsidRDefault="00C132C1" w:rsidP="00EF03FC">
      <w:pPr>
        <w:spacing w:line="360" w:lineRule="auto"/>
        <w:ind w:left="432"/>
        <w:jc w:val="both"/>
        <w:rPr>
          <w:color w:val="auto"/>
        </w:rPr>
      </w:pPr>
      <w:r w:rsidRPr="00EF03FC">
        <w:rPr>
          <w:b/>
          <w:color w:val="auto"/>
          <w:sz w:val="28"/>
          <w:szCs w:val="28"/>
        </w:rPr>
        <w:t xml:space="preserve">2.6 Running CLBLM and the </w:t>
      </w:r>
      <w:proofErr w:type="spellStart"/>
      <w:r w:rsidRPr="00EF03FC">
        <w:rPr>
          <w:b/>
          <w:color w:val="auto"/>
          <w:sz w:val="28"/>
          <w:szCs w:val="28"/>
        </w:rPr>
        <w:t>scene_write</w:t>
      </w:r>
      <w:r>
        <w:rPr>
          <w:b/>
          <w:color w:val="auto"/>
          <w:sz w:val="28"/>
          <w:szCs w:val="28"/>
        </w:rPr>
        <w:t>r</w:t>
      </w:r>
      <w:proofErr w:type="spellEnd"/>
      <w:r w:rsidRPr="00EF03FC">
        <w:rPr>
          <w:b/>
          <w:color w:val="auto"/>
          <w:sz w:val="28"/>
          <w:szCs w:val="28"/>
        </w:rPr>
        <w:t xml:space="preserve"> from the command </w:t>
      </w:r>
      <w:proofErr w:type="gramStart"/>
      <w:r w:rsidRPr="00EF03FC">
        <w:rPr>
          <w:b/>
          <w:color w:val="auto"/>
          <w:sz w:val="28"/>
          <w:szCs w:val="28"/>
        </w:rPr>
        <w:t>line</w:t>
      </w:r>
      <w:proofErr w:type="gramEnd"/>
    </w:p>
    <w:p w14:paraId="38F33A93" w14:textId="04A5DD5D" w:rsidR="00C132C1" w:rsidRDefault="00C132C1" w:rsidP="00C132C1">
      <w:pPr>
        <w:spacing w:line="360" w:lineRule="auto"/>
        <w:jc w:val="both"/>
        <w:rPr>
          <w:color w:val="auto"/>
        </w:rPr>
      </w:pPr>
      <w:r>
        <w:rPr>
          <w:color w:val="auto"/>
        </w:rPr>
        <w:t xml:space="preserve">The </w:t>
      </w:r>
      <w:proofErr w:type="spellStart"/>
      <w:r>
        <w:rPr>
          <w:color w:val="auto"/>
        </w:rPr>
        <w:t>scene_writer</w:t>
      </w:r>
      <w:proofErr w:type="spellEnd"/>
      <w:r>
        <w:rPr>
          <w:color w:val="auto"/>
        </w:rPr>
        <w:t xml:space="preserve"> tool extracts the profile information from one or more LBLRTM TAPE files and creates a scene file. To run the </w:t>
      </w:r>
      <w:proofErr w:type="spellStart"/>
      <w:r>
        <w:rPr>
          <w:color w:val="auto"/>
        </w:rPr>
        <w:t>scene_writer</w:t>
      </w:r>
      <w:proofErr w:type="spellEnd"/>
      <w:r>
        <w:rPr>
          <w:color w:val="auto"/>
        </w:rPr>
        <w:t>:</w:t>
      </w:r>
    </w:p>
    <w:p w14:paraId="00256F6B" w14:textId="65E75F0C" w:rsidR="00AB5A3F" w:rsidRDefault="00C132C1" w:rsidP="00C132C1">
      <w:pPr>
        <w:spacing w:line="360" w:lineRule="auto"/>
        <w:jc w:val="both"/>
        <w:rPr>
          <w:color w:val="auto"/>
        </w:rPr>
      </w:pPr>
      <w:r>
        <w:rPr>
          <w:color w:val="auto"/>
        </w:rPr>
        <w:tab/>
      </w:r>
      <w:proofErr w:type="spellStart"/>
      <w:r w:rsidRPr="00EF03FC">
        <w:rPr>
          <w:i/>
          <w:color w:val="auto"/>
        </w:rPr>
        <w:t>scene_writer</w:t>
      </w:r>
      <w:proofErr w:type="spellEnd"/>
      <w:r>
        <w:rPr>
          <w:color w:val="auto"/>
        </w:rPr>
        <w:t xml:space="preserve"> TAPE5_ii TAPE5_</w:t>
      </w:r>
      <w:proofErr w:type="gramStart"/>
      <w:r>
        <w:rPr>
          <w:color w:val="auto"/>
        </w:rPr>
        <w:t>ij  user_archive/scene_files/scenes.nc</w:t>
      </w:r>
      <w:proofErr w:type="gramEnd"/>
    </w:p>
    <w:p w14:paraId="49B29C0A" w14:textId="4B56267E" w:rsidR="00AB5A3F" w:rsidRDefault="00AB5A3F" w:rsidP="00C132C1">
      <w:pPr>
        <w:spacing w:line="360" w:lineRule="auto"/>
        <w:jc w:val="both"/>
        <w:rPr>
          <w:color w:val="auto"/>
        </w:rPr>
      </w:pPr>
      <w:r>
        <w:rPr>
          <w:color w:val="auto"/>
        </w:rPr>
        <w:t>Note that the last argument is the path/filename of the scene file CLBLM is hardwired to expect. The user can of course use a different path/filename but will have to copy the file to this location.</w:t>
      </w:r>
    </w:p>
    <w:p w14:paraId="3DC84E8A" w14:textId="0E5035AA" w:rsidR="00345083" w:rsidRDefault="00AA5306" w:rsidP="00C132C1">
      <w:pPr>
        <w:spacing w:line="360" w:lineRule="auto"/>
        <w:jc w:val="both"/>
        <w:rPr>
          <w:color w:val="auto"/>
        </w:rPr>
      </w:pPr>
      <w:r>
        <w:rPr>
          <w:color w:val="auto"/>
        </w:rPr>
        <w:t xml:space="preserve">To </w:t>
      </w:r>
      <w:r w:rsidR="005A2CB0">
        <w:rPr>
          <w:color w:val="auto"/>
        </w:rPr>
        <w:t xml:space="preserve">generate </w:t>
      </w:r>
      <w:r w:rsidR="000D2F43">
        <w:rPr>
          <w:color w:val="auto"/>
        </w:rPr>
        <w:t xml:space="preserve">a solar irradiance file, </w:t>
      </w:r>
      <w:r>
        <w:rPr>
          <w:color w:val="auto"/>
        </w:rPr>
        <w:t xml:space="preserve">run </w:t>
      </w:r>
      <w:proofErr w:type="spellStart"/>
      <w:r>
        <w:rPr>
          <w:color w:val="auto"/>
        </w:rPr>
        <w:t>build_solar</w:t>
      </w:r>
      <w:proofErr w:type="spellEnd"/>
      <w:r w:rsidR="00B12147">
        <w:rPr>
          <w:color w:val="auto"/>
        </w:rPr>
        <w:t xml:space="preserve"> </w:t>
      </w:r>
      <w:r w:rsidR="000D2F43">
        <w:rPr>
          <w:color w:val="auto"/>
        </w:rPr>
        <w:t>by typing</w:t>
      </w:r>
      <w:r w:rsidR="00345083">
        <w:rPr>
          <w:color w:val="auto"/>
        </w:rPr>
        <w:t>:</w:t>
      </w:r>
    </w:p>
    <w:p w14:paraId="430F8E55" w14:textId="1D65248E" w:rsidR="00B12147" w:rsidRDefault="00B12147" w:rsidP="00345083">
      <w:pPr>
        <w:spacing w:line="360" w:lineRule="auto"/>
        <w:ind w:firstLine="720"/>
        <w:jc w:val="both"/>
        <w:rPr>
          <w:i/>
          <w:iCs/>
          <w:color w:val="auto"/>
        </w:rPr>
      </w:pPr>
      <w:proofErr w:type="spellStart"/>
      <w:r w:rsidRPr="00EF03FC">
        <w:rPr>
          <w:i/>
          <w:iCs/>
          <w:color w:val="auto"/>
        </w:rPr>
        <w:t>build_solar</w:t>
      </w:r>
      <w:proofErr w:type="spellEnd"/>
      <w:r w:rsidRPr="00EF03FC">
        <w:rPr>
          <w:i/>
          <w:iCs/>
          <w:color w:val="auto"/>
        </w:rPr>
        <w:t xml:space="preserve"> </w:t>
      </w:r>
      <w:proofErr w:type="spellStart"/>
      <w:r w:rsidRPr="00EF03FC">
        <w:rPr>
          <w:i/>
          <w:iCs/>
          <w:color w:val="auto"/>
        </w:rPr>
        <w:t>solar_</w:t>
      </w:r>
      <w:proofErr w:type="gramStart"/>
      <w:r w:rsidRPr="00EF03FC">
        <w:rPr>
          <w:i/>
          <w:iCs/>
          <w:color w:val="auto"/>
        </w:rPr>
        <w:t>config.json</w:t>
      </w:r>
      <w:proofErr w:type="spellEnd"/>
      <w:proofErr w:type="gramEnd"/>
    </w:p>
    <w:p w14:paraId="4C38283D" w14:textId="73617484" w:rsidR="00AC42DB" w:rsidRPr="00AC42DB" w:rsidRDefault="00AC42DB" w:rsidP="00AC42DB">
      <w:pPr>
        <w:spacing w:line="360" w:lineRule="auto"/>
        <w:jc w:val="both"/>
        <w:rPr>
          <w:color w:val="auto"/>
        </w:rPr>
      </w:pPr>
      <w:r>
        <w:rPr>
          <w:color w:val="auto"/>
        </w:rPr>
        <w:t xml:space="preserve">Note that the last argument is the </w:t>
      </w:r>
      <w:r w:rsidR="00AA4441">
        <w:rPr>
          <w:color w:val="auto"/>
        </w:rPr>
        <w:t>configuration file</w:t>
      </w:r>
      <w:r w:rsidR="005A2CB0">
        <w:rPr>
          <w:color w:val="auto"/>
        </w:rPr>
        <w:t xml:space="preserve"> (named by the user) </w:t>
      </w:r>
      <w:r w:rsidR="00901C2C">
        <w:rPr>
          <w:color w:val="auto"/>
        </w:rPr>
        <w:t>used by</w:t>
      </w:r>
      <w:r w:rsidR="005A2CB0">
        <w:rPr>
          <w:color w:val="auto"/>
        </w:rPr>
        <w:t xml:space="preserve"> the </w:t>
      </w:r>
      <w:proofErr w:type="spellStart"/>
      <w:r w:rsidR="005A2CB0">
        <w:rPr>
          <w:color w:val="auto"/>
        </w:rPr>
        <w:t>build_solar</w:t>
      </w:r>
      <w:proofErr w:type="spellEnd"/>
      <w:r w:rsidR="005A2CB0">
        <w:rPr>
          <w:color w:val="auto"/>
        </w:rPr>
        <w:t xml:space="preserve"> executable</w:t>
      </w:r>
      <w:r w:rsidR="00B43AB2">
        <w:rPr>
          <w:color w:val="auto"/>
        </w:rPr>
        <w:t>.</w:t>
      </w:r>
    </w:p>
    <w:p w14:paraId="65EF369D" w14:textId="4785AD49" w:rsidR="00AB5A3F" w:rsidRDefault="00AB5A3F" w:rsidP="00C132C1">
      <w:pPr>
        <w:spacing w:line="360" w:lineRule="auto"/>
        <w:jc w:val="both"/>
        <w:rPr>
          <w:color w:val="auto"/>
        </w:rPr>
      </w:pPr>
      <w:r>
        <w:rPr>
          <w:color w:val="auto"/>
        </w:rPr>
        <w:t>To run CLBLM type:</w:t>
      </w:r>
    </w:p>
    <w:p w14:paraId="6E55AA53" w14:textId="4ABC3B23" w:rsidR="00AB5A3F" w:rsidRPr="00EF03FC" w:rsidRDefault="00AB5A3F" w:rsidP="00C132C1">
      <w:pPr>
        <w:spacing w:line="360" w:lineRule="auto"/>
        <w:jc w:val="both"/>
        <w:rPr>
          <w:i/>
          <w:color w:val="auto"/>
        </w:rPr>
      </w:pPr>
      <w:r>
        <w:rPr>
          <w:color w:val="auto"/>
        </w:rPr>
        <w:tab/>
      </w:r>
      <w:proofErr w:type="spellStart"/>
      <w:r w:rsidRPr="00EF03FC">
        <w:rPr>
          <w:i/>
          <w:color w:val="auto"/>
        </w:rPr>
        <w:t>clblm</w:t>
      </w:r>
      <w:proofErr w:type="spellEnd"/>
    </w:p>
    <w:p w14:paraId="5514E194" w14:textId="77777777" w:rsidR="00C132C1" w:rsidRDefault="00C132C1" w:rsidP="00EF03FC">
      <w:pPr>
        <w:spacing w:line="360" w:lineRule="auto"/>
        <w:ind w:left="360"/>
        <w:jc w:val="both"/>
        <w:rPr>
          <w:color w:val="auto"/>
        </w:rPr>
      </w:pPr>
    </w:p>
    <w:p w14:paraId="5D7733AB" w14:textId="77777777" w:rsidR="003B4CFD" w:rsidRPr="003B4CFD" w:rsidRDefault="003B4CFD" w:rsidP="009A2679"/>
    <w:p w14:paraId="72A0A993" w14:textId="49C86DC6" w:rsidR="00333BB1" w:rsidRDefault="00B07E9B" w:rsidP="00EB5571">
      <w:pPr>
        <w:pStyle w:val="Heading1"/>
      </w:pPr>
      <w:bookmarkStart w:id="53" w:name="_Ref525162855"/>
      <w:bookmarkStart w:id="54" w:name="_Toc133855122"/>
      <w:bookmarkStart w:id="55" w:name="_Ref509581306"/>
      <w:r>
        <w:t xml:space="preserve">CLBLM </w:t>
      </w:r>
      <w:r w:rsidR="006F24EB">
        <w:t xml:space="preserve">user </w:t>
      </w:r>
      <w:r w:rsidRPr="00CC2528">
        <w:t>directives</w:t>
      </w:r>
      <w:bookmarkEnd w:id="53"/>
      <w:bookmarkEnd w:id="54"/>
      <w:r>
        <w:t xml:space="preserve"> </w:t>
      </w:r>
      <w:bookmarkEnd w:id="55"/>
    </w:p>
    <w:p w14:paraId="47750D8A" w14:textId="08C8CB85" w:rsidR="00CA1129" w:rsidRDefault="001A50CD" w:rsidP="00BB6E7C">
      <w:pPr>
        <w:spacing w:line="360" w:lineRule="auto"/>
        <w:jc w:val="both"/>
      </w:pPr>
      <w:r>
        <w:t>The language used for</w:t>
      </w:r>
      <w:r w:rsidR="00F65EDC">
        <w:t xml:space="preserve"> entering </w:t>
      </w:r>
      <w:r w:rsidR="00517F58">
        <w:t xml:space="preserve">the CLBLM </w:t>
      </w:r>
      <w:r>
        <w:t>user-directives is JSON</w:t>
      </w:r>
      <w:r w:rsidR="00517F58">
        <w:t xml:space="preserve"> </w:t>
      </w:r>
      <w:r w:rsidR="00517F58" w:rsidRPr="00517F58">
        <w:t>(JavaScript Object Notation)</w:t>
      </w:r>
      <w:r>
        <w:t xml:space="preserve">, e.g.,  </w:t>
      </w:r>
      <w:hyperlink r:id="rId15" w:history="1">
        <w:r w:rsidRPr="007357C6">
          <w:rPr>
            <w:rStyle w:val="Hyperlink"/>
          </w:rPr>
          <w:t>https://www.youtube.com/watch?v=wbB3lVyUvAM</w:t>
        </w:r>
      </w:hyperlink>
      <w:r w:rsidR="00517F58">
        <w:t>.</w:t>
      </w:r>
      <w:r w:rsidR="008967A0">
        <w:t xml:space="preserve"> The main elements of the JSON language are key/value pairs. A key is </w:t>
      </w:r>
      <w:r w:rsidR="00ED465B">
        <w:t xml:space="preserve">a </w:t>
      </w:r>
      <w:r w:rsidR="008967A0">
        <w:t xml:space="preserve">recognizable keyword </w:t>
      </w:r>
      <w:r w:rsidR="002D11F9">
        <w:t xml:space="preserve">(enclosed in </w:t>
      </w:r>
      <w:r w:rsidR="002D11F9" w:rsidRPr="003D16B0">
        <w:rPr>
          <w:i/>
        </w:rPr>
        <w:t>straight</w:t>
      </w:r>
      <w:r w:rsidR="002D11F9">
        <w:t xml:space="preserve"> double quotes) </w:t>
      </w:r>
      <w:r w:rsidR="008967A0">
        <w:t xml:space="preserve">which is assigned a value in the user-directive file. Values are separated from the keys by a colon and can be a character string (in </w:t>
      </w:r>
      <w:r w:rsidR="008967A0" w:rsidRPr="003D16B0">
        <w:rPr>
          <w:i/>
        </w:rPr>
        <w:t>straight</w:t>
      </w:r>
      <w:r w:rsidR="008967A0">
        <w:t xml:space="preserve"> </w:t>
      </w:r>
      <w:r w:rsidR="002D11F9">
        <w:t xml:space="preserve">double </w:t>
      </w:r>
      <w:r w:rsidR="008967A0">
        <w:t xml:space="preserve">quotes), </w:t>
      </w:r>
      <w:r w:rsidR="00513691">
        <w:t xml:space="preserve">a </w:t>
      </w:r>
      <w:r w:rsidR="008967A0">
        <w:t xml:space="preserve">logical (true or false), a single integer or real number, or an array of values of the same or different types enclosed in square brackets, e.g., </w:t>
      </w:r>
      <w:r w:rsidR="008967A0" w:rsidRPr="003D16B0">
        <w:t>"key": [true, 5, 1.3e-1, "value", 0.0]</w:t>
      </w:r>
      <w:r w:rsidR="008967A0">
        <w:t>. Keys may be organized in</w:t>
      </w:r>
      <w:r w:rsidR="00513691">
        <w:t>to</w:t>
      </w:r>
      <w:r w:rsidR="008967A0">
        <w:t xml:space="preserve"> groups</w:t>
      </w:r>
      <w:r w:rsidR="00FA0F87">
        <w:t xml:space="preserve"> (or objects)</w:t>
      </w:r>
      <w:r w:rsidR="008967A0">
        <w:t xml:space="preserve">. In this case, the keys are enclosed in </w:t>
      </w:r>
      <w:r w:rsidR="008967A0" w:rsidRPr="00513691">
        <w:rPr>
          <w:i/>
        </w:rPr>
        <w:t>curly braces</w:t>
      </w:r>
      <w:r w:rsidR="008967A0">
        <w:t xml:space="preserve"> separated from the group name by a colon, e.g., </w:t>
      </w:r>
      <w:r w:rsidR="00790476" w:rsidRPr="007873B9">
        <w:t>"</w:t>
      </w:r>
      <w:r w:rsidR="008967A0" w:rsidRPr="007873B9">
        <w:t>group": {"key1": value, "key2": value, key</w:t>
      </w:r>
      <w:r w:rsidR="008967A0">
        <w:t>3</w:t>
      </w:r>
      <w:r w:rsidR="008967A0" w:rsidRPr="007873B9">
        <w:t>": value</w:t>
      </w:r>
      <w:r w:rsidR="00653EEA">
        <w:t>, etc.</w:t>
      </w:r>
      <w:r w:rsidR="008967A0" w:rsidRPr="007873B9">
        <w:t>}</w:t>
      </w:r>
      <w:r w:rsidR="008967A0">
        <w:t xml:space="preserve">. </w:t>
      </w:r>
    </w:p>
    <w:p w14:paraId="1A38E021" w14:textId="68B1038D" w:rsidR="0065203C" w:rsidRDefault="0091572C" w:rsidP="003F5AFE">
      <w:pPr>
        <w:spacing w:line="360" w:lineRule="auto"/>
        <w:jc w:val="both"/>
        <w:rPr>
          <w:color w:val="0070C0"/>
        </w:rPr>
      </w:pPr>
      <w:r w:rsidRPr="00422CCB">
        <w:rPr>
          <w:color w:val="auto"/>
        </w:rPr>
        <w:t>The</w:t>
      </w:r>
      <w:r w:rsidR="001B7587" w:rsidRPr="00422CCB">
        <w:rPr>
          <w:color w:val="auto"/>
        </w:rPr>
        <w:t xml:space="preserve"> </w:t>
      </w:r>
      <w:r w:rsidR="00C950C7" w:rsidRPr="00422CCB">
        <w:rPr>
          <w:color w:val="auto"/>
        </w:rPr>
        <w:t xml:space="preserve">set of input </w:t>
      </w:r>
      <w:r w:rsidR="008E54E2" w:rsidRPr="00422CCB">
        <w:rPr>
          <w:color w:val="auto"/>
        </w:rPr>
        <w:t>CLBLM</w:t>
      </w:r>
      <w:r w:rsidR="00C85CAC" w:rsidRPr="00422CCB">
        <w:rPr>
          <w:color w:val="auto"/>
        </w:rPr>
        <w:t xml:space="preserve"> </w:t>
      </w:r>
      <w:r w:rsidR="008E54E2" w:rsidRPr="00422CCB">
        <w:rPr>
          <w:color w:val="auto"/>
        </w:rPr>
        <w:t>user-directive</w:t>
      </w:r>
      <w:r w:rsidR="00C950C7" w:rsidRPr="00422CCB">
        <w:rPr>
          <w:color w:val="auto"/>
        </w:rPr>
        <w:t>s</w:t>
      </w:r>
      <w:r w:rsidR="002161FA" w:rsidRPr="00422CCB">
        <w:rPr>
          <w:color w:val="auto"/>
        </w:rPr>
        <w:t xml:space="preserve"> </w:t>
      </w:r>
      <w:r w:rsidR="00C85CAC" w:rsidRPr="00422CCB">
        <w:rPr>
          <w:color w:val="auto"/>
        </w:rPr>
        <w:t xml:space="preserve">can be as simple as </w:t>
      </w:r>
      <w:r w:rsidR="00526D2B" w:rsidRPr="00422CCB">
        <w:rPr>
          <w:color w:val="auto"/>
        </w:rPr>
        <w:t xml:space="preserve">shown </w:t>
      </w:r>
      <w:r w:rsidR="00C85CAC" w:rsidRPr="00422CCB">
        <w:rPr>
          <w:color w:val="auto"/>
        </w:rPr>
        <w:t xml:space="preserve">in the example </w:t>
      </w:r>
      <w:r w:rsidR="008E54E2" w:rsidRPr="00422CCB">
        <w:rPr>
          <w:color w:val="auto"/>
        </w:rPr>
        <w:t>below:</w:t>
      </w:r>
    </w:p>
    <w:p w14:paraId="3A041D8B" w14:textId="348CD7A0" w:rsidR="003F5AFE" w:rsidRPr="00990008" w:rsidRDefault="003F5AFE" w:rsidP="003F5AFE">
      <w:pPr>
        <w:spacing w:line="360" w:lineRule="auto"/>
        <w:jc w:val="both"/>
        <w:rPr>
          <w:color w:val="0070C0"/>
        </w:rPr>
      </w:pPr>
      <w:r w:rsidRPr="00990008">
        <w:rPr>
          <w:color w:val="0070C0"/>
        </w:rPr>
        <w:t>{</w:t>
      </w:r>
    </w:p>
    <w:p w14:paraId="44E37E31" w14:textId="653DD590" w:rsidR="009F2CC4" w:rsidRPr="00990008" w:rsidRDefault="009F2CC4" w:rsidP="009F2CC4">
      <w:pPr>
        <w:spacing w:line="360" w:lineRule="auto"/>
        <w:jc w:val="both"/>
        <w:rPr>
          <w:color w:val="0070C0"/>
        </w:rPr>
      </w:pPr>
      <w:r w:rsidRPr="00990008">
        <w:rPr>
          <w:color w:val="0070C0"/>
        </w:rPr>
        <w:t>"</w:t>
      </w:r>
      <w:proofErr w:type="spellStart"/>
      <w:proofErr w:type="gramStart"/>
      <w:r w:rsidR="0056606F" w:rsidRPr="00990008">
        <w:rPr>
          <w:color w:val="0070C0"/>
        </w:rPr>
        <w:t>clblm</w:t>
      </w:r>
      <w:proofErr w:type="spellEnd"/>
      <w:proofErr w:type="gramEnd"/>
      <w:r w:rsidR="0056606F" w:rsidRPr="00990008">
        <w:rPr>
          <w:color w:val="0070C0"/>
        </w:rPr>
        <w:t>-out</w:t>
      </w:r>
      <w:r w:rsidRPr="00990008">
        <w:rPr>
          <w:color w:val="0070C0"/>
        </w:rPr>
        <w:t xml:space="preserve">": </w:t>
      </w:r>
      <w:r w:rsidR="00653EEA">
        <w:rPr>
          <w:color w:val="0070C0"/>
        </w:rPr>
        <w:t>{</w:t>
      </w:r>
      <w:r w:rsidRPr="00990008">
        <w:rPr>
          <w:color w:val="0070C0"/>
        </w:rPr>
        <w:t>"</w:t>
      </w:r>
      <w:r w:rsidR="004F2785">
        <w:rPr>
          <w:color w:val="0070C0"/>
        </w:rPr>
        <w:t xml:space="preserve">mono </w:t>
      </w:r>
      <w:r w:rsidRPr="00990008">
        <w:rPr>
          <w:color w:val="0070C0"/>
        </w:rPr>
        <w:t>rad"</w:t>
      </w:r>
      <w:r w:rsidR="0056606F" w:rsidRPr="00990008">
        <w:rPr>
          <w:color w:val="0070C0"/>
        </w:rPr>
        <w:t>:"myfolder1/</w:t>
      </w:r>
      <w:proofErr w:type="spellStart"/>
      <w:r w:rsidR="0056606F" w:rsidRPr="00990008">
        <w:rPr>
          <w:color w:val="0070C0"/>
        </w:rPr>
        <w:t>myradfile</w:t>
      </w:r>
      <w:proofErr w:type="spellEnd"/>
      <w:r w:rsidR="0056606F" w:rsidRPr="00990008">
        <w:rPr>
          <w:color w:val="0070C0"/>
        </w:rPr>
        <w:t>"</w:t>
      </w:r>
      <w:r w:rsidRPr="00990008">
        <w:rPr>
          <w:color w:val="0070C0"/>
        </w:rPr>
        <w:t xml:space="preserve">, </w:t>
      </w:r>
      <w:r w:rsidR="0056606F" w:rsidRPr="00990008">
        <w:rPr>
          <w:color w:val="0070C0"/>
        </w:rPr>
        <w:t>"convolved tx</w:t>
      </w:r>
      <w:r w:rsidR="0056606F" w:rsidRPr="00990008">
        <w:rPr>
          <w:b/>
          <w:color w:val="0070C0"/>
        </w:rPr>
        <w:t>-</w:t>
      </w:r>
      <w:r w:rsidR="0056606F" w:rsidRPr="00990008">
        <w:rPr>
          <w:color w:val="0070C0"/>
        </w:rPr>
        <w:t>profile":"myfolder2/"</w:t>
      </w:r>
      <w:r w:rsidRPr="00990008">
        <w:rPr>
          <w:color w:val="0070C0"/>
        </w:rPr>
        <w:t>},</w:t>
      </w:r>
    </w:p>
    <w:p w14:paraId="449269B6" w14:textId="7CCE4438" w:rsidR="009F2CC4" w:rsidRPr="00990008" w:rsidRDefault="009F2CC4" w:rsidP="009F2CC4">
      <w:pPr>
        <w:spacing w:line="360" w:lineRule="auto"/>
        <w:jc w:val="both"/>
        <w:rPr>
          <w:color w:val="0070C0"/>
          <w:szCs w:val="20"/>
        </w:rPr>
      </w:pPr>
      <w:r w:rsidRPr="00990008">
        <w:rPr>
          <w:color w:val="0070C0"/>
          <w:szCs w:val="20"/>
        </w:rPr>
        <w:t>"</w:t>
      </w:r>
      <w:proofErr w:type="gramStart"/>
      <w:r w:rsidRPr="00990008">
        <w:rPr>
          <w:color w:val="0070C0"/>
          <w:szCs w:val="20"/>
        </w:rPr>
        <w:t>spectral</w:t>
      </w:r>
      <w:proofErr w:type="gramEnd"/>
      <w:r w:rsidRPr="00990008">
        <w:rPr>
          <w:b/>
          <w:color w:val="0070C0"/>
          <w:szCs w:val="20"/>
        </w:rPr>
        <w:t>-</w:t>
      </w:r>
      <w:r w:rsidRPr="00990008">
        <w:rPr>
          <w:color w:val="0070C0"/>
          <w:szCs w:val="20"/>
        </w:rPr>
        <w:t>convolution</w:t>
      </w:r>
      <w:r w:rsidRPr="00990008">
        <w:rPr>
          <w:b/>
          <w:color w:val="0070C0"/>
          <w:szCs w:val="20"/>
        </w:rPr>
        <w:t>-</w:t>
      </w:r>
      <w:r w:rsidRPr="00990008">
        <w:rPr>
          <w:color w:val="0070C0"/>
          <w:szCs w:val="20"/>
        </w:rPr>
        <w:t>flags": {"FFT": true, "</w:t>
      </w:r>
      <w:r w:rsidR="00205342" w:rsidRPr="00990008">
        <w:rPr>
          <w:color w:val="0070C0"/>
          <w:szCs w:val="20"/>
        </w:rPr>
        <w:t>f</w:t>
      </w:r>
      <w:r w:rsidRPr="00990008">
        <w:rPr>
          <w:color w:val="0070C0"/>
          <w:szCs w:val="20"/>
        </w:rPr>
        <w:t xml:space="preserve">unction ID": 2, "HWHM": </w:t>
      </w:r>
      <w:r w:rsidR="00653EEA">
        <w:rPr>
          <w:color w:val="0070C0"/>
          <w:szCs w:val="20"/>
        </w:rPr>
        <w:t>4.0</w:t>
      </w:r>
      <w:r w:rsidRPr="00990008">
        <w:rPr>
          <w:color w:val="0070C0"/>
          <w:szCs w:val="20"/>
        </w:rPr>
        <w:t>e-02, "</w:t>
      </w:r>
      <w:r w:rsidR="00205342" w:rsidRPr="00990008">
        <w:rPr>
          <w:color w:val="0070C0"/>
          <w:szCs w:val="20"/>
        </w:rPr>
        <w:t>b</w:t>
      </w:r>
      <w:r w:rsidRPr="00990008">
        <w:rPr>
          <w:color w:val="0070C0"/>
          <w:szCs w:val="20"/>
        </w:rPr>
        <w:t>oxcar-width-ratio": 0.0</w:t>
      </w:r>
      <w:r w:rsidR="009A2023" w:rsidRPr="00990008">
        <w:rPr>
          <w:color w:val="0070C0"/>
          <w:szCs w:val="20"/>
        </w:rPr>
        <w:t>0</w:t>
      </w:r>
      <w:r w:rsidRPr="00990008">
        <w:rPr>
          <w:color w:val="0070C0"/>
          <w:szCs w:val="20"/>
        </w:rPr>
        <w:t>5},</w:t>
      </w:r>
    </w:p>
    <w:p w14:paraId="3FEE470E" w14:textId="7440AD43" w:rsidR="009F2CC4" w:rsidRPr="00990008" w:rsidRDefault="009F2CC4" w:rsidP="009F2CC4">
      <w:pPr>
        <w:spacing w:line="360" w:lineRule="auto"/>
        <w:rPr>
          <w:color w:val="0070C0"/>
        </w:rPr>
      </w:pPr>
      <w:r w:rsidRPr="00990008">
        <w:rPr>
          <w:color w:val="0070C0"/>
          <w:szCs w:val="20"/>
        </w:rPr>
        <w:t>"</w:t>
      </w:r>
      <w:proofErr w:type="gramStart"/>
      <w:r w:rsidRPr="00990008">
        <w:rPr>
          <w:color w:val="0070C0"/>
        </w:rPr>
        <w:t>output</w:t>
      </w:r>
      <w:proofErr w:type="gramEnd"/>
      <w:r w:rsidRPr="00990008">
        <w:rPr>
          <w:color w:val="0070C0"/>
        </w:rPr>
        <w:t>-</w:t>
      </w:r>
      <w:r w:rsidR="002F46FF">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xml:space="preserve">: </w:t>
      </w:r>
      <w:r w:rsidR="009738A6" w:rsidRPr="00990008">
        <w:rPr>
          <w:color w:val="0070C0"/>
        </w:rPr>
        <w:t>2</w:t>
      </w:r>
      <w:r w:rsidRPr="00990008">
        <w:rPr>
          <w:color w:val="0070C0"/>
        </w:rPr>
        <w:t>.0e-02}</w:t>
      </w:r>
    </w:p>
    <w:p w14:paraId="23805930" w14:textId="503BDFC9" w:rsidR="00C85CAC" w:rsidRPr="00D142FB" w:rsidRDefault="009F2CC4" w:rsidP="00D142FB">
      <w:pPr>
        <w:spacing w:line="360" w:lineRule="auto"/>
        <w:rPr>
          <w:color w:val="0070C0"/>
        </w:rPr>
      </w:pPr>
      <w:r w:rsidRPr="00990008">
        <w:rPr>
          <w:color w:val="0070C0"/>
        </w:rPr>
        <w:t>}</w:t>
      </w:r>
    </w:p>
    <w:p w14:paraId="13E51543" w14:textId="29D22B3E" w:rsidR="000F6AF3" w:rsidRDefault="00C85CAC" w:rsidP="00D94D22">
      <w:pPr>
        <w:spacing w:after="200" w:line="360" w:lineRule="auto"/>
        <w:jc w:val="both"/>
        <w:rPr>
          <w:color w:val="auto"/>
        </w:rPr>
      </w:pPr>
      <w:r w:rsidRPr="00C85CAC">
        <w:rPr>
          <w:color w:val="auto"/>
        </w:rPr>
        <w:t xml:space="preserve">In </w:t>
      </w:r>
      <w:r w:rsidR="00BF5895">
        <w:rPr>
          <w:color w:val="auto"/>
        </w:rPr>
        <w:t>this</w:t>
      </w:r>
      <w:r w:rsidRPr="00C85CAC">
        <w:rPr>
          <w:color w:val="auto"/>
        </w:rPr>
        <w:t xml:space="preserve"> example</w:t>
      </w:r>
      <w:r>
        <w:rPr>
          <w:color w:val="auto"/>
        </w:rPr>
        <w:t>, the user is requesting that CLBLM computes and output</w:t>
      </w:r>
      <w:r w:rsidR="00542755">
        <w:rPr>
          <w:color w:val="auto"/>
        </w:rPr>
        <w:t>s</w:t>
      </w:r>
      <w:r>
        <w:rPr>
          <w:color w:val="auto"/>
        </w:rPr>
        <w:t xml:space="preserve"> </w:t>
      </w:r>
      <w:r w:rsidRPr="0014152C">
        <w:rPr>
          <w:i/>
          <w:color w:val="auto"/>
        </w:rPr>
        <w:t>monochromatic</w:t>
      </w:r>
      <w:r>
        <w:rPr>
          <w:color w:val="auto"/>
        </w:rPr>
        <w:t xml:space="preserve"> radiances and transmittance profiles convolved with </w:t>
      </w:r>
      <w:r w:rsidR="0025619D">
        <w:rPr>
          <w:color w:val="auto"/>
        </w:rPr>
        <w:t xml:space="preserve">a </w:t>
      </w:r>
      <w:r>
        <w:rPr>
          <w:color w:val="auto"/>
        </w:rPr>
        <w:t>0.0</w:t>
      </w:r>
      <w:r w:rsidR="00653EEA">
        <w:rPr>
          <w:color w:val="auto"/>
        </w:rPr>
        <w:t>4</w:t>
      </w:r>
      <w:r>
        <w:rPr>
          <w:color w:val="auto"/>
        </w:rPr>
        <w:t xml:space="preserve"> cm</w:t>
      </w:r>
      <w:r w:rsidRPr="00C85CAC">
        <w:rPr>
          <w:color w:val="auto"/>
          <w:vertAlign w:val="superscript"/>
        </w:rPr>
        <w:t>-1</w:t>
      </w:r>
      <w:r w:rsidR="00FA0F87">
        <w:rPr>
          <w:color w:val="auto"/>
        </w:rPr>
        <w:t xml:space="preserve"> </w:t>
      </w:r>
      <w:r>
        <w:rPr>
          <w:color w:val="auto"/>
        </w:rPr>
        <w:t xml:space="preserve">wide </w:t>
      </w:r>
      <w:r w:rsidR="0014152C">
        <w:rPr>
          <w:color w:val="auto"/>
        </w:rPr>
        <w:t>triangular</w:t>
      </w:r>
      <w:r>
        <w:rPr>
          <w:color w:val="auto"/>
        </w:rPr>
        <w:t xml:space="preserve"> function </w:t>
      </w:r>
      <w:r w:rsidR="00542755">
        <w:rPr>
          <w:color w:val="auto"/>
        </w:rPr>
        <w:t>over the 1000-2500 cm</w:t>
      </w:r>
      <w:r w:rsidR="00542755" w:rsidRPr="00542755">
        <w:rPr>
          <w:color w:val="auto"/>
          <w:vertAlign w:val="superscript"/>
        </w:rPr>
        <w:t>-1</w:t>
      </w:r>
      <w:r w:rsidR="00542755">
        <w:rPr>
          <w:color w:val="auto"/>
        </w:rPr>
        <w:t xml:space="preserve"> spectral domain </w:t>
      </w:r>
      <w:r>
        <w:rPr>
          <w:color w:val="auto"/>
        </w:rPr>
        <w:t xml:space="preserve">using FFT convolution. </w:t>
      </w:r>
      <w:r w:rsidR="00B25126">
        <w:rPr>
          <w:color w:val="auto"/>
        </w:rPr>
        <w:t xml:space="preserve">The convolved </w:t>
      </w:r>
      <w:r w:rsidR="004F2785">
        <w:rPr>
          <w:color w:val="auto"/>
        </w:rPr>
        <w:t xml:space="preserve">transmittance </w:t>
      </w:r>
      <w:r w:rsidR="00B25126">
        <w:rPr>
          <w:color w:val="auto"/>
        </w:rPr>
        <w:t>spectr</w:t>
      </w:r>
      <w:r w:rsidR="000F6AF3">
        <w:rPr>
          <w:color w:val="auto"/>
        </w:rPr>
        <w:t>a</w:t>
      </w:r>
      <w:r w:rsidR="00B25126">
        <w:rPr>
          <w:color w:val="auto"/>
        </w:rPr>
        <w:t xml:space="preserve"> </w:t>
      </w:r>
      <w:r w:rsidR="000F6AF3">
        <w:rPr>
          <w:color w:val="auto"/>
        </w:rPr>
        <w:t>are</w:t>
      </w:r>
      <w:r w:rsidR="00B25126">
        <w:rPr>
          <w:color w:val="auto"/>
        </w:rPr>
        <w:t xml:space="preserve"> sampled at uniform 0.02 cm</w:t>
      </w:r>
      <w:r w:rsidR="00B25126" w:rsidRPr="00C85CAC">
        <w:rPr>
          <w:color w:val="auto"/>
          <w:vertAlign w:val="superscript"/>
        </w:rPr>
        <w:t>-1</w:t>
      </w:r>
      <w:r w:rsidR="00B25126">
        <w:rPr>
          <w:color w:val="auto"/>
        </w:rPr>
        <w:t xml:space="preserve"> intervals. In th</w:t>
      </w:r>
      <w:r w:rsidR="00C61E65">
        <w:rPr>
          <w:color w:val="auto"/>
        </w:rPr>
        <w:t>e</w:t>
      </w:r>
      <w:r w:rsidR="00B25126">
        <w:rPr>
          <w:color w:val="auto"/>
        </w:rPr>
        <w:t xml:space="preserve"> case</w:t>
      </w:r>
      <w:r w:rsidR="00C61E65">
        <w:rPr>
          <w:color w:val="auto"/>
        </w:rPr>
        <w:t xml:space="preserve"> shown here</w:t>
      </w:r>
      <w:r w:rsidR="003C3734">
        <w:rPr>
          <w:color w:val="auto"/>
        </w:rPr>
        <w:t>,</w:t>
      </w:r>
      <w:r w:rsidR="00B25126">
        <w:rPr>
          <w:color w:val="auto"/>
        </w:rPr>
        <w:t xml:space="preserve"> calculations are performed in LTE mode </w:t>
      </w:r>
      <w:r w:rsidR="00E4525C">
        <w:rPr>
          <w:color w:val="auto"/>
        </w:rPr>
        <w:t xml:space="preserve">(default mode) </w:t>
      </w:r>
      <w:r w:rsidR="00B25126">
        <w:rPr>
          <w:color w:val="auto"/>
        </w:rPr>
        <w:t>without solar contribution</w:t>
      </w:r>
      <w:r w:rsidR="00E4525C">
        <w:rPr>
          <w:color w:val="auto"/>
        </w:rPr>
        <w:t xml:space="preserve"> included</w:t>
      </w:r>
      <w:r w:rsidR="00B25126">
        <w:rPr>
          <w:color w:val="auto"/>
        </w:rPr>
        <w:t xml:space="preserve">, </w:t>
      </w:r>
      <w:r w:rsidR="00E4525C" w:rsidRPr="00A34A79">
        <w:rPr>
          <w:color w:val="auto"/>
        </w:rPr>
        <w:t xml:space="preserve">for all scenes </w:t>
      </w:r>
      <w:r w:rsidR="00490D09" w:rsidRPr="00A34A79">
        <w:rPr>
          <w:color w:val="auto"/>
        </w:rPr>
        <w:t xml:space="preserve">contained </w:t>
      </w:r>
      <w:r w:rsidR="00E4525C" w:rsidRPr="00A34A79">
        <w:rPr>
          <w:color w:val="auto"/>
        </w:rPr>
        <w:t xml:space="preserve">in the file </w:t>
      </w:r>
      <w:r w:rsidR="00FA0F87" w:rsidRPr="00A34A79">
        <w:rPr>
          <w:color w:val="auto"/>
        </w:rPr>
        <w:t>named</w:t>
      </w:r>
      <w:r w:rsidR="004F2785">
        <w:rPr>
          <w:color w:val="auto"/>
        </w:rPr>
        <w:t xml:space="preserve"> </w:t>
      </w:r>
      <w:r w:rsidR="003B775C" w:rsidRPr="00A34A79">
        <w:rPr>
          <w:color w:val="auto"/>
        </w:rPr>
        <w:t>‘. /</w:t>
      </w:r>
      <w:r w:rsidR="00E4525C" w:rsidRPr="00A34A79">
        <w:rPr>
          <w:color w:val="auto"/>
        </w:rPr>
        <w:t xml:space="preserve">scenes.nc’ </w:t>
      </w:r>
      <w:r w:rsidR="003B775C" w:rsidRPr="00A34A79">
        <w:rPr>
          <w:color w:val="auto"/>
        </w:rPr>
        <w:t xml:space="preserve">(default scene file name) </w:t>
      </w:r>
      <w:r w:rsidR="00B25126">
        <w:rPr>
          <w:color w:val="auto"/>
        </w:rPr>
        <w:t xml:space="preserve">using </w:t>
      </w:r>
      <w:r w:rsidR="00E4525C">
        <w:rPr>
          <w:color w:val="auto"/>
        </w:rPr>
        <w:t xml:space="preserve">the </w:t>
      </w:r>
      <w:r w:rsidR="00B25126">
        <w:rPr>
          <w:color w:val="auto"/>
        </w:rPr>
        <w:t>default settings for optical depths calculations.</w:t>
      </w:r>
      <w:r w:rsidR="00E4525C">
        <w:rPr>
          <w:color w:val="auto"/>
        </w:rPr>
        <w:t xml:space="preserve"> </w:t>
      </w:r>
      <w:r w:rsidR="003B775C">
        <w:rPr>
          <w:color w:val="auto"/>
        </w:rPr>
        <w:t>T</w:t>
      </w:r>
      <w:r w:rsidR="00631D27">
        <w:rPr>
          <w:color w:val="auto"/>
        </w:rPr>
        <w:t>he</w:t>
      </w:r>
      <w:r w:rsidR="003B775C">
        <w:rPr>
          <w:color w:val="auto"/>
        </w:rPr>
        <w:t xml:space="preserve"> radiances are written out to a file named ‘</w:t>
      </w:r>
      <w:proofErr w:type="spellStart"/>
      <w:r w:rsidR="003B775C">
        <w:rPr>
          <w:color w:val="auto"/>
        </w:rPr>
        <w:t>myradfile</w:t>
      </w:r>
      <w:proofErr w:type="spellEnd"/>
      <w:r w:rsidR="003B775C">
        <w:rPr>
          <w:color w:val="auto"/>
        </w:rPr>
        <w:t>’ in the directory ‘myfolder1/’ and transmittances in files with default filenames in the directory ‘myfolder2/’ (see Appendix A for CLBLM output data file content and default naming</w:t>
      </w:r>
      <w:r w:rsidR="004F2785">
        <w:rPr>
          <w:color w:val="auto"/>
        </w:rPr>
        <w:t xml:space="preserve"> conventions</w:t>
      </w:r>
      <w:r w:rsidR="003B775C">
        <w:rPr>
          <w:color w:val="auto"/>
        </w:rPr>
        <w:t>).</w:t>
      </w:r>
      <w:r w:rsidR="00BF28A9">
        <w:rPr>
          <w:color w:val="auto"/>
        </w:rPr>
        <w:t xml:space="preserve"> </w:t>
      </w:r>
      <w:r w:rsidR="00BF28A9">
        <w:t xml:space="preserve">Note that the entire set of JSON directives must be enclosed in curly braces. Any text inserted outside those braces is ignored. All group/key names are </w:t>
      </w:r>
      <w:r w:rsidR="00BF28A9" w:rsidRPr="00C950C7">
        <w:rPr>
          <w:i/>
        </w:rPr>
        <w:t>case insensitive</w:t>
      </w:r>
      <w:r w:rsidR="00BF28A9">
        <w:t xml:space="preserve"> and blank spaces as well as </w:t>
      </w:r>
      <w:r w:rsidR="00BF28A9" w:rsidRPr="00BB6E7C">
        <w:t>&lt;CR&gt;</w:t>
      </w:r>
      <w:r w:rsidR="00BF28A9">
        <w:t xml:space="preserve"> are ignored except when within quotes. If desired, users can use a JSON validator (</w:t>
      </w:r>
      <w:hyperlink r:id="rId16" w:history="1">
        <w:r w:rsidR="00BF28A9" w:rsidRPr="00AE0E7C">
          <w:rPr>
            <w:rStyle w:val="Hyperlink"/>
          </w:rPr>
          <w:t>https://jsonlint.com/</w:t>
        </w:r>
      </w:hyperlink>
      <w:r w:rsidR="00BF28A9" w:rsidRPr="00BB6E7C">
        <w:t>)</w:t>
      </w:r>
      <w:r w:rsidR="00BF28A9">
        <w:t xml:space="preserve"> to verify the correctness of their syntax.</w:t>
      </w:r>
    </w:p>
    <w:p w14:paraId="57547876" w14:textId="23C1601F" w:rsidR="0052608D" w:rsidRDefault="006F4BB3" w:rsidP="00F43AA0">
      <w:pPr>
        <w:spacing w:after="200" w:line="360" w:lineRule="auto"/>
        <w:jc w:val="both"/>
        <w:rPr>
          <w:color w:val="auto"/>
        </w:rPr>
      </w:pPr>
      <w:r>
        <w:rPr>
          <w:color w:val="auto"/>
        </w:rPr>
        <w:fldChar w:fldCharType="begin"/>
      </w:r>
      <w:r>
        <w:rPr>
          <w:color w:val="auto"/>
        </w:rPr>
        <w:instrText xml:space="preserve"> REF _Ref521495992 \h  \* MERGEFORMAT </w:instrText>
      </w:r>
      <w:r>
        <w:rPr>
          <w:color w:val="auto"/>
        </w:rPr>
      </w:r>
      <w:r>
        <w:rPr>
          <w:color w:val="auto"/>
        </w:rPr>
        <w:fldChar w:fldCharType="separate"/>
      </w:r>
      <w:r w:rsidR="00BA1AD0" w:rsidRPr="00EF03FC">
        <w:rPr>
          <w:color w:val="auto"/>
        </w:rPr>
        <w:t>Table 3</w:t>
      </w:r>
      <w:r>
        <w:rPr>
          <w:color w:val="auto"/>
        </w:rPr>
        <w:fldChar w:fldCharType="end"/>
      </w:r>
      <w:r>
        <w:rPr>
          <w:color w:val="auto"/>
        </w:rPr>
        <w:t xml:space="preserve"> provides the complete list of JSON keys and groups of keys used by </w:t>
      </w:r>
      <w:r w:rsidRPr="00A34A79">
        <w:rPr>
          <w:i/>
          <w:color w:val="auto"/>
        </w:rPr>
        <w:t>CLBLM</w:t>
      </w:r>
      <w:r w:rsidR="00A34A79" w:rsidRPr="00A34A79">
        <w:rPr>
          <w:i/>
          <w:color w:val="auto"/>
        </w:rPr>
        <w:t>-no-scatt</w:t>
      </w:r>
      <w:r>
        <w:rPr>
          <w:color w:val="auto"/>
        </w:rPr>
        <w:t xml:space="preserve">. Detailed explanations about the </w:t>
      </w:r>
      <w:r w:rsidR="00FA0F87">
        <w:rPr>
          <w:color w:val="auto"/>
        </w:rPr>
        <w:t>meaning</w:t>
      </w:r>
      <w:r>
        <w:rPr>
          <w:color w:val="auto"/>
        </w:rPr>
        <w:t xml:space="preserve"> of each key and their allowed values are provided in Sec. </w:t>
      </w:r>
      <w:r>
        <w:rPr>
          <w:color w:val="auto"/>
        </w:rPr>
        <w:fldChar w:fldCharType="begin"/>
      </w:r>
      <w:r>
        <w:rPr>
          <w:color w:val="auto"/>
        </w:rPr>
        <w:instrText xml:space="preserve"> REF _Ref516153166 \r \h </w:instrText>
      </w:r>
      <w:r>
        <w:rPr>
          <w:color w:val="auto"/>
        </w:rPr>
      </w:r>
      <w:r>
        <w:rPr>
          <w:color w:val="auto"/>
        </w:rPr>
        <w:fldChar w:fldCharType="separate"/>
      </w:r>
      <w:r>
        <w:rPr>
          <w:color w:val="auto"/>
        </w:rPr>
        <w:t>3.1</w:t>
      </w:r>
      <w:r>
        <w:rPr>
          <w:color w:val="auto"/>
        </w:rPr>
        <w:fldChar w:fldCharType="end"/>
      </w:r>
      <w:r>
        <w:rPr>
          <w:color w:val="auto"/>
        </w:rPr>
        <w:t xml:space="preserve"> </w:t>
      </w:r>
      <w:r w:rsidRPr="00D1427E">
        <w:rPr>
          <w:color w:val="auto"/>
        </w:rPr>
        <w:t xml:space="preserve">through </w:t>
      </w:r>
      <w:r w:rsidRPr="00D1427E">
        <w:rPr>
          <w:color w:val="auto"/>
        </w:rPr>
        <w:fldChar w:fldCharType="begin"/>
      </w:r>
      <w:r w:rsidRPr="00D1427E">
        <w:rPr>
          <w:color w:val="auto"/>
        </w:rPr>
        <w:instrText xml:space="preserve"> REF _Ref521496280 \r \h </w:instrText>
      </w:r>
      <w:r w:rsidR="004F2785" w:rsidRPr="00D1427E">
        <w:rPr>
          <w:color w:val="auto"/>
        </w:rPr>
        <w:instrText xml:space="preserve"> \* MERGEFORMAT </w:instrText>
      </w:r>
      <w:r w:rsidRPr="00D1427E">
        <w:rPr>
          <w:color w:val="auto"/>
        </w:rPr>
      </w:r>
      <w:r w:rsidRPr="00D1427E">
        <w:rPr>
          <w:color w:val="auto"/>
        </w:rPr>
        <w:fldChar w:fldCharType="separate"/>
      </w:r>
      <w:r w:rsidR="00EC282A" w:rsidRPr="00D1427E">
        <w:rPr>
          <w:color w:val="auto"/>
        </w:rPr>
        <w:t>3.10</w:t>
      </w:r>
      <w:r w:rsidRPr="00D1427E">
        <w:rPr>
          <w:color w:val="auto"/>
        </w:rPr>
        <w:fldChar w:fldCharType="end"/>
      </w:r>
      <w:r w:rsidRPr="00D1427E">
        <w:rPr>
          <w:color w:val="auto"/>
        </w:rPr>
        <w:t xml:space="preserve">. </w:t>
      </w:r>
      <w:r w:rsidR="00C87FE0" w:rsidRPr="00D1427E">
        <w:rPr>
          <w:color w:val="auto"/>
        </w:rPr>
        <w:t>Note that</w:t>
      </w:r>
      <w:r w:rsidR="00C87FE0">
        <w:rPr>
          <w:color w:val="auto"/>
        </w:rPr>
        <w:t xml:space="preserve"> the </w:t>
      </w:r>
      <w:r w:rsidR="00A6115F">
        <w:rPr>
          <w:color w:val="auto"/>
        </w:rPr>
        <w:t>JSON grou</w:t>
      </w:r>
      <w:r w:rsidR="00D142FB">
        <w:rPr>
          <w:color w:val="auto"/>
        </w:rPr>
        <w:t>p</w:t>
      </w:r>
      <w:r w:rsidR="00A6115F">
        <w:rPr>
          <w:color w:val="auto"/>
        </w:rPr>
        <w:t xml:space="preserve"> </w:t>
      </w:r>
      <w:r w:rsidR="00653EEA" w:rsidRPr="00653EEA">
        <w:rPr>
          <w:b/>
          <w:color w:val="auto"/>
        </w:rPr>
        <w:t>"</w:t>
      </w:r>
      <w:proofErr w:type="spellStart"/>
      <w:r w:rsidR="00653EEA" w:rsidRPr="00653EEA">
        <w:rPr>
          <w:b/>
          <w:color w:val="auto"/>
        </w:rPr>
        <w:t>clblm</w:t>
      </w:r>
      <w:proofErr w:type="spellEnd"/>
      <w:r w:rsidR="00653EEA" w:rsidRPr="00653EEA">
        <w:rPr>
          <w:b/>
          <w:color w:val="auto"/>
        </w:rPr>
        <w:t>-out"</w:t>
      </w:r>
      <w:r w:rsidR="00653EEA" w:rsidRPr="00653EEA">
        <w:rPr>
          <w:color w:val="auto"/>
        </w:rPr>
        <w:t xml:space="preserve"> </w:t>
      </w:r>
      <w:r w:rsidR="00A6115F">
        <w:rPr>
          <w:color w:val="auto"/>
        </w:rPr>
        <w:t xml:space="preserve">appearing in the above example </w:t>
      </w:r>
      <w:r>
        <w:rPr>
          <w:color w:val="auto"/>
        </w:rPr>
        <w:t xml:space="preserve">is </w:t>
      </w:r>
      <w:r w:rsidR="00D32106" w:rsidRPr="00D32106">
        <w:rPr>
          <w:i/>
          <w:color w:val="auto"/>
        </w:rPr>
        <w:t>mandatory</w:t>
      </w:r>
      <w:r w:rsidR="00D32106">
        <w:rPr>
          <w:color w:val="auto"/>
        </w:rPr>
        <w:t xml:space="preserve"> when starting calculations from scene data</w:t>
      </w:r>
      <w:r w:rsidR="00A6115F">
        <w:rPr>
          <w:color w:val="auto"/>
        </w:rPr>
        <w:t xml:space="preserve">. </w:t>
      </w:r>
      <w:r w:rsidRPr="00FA0F87">
        <w:rPr>
          <w:color w:val="auto"/>
          <w:highlight w:val="yellow"/>
        </w:rPr>
        <w:t xml:space="preserve">The group </w:t>
      </w:r>
      <w:r w:rsidRPr="00FA0F87">
        <w:rPr>
          <w:b/>
          <w:color w:val="auto"/>
          <w:szCs w:val="20"/>
          <w:highlight w:val="yellow"/>
        </w:rPr>
        <w:t>"</w:t>
      </w:r>
      <w:r w:rsidRPr="00FA0F87">
        <w:rPr>
          <w:b/>
          <w:color w:val="auto"/>
          <w:highlight w:val="yellow"/>
        </w:rPr>
        <w:t>spectral convolution-flags</w:t>
      </w:r>
      <w:r w:rsidR="0052608D" w:rsidRPr="00FA0F87">
        <w:rPr>
          <w:b/>
          <w:color w:val="auto"/>
          <w:szCs w:val="20"/>
          <w:highlight w:val="yellow"/>
        </w:rPr>
        <w:t xml:space="preserve"> </w:t>
      </w:r>
      <w:r w:rsidRPr="00FA0F87">
        <w:rPr>
          <w:b/>
          <w:color w:val="auto"/>
          <w:szCs w:val="20"/>
          <w:highlight w:val="yellow"/>
        </w:rPr>
        <w:t>"</w:t>
      </w:r>
      <w:r w:rsidR="0052608D" w:rsidRPr="00FA0F87">
        <w:rPr>
          <w:color w:val="auto"/>
          <w:szCs w:val="20"/>
          <w:highlight w:val="yellow"/>
        </w:rPr>
        <w:t xml:space="preserve">must be included in the user-directive file if at least one output RT product </w:t>
      </w:r>
      <w:r w:rsidR="00A34A79">
        <w:rPr>
          <w:color w:val="auto"/>
          <w:szCs w:val="20"/>
          <w:highlight w:val="yellow"/>
        </w:rPr>
        <w:t>is</w:t>
      </w:r>
      <w:r w:rsidR="0052608D" w:rsidRPr="00FA0F87">
        <w:rPr>
          <w:color w:val="auto"/>
          <w:szCs w:val="20"/>
          <w:highlight w:val="yellow"/>
        </w:rPr>
        <w:t xml:space="preserve"> spectrally convolved.</w:t>
      </w:r>
      <w:r w:rsidR="0052608D">
        <w:rPr>
          <w:color w:val="auto"/>
          <w:szCs w:val="20"/>
        </w:rPr>
        <w:t xml:space="preserve"> The group</w:t>
      </w:r>
      <w:r w:rsidR="0052608D" w:rsidRPr="00653EEA">
        <w:rPr>
          <w:color w:val="auto"/>
        </w:rPr>
        <w:t xml:space="preserve"> </w:t>
      </w:r>
      <w:r w:rsidR="0052608D" w:rsidRPr="00653EEA">
        <w:rPr>
          <w:b/>
          <w:color w:val="auto"/>
          <w:szCs w:val="20"/>
        </w:rPr>
        <w:t>"</w:t>
      </w:r>
      <w:r w:rsidR="0052608D" w:rsidRPr="00653EEA">
        <w:rPr>
          <w:b/>
          <w:color w:val="auto"/>
        </w:rPr>
        <w:t>output-</w:t>
      </w:r>
      <w:r w:rsidR="002F46FF">
        <w:rPr>
          <w:b/>
          <w:color w:val="auto"/>
        </w:rPr>
        <w:t>spectral-</w:t>
      </w:r>
      <w:r w:rsidR="0052608D" w:rsidRPr="00653EEA">
        <w:rPr>
          <w:b/>
          <w:color w:val="auto"/>
        </w:rPr>
        <w:t>grid</w:t>
      </w:r>
      <w:r w:rsidR="0052608D" w:rsidRPr="00653EEA">
        <w:rPr>
          <w:b/>
          <w:color w:val="auto"/>
          <w:szCs w:val="20"/>
        </w:rPr>
        <w:t>"</w:t>
      </w:r>
      <w:r w:rsidR="0052608D">
        <w:rPr>
          <w:color w:val="auto"/>
          <w:szCs w:val="20"/>
        </w:rPr>
        <w:t xml:space="preserve"> containing output product spectral grid specification is used by CLBLM in all situations except when the output product is convolved with a user-defined instrument function. </w:t>
      </w:r>
      <w:r w:rsidRPr="00653EEA">
        <w:rPr>
          <w:color w:val="auto"/>
          <w:szCs w:val="20"/>
        </w:rPr>
        <w:t xml:space="preserve"> </w:t>
      </w:r>
      <w:r w:rsidR="00094041">
        <w:rPr>
          <w:color w:val="auto"/>
        </w:rPr>
        <w:t>O</w:t>
      </w:r>
      <w:r w:rsidR="00A6115F">
        <w:rPr>
          <w:color w:val="auto"/>
        </w:rPr>
        <w:t xml:space="preserve">ther </w:t>
      </w:r>
      <w:r w:rsidR="004F2785">
        <w:rPr>
          <w:color w:val="auto"/>
        </w:rPr>
        <w:t xml:space="preserve">CLBLM JSON </w:t>
      </w:r>
      <w:r w:rsidR="00A6115F">
        <w:rPr>
          <w:color w:val="auto"/>
        </w:rPr>
        <w:t xml:space="preserve">groups are optional </w:t>
      </w:r>
      <w:r w:rsidR="00A6115F" w:rsidRPr="00E23999">
        <w:rPr>
          <w:color w:val="auto"/>
        </w:rPr>
        <w:t xml:space="preserve">and </w:t>
      </w:r>
      <w:r w:rsidR="006C1811" w:rsidRPr="00E23999">
        <w:rPr>
          <w:color w:val="auto"/>
        </w:rPr>
        <w:t>are</w:t>
      </w:r>
      <w:r w:rsidR="00A6115F" w:rsidRPr="00E23999">
        <w:rPr>
          <w:color w:val="auto"/>
        </w:rPr>
        <w:t xml:space="preserve"> </w:t>
      </w:r>
      <w:r w:rsidR="00D32106" w:rsidRPr="00E23999">
        <w:rPr>
          <w:color w:val="auto"/>
        </w:rPr>
        <w:t>used</w:t>
      </w:r>
      <w:r w:rsidR="00A6115F" w:rsidRPr="00E23999">
        <w:rPr>
          <w:color w:val="auto"/>
        </w:rPr>
        <w:t xml:space="preserve"> </w:t>
      </w:r>
      <w:r w:rsidR="00094041" w:rsidRPr="00E23999">
        <w:rPr>
          <w:color w:val="auto"/>
        </w:rPr>
        <w:t xml:space="preserve">either </w:t>
      </w:r>
      <w:r w:rsidR="00016E9D" w:rsidRPr="00E23999">
        <w:rPr>
          <w:color w:val="auto"/>
        </w:rPr>
        <w:t>for</w:t>
      </w:r>
      <w:r w:rsidR="00A6115F" w:rsidRPr="00E23999">
        <w:rPr>
          <w:color w:val="auto"/>
        </w:rPr>
        <w:t xml:space="preserve"> </w:t>
      </w:r>
      <w:r w:rsidR="008E09D7" w:rsidRPr="00E23999">
        <w:rPr>
          <w:color w:val="auto"/>
        </w:rPr>
        <w:t>overrid</w:t>
      </w:r>
      <w:r w:rsidR="00016E9D" w:rsidRPr="00E23999">
        <w:rPr>
          <w:color w:val="auto"/>
        </w:rPr>
        <w:t>ing</w:t>
      </w:r>
      <w:r w:rsidR="00A6115F" w:rsidRPr="00E23999">
        <w:rPr>
          <w:color w:val="auto"/>
        </w:rPr>
        <w:t xml:space="preserve"> </w:t>
      </w:r>
      <w:r w:rsidR="00CA5BDF" w:rsidRPr="008E09D7">
        <w:rPr>
          <w:color w:val="auto"/>
        </w:rPr>
        <w:t xml:space="preserve">the </w:t>
      </w:r>
      <w:r w:rsidR="00A6115F" w:rsidRPr="008E09D7">
        <w:rPr>
          <w:i/>
          <w:color w:val="auto"/>
        </w:rPr>
        <w:t>CLBLM</w:t>
      </w:r>
      <w:r w:rsidR="0052608D" w:rsidRPr="008E09D7">
        <w:rPr>
          <w:i/>
          <w:color w:val="auto"/>
        </w:rPr>
        <w:t>-no-scatt</w:t>
      </w:r>
      <w:r w:rsidR="00A6115F" w:rsidRPr="008E09D7">
        <w:rPr>
          <w:color w:val="auto"/>
        </w:rPr>
        <w:t xml:space="preserve"> </w:t>
      </w:r>
      <w:r w:rsidR="008E09D7" w:rsidRPr="008E09D7">
        <w:rPr>
          <w:color w:val="auto"/>
        </w:rPr>
        <w:t xml:space="preserve">default </w:t>
      </w:r>
      <w:r w:rsidR="00A6115F" w:rsidRPr="008E09D7">
        <w:rPr>
          <w:color w:val="auto"/>
        </w:rPr>
        <w:t>settings</w:t>
      </w:r>
      <w:r w:rsidR="0052608D" w:rsidRPr="008E09D7">
        <w:rPr>
          <w:color w:val="auto"/>
        </w:rPr>
        <w:t xml:space="preserve"> for RT and optical depth </w:t>
      </w:r>
      <w:r w:rsidR="0052608D" w:rsidRPr="008E09D7">
        <w:rPr>
          <w:color w:val="auto"/>
        </w:rPr>
        <w:lastRenderedPageBreak/>
        <w:t>calculations</w:t>
      </w:r>
      <w:r w:rsidR="00440714" w:rsidRPr="008E09D7">
        <w:rPr>
          <w:color w:val="auto"/>
        </w:rPr>
        <w:t xml:space="preserve"> or </w:t>
      </w:r>
      <w:r w:rsidR="00016E9D">
        <w:rPr>
          <w:color w:val="auto"/>
        </w:rPr>
        <w:t xml:space="preserve">for </w:t>
      </w:r>
      <w:r w:rsidR="00440714" w:rsidRPr="008E09D7">
        <w:rPr>
          <w:color w:val="auto"/>
        </w:rPr>
        <w:t>perform</w:t>
      </w:r>
      <w:r w:rsidR="00016E9D">
        <w:rPr>
          <w:color w:val="auto"/>
        </w:rPr>
        <w:t>ing</w:t>
      </w:r>
      <w:r w:rsidR="00440714" w:rsidRPr="008E09D7">
        <w:rPr>
          <w:color w:val="auto"/>
        </w:rPr>
        <w:t xml:space="preserve"> </w:t>
      </w:r>
      <w:r w:rsidR="00E23999">
        <w:rPr>
          <w:color w:val="auto"/>
        </w:rPr>
        <w:t xml:space="preserve">scene manipulation </w:t>
      </w:r>
      <w:r w:rsidR="00E23999" w:rsidRPr="008E09D7">
        <w:rPr>
          <w:color w:val="auto"/>
        </w:rPr>
        <w:t>functions</w:t>
      </w:r>
      <w:r w:rsidR="00095CED" w:rsidRPr="008E09D7">
        <w:rPr>
          <w:color w:val="auto"/>
        </w:rPr>
        <w:t xml:space="preserve"> such as </w:t>
      </w:r>
      <w:r w:rsidR="00440714" w:rsidRPr="008E09D7">
        <w:rPr>
          <w:color w:val="auto"/>
        </w:rPr>
        <w:t xml:space="preserve">scene selection </w:t>
      </w:r>
      <w:r w:rsidR="00095CED" w:rsidRPr="008E09D7">
        <w:rPr>
          <w:color w:val="auto"/>
        </w:rPr>
        <w:t>and</w:t>
      </w:r>
      <w:r w:rsidR="00440714" w:rsidRPr="008E09D7">
        <w:rPr>
          <w:color w:val="auto"/>
        </w:rPr>
        <w:t xml:space="preserve"> </w:t>
      </w:r>
      <w:r w:rsidR="00E23999" w:rsidRPr="00E23999">
        <w:rPr>
          <w:color w:val="auto"/>
        </w:rPr>
        <w:t>assigning</w:t>
      </w:r>
      <w:r w:rsidR="008E09D7" w:rsidRPr="00E23999">
        <w:rPr>
          <w:color w:val="auto"/>
        </w:rPr>
        <w:t xml:space="preserve"> </w:t>
      </w:r>
      <w:r w:rsidR="00E23999" w:rsidRPr="00E23999">
        <w:rPr>
          <w:color w:val="auto"/>
        </w:rPr>
        <w:t xml:space="preserve">different </w:t>
      </w:r>
      <w:r w:rsidR="00440714" w:rsidRPr="00E23999">
        <w:rPr>
          <w:color w:val="auto"/>
        </w:rPr>
        <w:t>viewing geometr</w:t>
      </w:r>
      <w:r w:rsidR="00E23999" w:rsidRPr="00E23999">
        <w:rPr>
          <w:color w:val="auto"/>
        </w:rPr>
        <w:t>ies</w:t>
      </w:r>
      <w:r w:rsidR="008E09D7" w:rsidRPr="00E23999">
        <w:rPr>
          <w:color w:val="auto"/>
        </w:rPr>
        <w:t xml:space="preserve"> </w:t>
      </w:r>
      <w:r w:rsidR="00E23999" w:rsidRPr="00E23999">
        <w:rPr>
          <w:color w:val="auto"/>
        </w:rPr>
        <w:t>to selected scenes</w:t>
      </w:r>
      <w:r w:rsidR="00016E9D" w:rsidRPr="00E23999">
        <w:rPr>
          <w:color w:val="auto"/>
        </w:rPr>
        <w:t xml:space="preserve"> without having to edit the input scene file</w:t>
      </w:r>
      <w:r w:rsidR="00440714" w:rsidRPr="00E23999">
        <w:rPr>
          <w:color w:val="auto"/>
        </w:rPr>
        <w:t>.</w:t>
      </w:r>
      <w:r w:rsidR="001A2431" w:rsidRPr="00E23999">
        <w:rPr>
          <w:color w:val="auto"/>
        </w:rPr>
        <w:t xml:space="preserve"> </w:t>
      </w:r>
      <w:r w:rsidR="00440714">
        <w:rPr>
          <w:color w:val="auto"/>
        </w:rPr>
        <w:t xml:space="preserve">The last group </w:t>
      </w:r>
      <w:r w:rsidR="00D142FB">
        <w:rPr>
          <w:color w:val="auto"/>
        </w:rPr>
        <w:t xml:space="preserve">listed in </w:t>
      </w:r>
      <w:r w:rsidR="00D142FB">
        <w:rPr>
          <w:color w:val="auto"/>
        </w:rPr>
        <w:fldChar w:fldCharType="begin"/>
      </w:r>
      <w:r w:rsidR="00D142FB">
        <w:rPr>
          <w:color w:val="auto"/>
        </w:rPr>
        <w:instrText xml:space="preserve"> REF _Ref521495992 \h  \* MERGEFORMAT </w:instrText>
      </w:r>
      <w:r w:rsidR="00D142FB">
        <w:rPr>
          <w:color w:val="auto"/>
        </w:rPr>
      </w:r>
      <w:r w:rsidR="00D142FB">
        <w:rPr>
          <w:color w:val="auto"/>
        </w:rPr>
        <w:fldChar w:fldCharType="separate"/>
      </w:r>
      <w:r w:rsidR="00E708F4" w:rsidRPr="00EF03FC">
        <w:rPr>
          <w:color w:val="auto"/>
        </w:rPr>
        <w:t>Table 3</w:t>
      </w:r>
      <w:r w:rsidR="00D142FB">
        <w:rPr>
          <w:color w:val="auto"/>
        </w:rPr>
        <w:fldChar w:fldCharType="end"/>
      </w:r>
      <w:r w:rsidR="00D142FB">
        <w:rPr>
          <w:color w:val="auto"/>
        </w:rPr>
        <w:t xml:space="preserve"> </w:t>
      </w:r>
      <w:r w:rsidR="00440714" w:rsidRPr="00094041">
        <w:rPr>
          <w:color w:val="auto"/>
        </w:rPr>
        <w:t xml:space="preserve">is </w:t>
      </w:r>
      <w:r w:rsidR="00094041" w:rsidRPr="00094041">
        <w:rPr>
          <w:color w:val="auto"/>
        </w:rPr>
        <w:t xml:space="preserve">a special group </w:t>
      </w:r>
      <w:r w:rsidR="00094041" w:rsidRPr="00016E9D">
        <w:rPr>
          <w:color w:val="auto"/>
        </w:rPr>
        <w:t>that</w:t>
      </w:r>
      <w:r w:rsidR="008E09D7" w:rsidRPr="00016E9D">
        <w:rPr>
          <w:color w:val="auto"/>
        </w:rPr>
        <w:t xml:space="preserve"> </w:t>
      </w:r>
      <w:r w:rsidR="00094041" w:rsidRPr="00016E9D">
        <w:rPr>
          <w:color w:val="auto"/>
        </w:rPr>
        <w:t xml:space="preserve">activates the </w:t>
      </w:r>
      <w:r w:rsidR="008E09D7" w:rsidRPr="00016E9D">
        <w:rPr>
          <w:color w:val="auto"/>
        </w:rPr>
        <w:t xml:space="preserve">CLBLM </w:t>
      </w:r>
      <w:r w:rsidR="00094041" w:rsidRPr="00016E9D">
        <w:rPr>
          <w:color w:val="auto"/>
        </w:rPr>
        <w:t xml:space="preserve">spectral convolution </w:t>
      </w:r>
      <w:r w:rsidR="00016E9D" w:rsidRPr="00016E9D">
        <w:rPr>
          <w:color w:val="auto"/>
        </w:rPr>
        <w:t xml:space="preserve">function </w:t>
      </w:r>
      <w:r w:rsidR="00094041" w:rsidRPr="00016E9D">
        <w:rPr>
          <w:color w:val="auto"/>
        </w:rPr>
        <w:t>only and appl</w:t>
      </w:r>
      <w:r w:rsidR="00016E9D" w:rsidRPr="00016E9D">
        <w:rPr>
          <w:color w:val="auto"/>
        </w:rPr>
        <w:t>ies</w:t>
      </w:r>
      <w:r w:rsidR="00094041" w:rsidRPr="00016E9D">
        <w:rPr>
          <w:color w:val="auto"/>
        </w:rPr>
        <w:t xml:space="preserve"> </w:t>
      </w:r>
      <w:r w:rsidR="00E23999">
        <w:rPr>
          <w:color w:val="auto"/>
        </w:rPr>
        <w:t xml:space="preserve">the convolution </w:t>
      </w:r>
      <w:r w:rsidR="00094041" w:rsidRPr="00016E9D">
        <w:rPr>
          <w:color w:val="auto"/>
        </w:rPr>
        <w:t>to</w:t>
      </w:r>
      <w:r w:rsidR="00440714" w:rsidRPr="00016E9D">
        <w:rPr>
          <w:color w:val="auto"/>
        </w:rPr>
        <w:t xml:space="preserve"> existing </w:t>
      </w:r>
      <w:r w:rsidR="00440714">
        <w:rPr>
          <w:color w:val="auto"/>
        </w:rPr>
        <w:t xml:space="preserve">RT products. </w:t>
      </w:r>
    </w:p>
    <w:p w14:paraId="77784E4F" w14:textId="74A41138" w:rsidR="006F4BB3" w:rsidRDefault="00257606" w:rsidP="00EF03FC">
      <w:pPr>
        <w:pStyle w:val="CommentText"/>
        <w:spacing w:line="360" w:lineRule="auto"/>
        <w:jc w:val="both"/>
        <w:rPr>
          <w:ins w:id="56" w:author="Cady-Pereira, Karen" w:date="2023-06-06T16:24:00Z"/>
          <w:color w:val="FF0000"/>
        </w:rPr>
      </w:pPr>
      <w:r>
        <w:rPr>
          <w:color w:val="auto"/>
        </w:rPr>
        <w:t>Note that</w:t>
      </w:r>
      <w:r w:rsidR="00707130">
        <w:rPr>
          <w:color w:val="auto"/>
        </w:rPr>
        <w:t xml:space="preserve"> the </w:t>
      </w:r>
      <w:r w:rsidR="00707130" w:rsidRPr="00707130">
        <w:rPr>
          <w:color w:val="auto"/>
        </w:rPr>
        <w:t>order in which groups are listed in the user-directive file and the way keys are ordered within groups do not matter</w:t>
      </w:r>
      <w:r w:rsidR="00707130">
        <w:rPr>
          <w:color w:val="auto"/>
        </w:rPr>
        <w:t xml:space="preserve">. However, </w:t>
      </w:r>
      <w:proofErr w:type="gramStart"/>
      <w:r w:rsidR="00707130">
        <w:rPr>
          <w:color w:val="auto"/>
        </w:rPr>
        <w:t>in order to</w:t>
      </w:r>
      <w:proofErr w:type="gramEnd"/>
      <w:r w:rsidR="00707130">
        <w:rPr>
          <w:color w:val="auto"/>
        </w:rPr>
        <w:t xml:space="preserve"> make the file easier to read and reduce the chances of mistake </w:t>
      </w:r>
      <w:r w:rsidR="00707130" w:rsidRPr="00707130">
        <w:rPr>
          <w:color w:val="auto"/>
        </w:rPr>
        <w:t xml:space="preserve">we recommend </w:t>
      </w:r>
      <w:del w:id="57" w:author="Cady-Pereira, Karen" w:date="2023-06-06T16:24:00Z">
        <w:r w:rsidR="00707130" w:rsidRPr="00707130" w:rsidDel="00D310B9">
          <w:rPr>
            <w:color w:val="auto"/>
          </w:rPr>
          <w:delText xml:space="preserve">to </w:delText>
        </w:r>
      </w:del>
      <w:r w:rsidR="00707130" w:rsidRPr="00707130">
        <w:rPr>
          <w:color w:val="auto"/>
        </w:rPr>
        <w:t>follow</w:t>
      </w:r>
      <w:ins w:id="58" w:author="Cady-Pereira, Karen" w:date="2023-06-06T16:24:00Z">
        <w:r w:rsidR="00D310B9">
          <w:rPr>
            <w:color w:val="auto"/>
          </w:rPr>
          <w:t>ing</w:t>
        </w:r>
      </w:ins>
      <w:r w:rsidR="00707130" w:rsidRPr="00707130">
        <w:rPr>
          <w:color w:val="auto"/>
        </w:rPr>
        <w:t xml:space="preserve"> a logical order with </w:t>
      </w:r>
      <w:r w:rsidR="00707130">
        <w:rPr>
          <w:color w:val="auto"/>
        </w:rPr>
        <w:t>top-level</w:t>
      </w:r>
      <w:r w:rsidR="00707130" w:rsidRPr="00707130">
        <w:rPr>
          <w:color w:val="auto"/>
        </w:rPr>
        <w:t xml:space="preserve"> </w:t>
      </w:r>
      <w:r w:rsidR="00707130">
        <w:rPr>
          <w:color w:val="auto"/>
        </w:rPr>
        <w:t xml:space="preserve">items (e.g., list of output products and post-processing options) first, keys or groups of keys whose presence is </w:t>
      </w:r>
      <w:r w:rsidR="00707130" w:rsidRPr="00516BC1">
        <w:rPr>
          <w:color w:val="FF0000"/>
        </w:rPr>
        <w:t>required</w:t>
      </w:r>
      <w:r w:rsidR="00516BC1" w:rsidRPr="00516BC1">
        <w:rPr>
          <w:color w:val="FF0000"/>
        </w:rPr>
        <w:t xml:space="preserve"> based on the activated functions </w:t>
      </w:r>
      <w:r w:rsidR="00516BC1">
        <w:rPr>
          <w:color w:val="auto"/>
        </w:rPr>
        <w:t>second</w:t>
      </w:r>
      <w:r w:rsidR="00707130">
        <w:rPr>
          <w:color w:val="auto"/>
        </w:rPr>
        <w:t xml:space="preserve">, followed by optional </w:t>
      </w:r>
      <w:r w:rsidR="00516BC1">
        <w:rPr>
          <w:color w:val="auto"/>
        </w:rPr>
        <w:t>settings</w:t>
      </w:r>
      <w:r w:rsidR="00707130" w:rsidRPr="00707130">
        <w:rPr>
          <w:color w:val="auto"/>
        </w:rPr>
        <w:t>.</w:t>
      </w:r>
      <w:r w:rsidR="00516BC1">
        <w:rPr>
          <w:color w:val="auto"/>
        </w:rPr>
        <w:t xml:space="preserve"> </w:t>
      </w:r>
      <w:r w:rsidR="00C42B21">
        <w:rPr>
          <w:color w:val="auto"/>
        </w:rPr>
        <w:t>W</w:t>
      </w:r>
      <w:r w:rsidR="004A3AA9" w:rsidRPr="00F43AA0">
        <w:rPr>
          <w:color w:val="auto"/>
        </w:rPr>
        <w:t xml:space="preserve">hen individual optional keys within a group or entire groups of keys are omitted default </w:t>
      </w:r>
      <w:r w:rsidR="000156E8" w:rsidRPr="00F43AA0">
        <w:rPr>
          <w:color w:val="auto"/>
        </w:rPr>
        <w:t xml:space="preserve">CLBLM </w:t>
      </w:r>
      <w:r w:rsidR="00A844DE" w:rsidRPr="00F43AA0">
        <w:rPr>
          <w:color w:val="auto"/>
        </w:rPr>
        <w:t xml:space="preserve">values </w:t>
      </w:r>
      <w:r w:rsidR="004A3AA9" w:rsidRPr="00F43AA0">
        <w:rPr>
          <w:color w:val="auto"/>
        </w:rPr>
        <w:t>are used.</w:t>
      </w:r>
      <w:r w:rsidR="00AD3175" w:rsidRPr="00F43AA0">
        <w:rPr>
          <w:color w:val="auto"/>
        </w:rPr>
        <w:t xml:space="preserve"> </w:t>
      </w:r>
      <w:r w:rsidR="00AD3175" w:rsidRPr="004A521F">
        <w:rPr>
          <w:color w:val="FF0000"/>
        </w:rPr>
        <w:t xml:space="preserve">If a key or group </w:t>
      </w:r>
      <w:r w:rsidR="00DC5238" w:rsidRPr="004A521F">
        <w:rPr>
          <w:color w:val="FF0000"/>
        </w:rPr>
        <w:t xml:space="preserve">of keys that do not </w:t>
      </w:r>
      <w:r w:rsidR="00F426E8" w:rsidRPr="004A521F">
        <w:rPr>
          <w:color w:val="FF0000"/>
        </w:rPr>
        <w:t>impact</w:t>
      </w:r>
      <w:r w:rsidR="00DC5238" w:rsidRPr="004A521F">
        <w:rPr>
          <w:color w:val="FF0000"/>
        </w:rPr>
        <w:t xml:space="preserve"> the outcome of the CLBLM calculations </w:t>
      </w:r>
      <w:r w:rsidR="00AD3175" w:rsidRPr="004A521F">
        <w:rPr>
          <w:color w:val="FF0000"/>
        </w:rPr>
        <w:t>is present in the directive file</w:t>
      </w:r>
      <w:r w:rsidR="00DC5238" w:rsidRPr="004A521F">
        <w:rPr>
          <w:color w:val="FF0000"/>
        </w:rPr>
        <w:t>, it is simply ignored.</w:t>
      </w:r>
    </w:p>
    <w:p w14:paraId="3F90DD97" w14:textId="29BD1734" w:rsidR="00D310B9" w:rsidDel="00D310B9" w:rsidRDefault="00D310B9" w:rsidP="00EF03FC">
      <w:pPr>
        <w:pStyle w:val="CommentText"/>
        <w:spacing w:line="360" w:lineRule="auto"/>
        <w:jc w:val="both"/>
        <w:rPr>
          <w:del w:id="59" w:author="Cady-Pereira, Karen" w:date="2023-06-06T16:31:00Z"/>
        </w:rPr>
      </w:pPr>
    </w:p>
    <w:p w14:paraId="7BCABCE6" w14:textId="77777777" w:rsidR="006F4BB3" w:rsidRDefault="006F4BB3" w:rsidP="006F4BB3">
      <w:pPr>
        <w:pStyle w:val="Caption"/>
        <w:rPr>
          <w:sz w:val="20"/>
        </w:rPr>
      </w:pPr>
    </w:p>
    <w:p w14:paraId="31481BE1" w14:textId="09622C02" w:rsidR="00AE5762" w:rsidRPr="00C5460E" w:rsidRDefault="006F4BB3" w:rsidP="00C5460E">
      <w:pPr>
        <w:pStyle w:val="Caption"/>
        <w:jc w:val="center"/>
        <w:rPr>
          <w:b w:val="0"/>
          <w:color w:val="auto"/>
          <w:sz w:val="20"/>
        </w:rPr>
      </w:pPr>
      <w:bookmarkStart w:id="60" w:name="_Ref521495992"/>
      <w:r w:rsidRPr="006F4BB3">
        <w:rPr>
          <w:sz w:val="20"/>
        </w:rPr>
        <w:t xml:space="preserve">Table </w:t>
      </w:r>
      <w:r w:rsidRPr="006F4BB3">
        <w:rPr>
          <w:sz w:val="20"/>
        </w:rPr>
        <w:fldChar w:fldCharType="begin"/>
      </w:r>
      <w:r w:rsidRPr="006F4BB3">
        <w:rPr>
          <w:sz w:val="20"/>
        </w:rPr>
        <w:instrText xml:space="preserve"> SEQ Table \* ARABIC </w:instrText>
      </w:r>
      <w:r w:rsidRPr="006F4BB3">
        <w:rPr>
          <w:sz w:val="20"/>
        </w:rPr>
        <w:fldChar w:fldCharType="separate"/>
      </w:r>
      <w:r w:rsidR="008929CD">
        <w:rPr>
          <w:noProof/>
          <w:sz w:val="20"/>
        </w:rPr>
        <w:t>3</w:t>
      </w:r>
      <w:r w:rsidRPr="006F4BB3">
        <w:rPr>
          <w:sz w:val="20"/>
        </w:rPr>
        <w:fldChar w:fldCharType="end"/>
      </w:r>
      <w:bookmarkEnd w:id="60"/>
      <w:r w:rsidRPr="006F4BB3">
        <w:rPr>
          <w:sz w:val="20"/>
        </w:rPr>
        <w:t>:</w:t>
      </w:r>
      <w:r w:rsidR="00C5460E">
        <w:rPr>
          <w:sz w:val="20"/>
        </w:rPr>
        <w:t xml:space="preserve"> </w:t>
      </w:r>
      <w:r w:rsidR="00C5460E" w:rsidRPr="00C5460E">
        <w:rPr>
          <w:b w:val="0"/>
          <w:sz w:val="20"/>
        </w:rPr>
        <w:t>Summary of CLBLM JSON groups and keys.</w:t>
      </w:r>
    </w:p>
    <w:tbl>
      <w:tblPr>
        <w:tblStyle w:val="TableGrid"/>
        <w:tblpPr w:leftFromText="180" w:rightFromText="180" w:vertAnchor="text" w:horzAnchor="margin" w:tblpY="386"/>
        <w:tblW w:w="0" w:type="auto"/>
        <w:tblCellMar>
          <w:left w:w="43" w:type="dxa"/>
          <w:right w:w="43" w:type="dxa"/>
        </w:tblCellMar>
        <w:tblLook w:val="04A0" w:firstRow="1" w:lastRow="0" w:firstColumn="1" w:lastColumn="0" w:noHBand="0" w:noVBand="1"/>
      </w:tblPr>
      <w:tblGrid>
        <w:gridCol w:w="2335"/>
        <w:gridCol w:w="2610"/>
        <w:gridCol w:w="2700"/>
        <w:gridCol w:w="1530"/>
        <w:gridCol w:w="2479"/>
      </w:tblGrid>
      <w:tr w:rsidR="006F4BB3" w:rsidRPr="003E260A" w14:paraId="7658D694" w14:textId="77777777" w:rsidTr="00D773F2">
        <w:tc>
          <w:tcPr>
            <w:tcW w:w="2335" w:type="dxa"/>
            <w:vAlign w:val="center"/>
          </w:tcPr>
          <w:p w14:paraId="5F71F7A9"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Group</w:t>
            </w:r>
          </w:p>
        </w:tc>
        <w:tc>
          <w:tcPr>
            <w:tcW w:w="2610" w:type="dxa"/>
            <w:vAlign w:val="center"/>
          </w:tcPr>
          <w:p w14:paraId="3236F0DA"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Primary keys</w:t>
            </w:r>
          </w:p>
        </w:tc>
        <w:tc>
          <w:tcPr>
            <w:tcW w:w="2700" w:type="dxa"/>
          </w:tcPr>
          <w:p w14:paraId="00C2A89A" w14:textId="1D02B092" w:rsidR="006F4BB3" w:rsidRPr="007D6168" w:rsidRDefault="00A34A79" w:rsidP="006F4BB3">
            <w:pPr>
              <w:jc w:val="center"/>
              <w:rPr>
                <w:rFonts w:asciiTheme="minorHAnsi" w:hAnsiTheme="minorHAnsi" w:cstheme="minorHAnsi"/>
                <w:b/>
                <w:sz w:val="20"/>
                <w:szCs w:val="20"/>
              </w:rPr>
            </w:pPr>
            <w:r>
              <w:rPr>
                <w:rFonts w:asciiTheme="minorHAnsi" w:hAnsiTheme="minorHAnsi" w:cstheme="minorHAnsi"/>
                <w:b/>
                <w:sz w:val="20"/>
                <w:szCs w:val="20"/>
              </w:rPr>
              <w:t>Comments</w:t>
            </w:r>
          </w:p>
        </w:tc>
        <w:tc>
          <w:tcPr>
            <w:tcW w:w="1530" w:type="dxa"/>
            <w:vAlign w:val="center"/>
          </w:tcPr>
          <w:p w14:paraId="46CAC169" w14:textId="77777777" w:rsidR="006F4BB3" w:rsidRPr="007D6168" w:rsidRDefault="006F4BB3" w:rsidP="006F4BB3">
            <w:pPr>
              <w:jc w:val="center"/>
              <w:rPr>
                <w:rFonts w:asciiTheme="minorHAnsi" w:hAnsiTheme="minorHAnsi" w:cstheme="minorHAnsi"/>
                <w:b/>
                <w:sz w:val="20"/>
                <w:szCs w:val="20"/>
              </w:rPr>
            </w:pPr>
            <w:r w:rsidRPr="007D6168">
              <w:rPr>
                <w:rFonts w:asciiTheme="minorHAnsi" w:hAnsiTheme="minorHAnsi" w:cstheme="minorHAnsi"/>
                <w:b/>
                <w:sz w:val="20"/>
                <w:szCs w:val="20"/>
              </w:rPr>
              <w:t>Secondary keys</w:t>
            </w:r>
          </w:p>
        </w:tc>
        <w:tc>
          <w:tcPr>
            <w:tcW w:w="2479" w:type="dxa"/>
            <w:vAlign w:val="center"/>
          </w:tcPr>
          <w:p w14:paraId="6B6AAC17" w14:textId="1CE0A167" w:rsidR="006F4BB3" w:rsidRPr="003E260A" w:rsidRDefault="00A34A79" w:rsidP="00A34A79">
            <w:pPr>
              <w:jc w:val="center"/>
              <w:rPr>
                <w:rFonts w:asciiTheme="minorHAnsi" w:hAnsiTheme="minorHAnsi" w:cstheme="minorHAnsi"/>
                <w:sz w:val="20"/>
                <w:szCs w:val="20"/>
              </w:rPr>
            </w:pPr>
            <w:r>
              <w:rPr>
                <w:rFonts w:asciiTheme="minorHAnsi" w:hAnsiTheme="minorHAnsi" w:cstheme="minorHAnsi"/>
                <w:b/>
                <w:sz w:val="20"/>
                <w:szCs w:val="20"/>
              </w:rPr>
              <w:t>Comments</w:t>
            </w:r>
          </w:p>
        </w:tc>
      </w:tr>
      <w:tr w:rsidR="006F4BB3" w:rsidRPr="003E260A" w14:paraId="1F3CBBCE" w14:textId="77777777" w:rsidTr="00D773F2">
        <w:tc>
          <w:tcPr>
            <w:tcW w:w="2335" w:type="dxa"/>
            <w:vMerge w:val="restart"/>
            <w:shd w:val="clear" w:color="auto" w:fill="E5B8B7" w:themeFill="accent2" w:themeFillTint="66"/>
            <w:vAlign w:val="center"/>
          </w:tcPr>
          <w:p w14:paraId="492CDF14"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b/>
                <w:color w:val="auto"/>
                <w:sz w:val="20"/>
                <w:szCs w:val="20"/>
              </w:rPr>
              <w:t>"</w:t>
            </w:r>
            <w:proofErr w:type="spellStart"/>
            <w:proofErr w:type="gramStart"/>
            <w:r w:rsidRPr="003E260A">
              <w:rPr>
                <w:rFonts w:asciiTheme="minorHAnsi" w:hAnsiTheme="minorHAnsi" w:cstheme="minorHAnsi"/>
                <w:b/>
                <w:color w:val="auto"/>
                <w:sz w:val="20"/>
                <w:szCs w:val="20"/>
              </w:rPr>
              <w:t>clblm</w:t>
            </w:r>
            <w:proofErr w:type="spellEnd"/>
            <w:proofErr w:type="gramEnd"/>
            <w:r w:rsidRPr="003E260A">
              <w:rPr>
                <w:rFonts w:asciiTheme="minorHAnsi" w:hAnsiTheme="minorHAnsi" w:cstheme="minorHAnsi"/>
                <w:b/>
                <w:color w:val="auto"/>
                <w:sz w:val="20"/>
                <w:szCs w:val="20"/>
              </w:rPr>
              <w:t>-out"</w:t>
            </w:r>
          </w:p>
        </w:tc>
        <w:tc>
          <w:tcPr>
            <w:tcW w:w="2610" w:type="dxa"/>
            <w:shd w:val="clear" w:color="auto" w:fill="E5B8B7" w:themeFill="accent2" w:themeFillTint="66"/>
            <w:vAlign w:val="center"/>
          </w:tcPr>
          <w:p w14:paraId="5976F115"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color w:val="auto"/>
                <w:sz w:val="20"/>
                <w:szCs w:val="20"/>
              </w:rPr>
              <w:t>"rad", "total-</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 xml:space="preserve">", " </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-profile", "</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p>
        </w:tc>
        <w:tc>
          <w:tcPr>
            <w:tcW w:w="2700" w:type="dxa"/>
            <w:shd w:val="clear" w:color="auto" w:fill="E5B8B7" w:themeFill="accent2" w:themeFillTint="66"/>
          </w:tcPr>
          <w:p w14:paraId="430BA545" w14:textId="77777777" w:rsidR="006F4BB3" w:rsidRDefault="006F4BB3" w:rsidP="006F4BB3">
            <w:pPr>
              <w:rPr>
                <w:rFonts w:asciiTheme="minorHAnsi" w:hAnsiTheme="minorHAnsi" w:cstheme="minorHAnsi"/>
                <w:color w:val="auto"/>
                <w:sz w:val="20"/>
                <w:szCs w:val="20"/>
              </w:rPr>
            </w:pPr>
            <w:r>
              <w:rPr>
                <w:rFonts w:asciiTheme="minorHAnsi" w:hAnsiTheme="minorHAnsi" w:cstheme="minorHAnsi"/>
                <w:color w:val="auto"/>
                <w:sz w:val="20"/>
                <w:szCs w:val="20"/>
              </w:rPr>
              <w:t xml:space="preserve">If preceded by </w:t>
            </w:r>
            <w:r w:rsidRPr="000E5370">
              <w:rPr>
                <w:rFonts w:asciiTheme="minorHAnsi" w:hAnsiTheme="minorHAnsi" w:cstheme="minorHAnsi"/>
                <w:b/>
                <w:color w:val="auto"/>
                <w:sz w:val="20"/>
                <w:szCs w:val="20"/>
              </w:rPr>
              <w:t>‘mono’</w:t>
            </w:r>
            <w:r>
              <w:rPr>
                <w:rFonts w:asciiTheme="minorHAnsi" w:hAnsiTheme="minorHAnsi" w:cstheme="minorHAnsi"/>
                <w:color w:val="auto"/>
                <w:sz w:val="20"/>
                <w:szCs w:val="20"/>
              </w:rPr>
              <w:t xml:space="preserve">: monochromatic data </w:t>
            </w:r>
            <w:proofErr w:type="gramStart"/>
            <w:r>
              <w:rPr>
                <w:rFonts w:asciiTheme="minorHAnsi" w:hAnsiTheme="minorHAnsi" w:cstheme="minorHAnsi"/>
                <w:color w:val="auto"/>
                <w:sz w:val="20"/>
                <w:szCs w:val="20"/>
              </w:rPr>
              <w:t>requested</w:t>
            </w:r>
            <w:proofErr w:type="gramEnd"/>
          </w:p>
          <w:p w14:paraId="30D01E76" w14:textId="77777777" w:rsidR="006F4BB3" w:rsidRPr="003E260A" w:rsidRDefault="006F4BB3" w:rsidP="006F4BB3">
            <w:pPr>
              <w:rPr>
                <w:rFonts w:asciiTheme="minorHAnsi" w:hAnsiTheme="minorHAnsi" w:cstheme="minorHAnsi"/>
                <w:color w:val="auto"/>
                <w:sz w:val="20"/>
                <w:szCs w:val="20"/>
              </w:rPr>
            </w:pPr>
            <w:r>
              <w:rPr>
                <w:rFonts w:asciiTheme="minorHAnsi" w:hAnsiTheme="minorHAnsi" w:cstheme="minorHAnsi"/>
                <w:color w:val="auto"/>
                <w:sz w:val="20"/>
                <w:szCs w:val="20"/>
              </w:rPr>
              <w:t xml:space="preserve">If preceded by </w:t>
            </w:r>
            <w:r w:rsidRPr="000E5370">
              <w:rPr>
                <w:rFonts w:asciiTheme="minorHAnsi" w:hAnsiTheme="minorHAnsi" w:cstheme="minorHAnsi"/>
                <w:b/>
                <w:color w:val="auto"/>
                <w:sz w:val="20"/>
                <w:szCs w:val="20"/>
              </w:rPr>
              <w:t>‘convolved’</w:t>
            </w:r>
            <w:r>
              <w:rPr>
                <w:rFonts w:asciiTheme="minorHAnsi" w:hAnsiTheme="minorHAnsi" w:cstheme="minorHAnsi"/>
                <w:color w:val="auto"/>
                <w:sz w:val="20"/>
                <w:szCs w:val="20"/>
              </w:rPr>
              <w:t>: spectral convolution is applied</w:t>
            </w:r>
          </w:p>
        </w:tc>
        <w:tc>
          <w:tcPr>
            <w:tcW w:w="1530" w:type="dxa"/>
            <w:shd w:val="clear" w:color="auto" w:fill="E5B8B7" w:themeFill="accent2" w:themeFillTint="66"/>
            <w:vAlign w:val="center"/>
          </w:tcPr>
          <w:p w14:paraId="3B2D58E7" w14:textId="77777777" w:rsidR="006F4BB3" w:rsidRPr="003E260A" w:rsidRDefault="006F4BB3" w:rsidP="006F4BB3">
            <w:pPr>
              <w:rPr>
                <w:rFonts w:asciiTheme="minorHAnsi" w:hAnsiTheme="minorHAnsi" w:cstheme="minorHAnsi"/>
                <w:sz w:val="20"/>
                <w:szCs w:val="20"/>
              </w:rPr>
            </w:pPr>
            <w:r w:rsidRPr="003E260A">
              <w:rPr>
                <w:rFonts w:asciiTheme="minorHAnsi" w:hAnsiTheme="minorHAnsi" w:cstheme="minorHAnsi"/>
                <w:color w:val="auto"/>
                <w:sz w:val="20"/>
                <w:szCs w:val="20"/>
              </w:rPr>
              <w:t>"</w:t>
            </w:r>
            <w:proofErr w:type="spellStart"/>
            <w:proofErr w:type="gramStart"/>
            <w:r w:rsidRPr="003E260A">
              <w:rPr>
                <w:rFonts w:asciiTheme="minorHAnsi" w:hAnsiTheme="minorHAnsi" w:cstheme="minorHAnsi"/>
                <w:color w:val="auto"/>
                <w:sz w:val="20"/>
                <w:szCs w:val="20"/>
              </w:rPr>
              <w:t>jacobian</w:t>
            </w:r>
            <w:proofErr w:type="spellEnd"/>
            <w:proofErr w:type="gramEnd"/>
            <w:r>
              <w:rPr>
                <w:rFonts w:asciiTheme="minorHAnsi" w:hAnsiTheme="minorHAnsi" w:cstheme="minorHAnsi"/>
                <w:color w:val="auto"/>
                <w:sz w:val="20"/>
                <w:szCs w:val="20"/>
              </w:rPr>
              <w:t>-list</w:t>
            </w:r>
            <w:r w:rsidRPr="003E260A">
              <w:rPr>
                <w:rFonts w:asciiTheme="minorHAnsi" w:hAnsiTheme="minorHAnsi" w:cstheme="minorHAnsi"/>
                <w:color w:val="auto"/>
                <w:sz w:val="20"/>
                <w:szCs w:val="20"/>
              </w:rPr>
              <w:t>"</w:t>
            </w:r>
          </w:p>
        </w:tc>
        <w:tc>
          <w:tcPr>
            <w:tcW w:w="2479" w:type="dxa"/>
            <w:shd w:val="clear" w:color="auto" w:fill="E5B8B7" w:themeFill="accent2" w:themeFillTint="66"/>
            <w:vAlign w:val="center"/>
          </w:tcPr>
          <w:p w14:paraId="55B86D0F" w14:textId="55E000BC" w:rsidR="006F4BB3" w:rsidRPr="003E260A" w:rsidRDefault="006F4BB3" w:rsidP="006F4BB3">
            <w:pPr>
              <w:rPr>
                <w:rFonts w:asciiTheme="minorHAnsi" w:hAnsiTheme="minorHAnsi" w:cstheme="minorHAnsi"/>
                <w:sz w:val="20"/>
                <w:szCs w:val="20"/>
              </w:rPr>
            </w:pPr>
            <w:r>
              <w:rPr>
                <w:rFonts w:asciiTheme="minorHAnsi" w:hAnsiTheme="minorHAnsi" w:cstheme="minorHAnsi"/>
                <w:sz w:val="20"/>
                <w:szCs w:val="20"/>
              </w:rPr>
              <w:t xml:space="preserve">Only used if </w:t>
            </w:r>
            <w:r w:rsidRPr="003E260A">
              <w:rPr>
                <w:rFonts w:asciiTheme="minorHAnsi" w:hAnsiTheme="minorHAnsi" w:cstheme="minorHAnsi"/>
                <w:color w:val="auto"/>
                <w:sz w:val="20"/>
                <w:szCs w:val="20"/>
              </w:rPr>
              <w:t>"</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r>
              <w:rPr>
                <w:rFonts w:asciiTheme="minorHAnsi" w:hAnsiTheme="minorHAnsi" w:cstheme="minorHAnsi"/>
                <w:color w:val="auto"/>
                <w:sz w:val="20"/>
                <w:szCs w:val="20"/>
              </w:rPr>
              <w:t xml:space="preserve"> key </w:t>
            </w:r>
            <w:r w:rsidR="00043CD0">
              <w:rPr>
                <w:rFonts w:asciiTheme="minorHAnsi" w:hAnsiTheme="minorHAnsi" w:cstheme="minorHAnsi"/>
                <w:color w:val="auto"/>
                <w:sz w:val="20"/>
                <w:szCs w:val="20"/>
              </w:rPr>
              <w:t xml:space="preserve">is </w:t>
            </w:r>
            <w:r>
              <w:rPr>
                <w:rFonts w:asciiTheme="minorHAnsi" w:hAnsiTheme="minorHAnsi" w:cstheme="minorHAnsi"/>
                <w:color w:val="auto"/>
                <w:sz w:val="20"/>
                <w:szCs w:val="20"/>
              </w:rPr>
              <w:t>included</w:t>
            </w:r>
          </w:p>
        </w:tc>
      </w:tr>
      <w:tr w:rsidR="00043CD0" w:rsidRPr="003E260A" w14:paraId="315FA4D5" w14:textId="77777777" w:rsidTr="00D773F2">
        <w:tc>
          <w:tcPr>
            <w:tcW w:w="2335" w:type="dxa"/>
            <w:vMerge/>
            <w:shd w:val="clear" w:color="auto" w:fill="E5B8B7" w:themeFill="accent2" w:themeFillTint="66"/>
            <w:vAlign w:val="center"/>
          </w:tcPr>
          <w:p w14:paraId="77FDA221" w14:textId="77777777" w:rsidR="00043CD0" w:rsidRPr="003E260A" w:rsidRDefault="00043CD0" w:rsidP="006F4BB3">
            <w:pPr>
              <w:rPr>
                <w:rFonts w:asciiTheme="minorHAnsi" w:hAnsiTheme="minorHAnsi" w:cstheme="minorHAnsi"/>
                <w:b/>
                <w:color w:val="auto"/>
                <w:sz w:val="20"/>
                <w:szCs w:val="20"/>
              </w:rPr>
            </w:pPr>
          </w:p>
        </w:tc>
        <w:tc>
          <w:tcPr>
            <w:tcW w:w="2610" w:type="dxa"/>
            <w:shd w:val="clear" w:color="auto" w:fill="E5B8B7" w:themeFill="accent2" w:themeFillTint="66"/>
            <w:vAlign w:val="center"/>
          </w:tcPr>
          <w:p w14:paraId="5841B317" w14:textId="77777777" w:rsidR="00043CD0" w:rsidRPr="003E260A" w:rsidRDefault="00043CD0" w:rsidP="006F4BB3">
            <w:pPr>
              <w:rPr>
                <w:rFonts w:asciiTheme="minorHAnsi" w:hAnsiTheme="minorHAnsi" w:cstheme="minorHAnsi"/>
                <w:color w:val="auto"/>
                <w:sz w:val="20"/>
                <w:szCs w:val="20"/>
              </w:rPr>
            </w:pPr>
            <w:r w:rsidRPr="003E260A">
              <w:rPr>
                <w:rFonts w:asciiTheme="minorHAnsi" w:hAnsiTheme="minorHAnsi" w:cstheme="minorHAnsi"/>
                <w:color w:val="auto"/>
                <w:sz w:val="20"/>
                <w:szCs w:val="20"/>
              </w:rPr>
              <w:t>"</w:t>
            </w:r>
            <w:r>
              <w:rPr>
                <w:rFonts w:asciiTheme="minorHAnsi" w:hAnsiTheme="minorHAnsi" w:cstheme="minorHAnsi"/>
                <w:color w:val="auto"/>
                <w:sz w:val="20"/>
                <w:szCs w:val="20"/>
              </w:rPr>
              <w:t>o</w:t>
            </w:r>
            <w:r w:rsidRPr="003E260A">
              <w:rPr>
                <w:rFonts w:asciiTheme="minorHAnsi" w:hAnsiTheme="minorHAnsi" w:cstheme="minorHAnsi"/>
                <w:color w:val="auto"/>
                <w:sz w:val="20"/>
                <w:szCs w:val="20"/>
              </w:rPr>
              <w:t>d"</w:t>
            </w:r>
            <w:r>
              <w:rPr>
                <w:rFonts w:asciiTheme="minorHAnsi" w:hAnsiTheme="minorHAnsi" w:cstheme="minorHAnsi"/>
                <w:color w:val="auto"/>
                <w:sz w:val="20"/>
                <w:szCs w:val="20"/>
              </w:rPr>
              <w:t xml:space="preserve"> (OD-only mode)</w:t>
            </w:r>
          </w:p>
        </w:tc>
        <w:tc>
          <w:tcPr>
            <w:tcW w:w="2700" w:type="dxa"/>
            <w:shd w:val="clear" w:color="auto" w:fill="E5B8B7" w:themeFill="accent2" w:themeFillTint="66"/>
          </w:tcPr>
          <w:p w14:paraId="6B8050CB" w14:textId="77777777" w:rsidR="00043CD0" w:rsidRPr="003E260A" w:rsidRDefault="00043CD0" w:rsidP="006F4BB3">
            <w:pPr>
              <w:jc w:val="center"/>
              <w:rPr>
                <w:rFonts w:asciiTheme="minorHAnsi" w:hAnsiTheme="minorHAnsi" w:cstheme="minorHAnsi"/>
                <w:color w:val="auto"/>
                <w:sz w:val="20"/>
                <w:szCs w:val="20"/>
              </w:rPr>
            </w:pPr>
          </w:p>
        </w:tc>
        <w:tc>
          <w:tcPr>
            <w:tcW w:w="4009" w:type="dxa"/>
            <w:gridSpan w:val="2"/>
            <w:shd w:val="clear" w:color="auto" w:fill="E5B8B7" w:themeFill="accent2" w:themeFillTint="66"/>
            <w:vAlign w:val="center"/>
          </w:tcPr>
          <w:p w14:paraId="3E828CC8" w14:textId="55B6455F" w:rsidR="00043CD0" w:rsidRPr="003E260A" w:rsidRDefault="00043CD0" w:rsidP="00043CD0">
            <w:pPr>
              <w:jc w:val="center"/>
              <w:rPr>
                <w:rFonts w:asciiTheme="minorHAnsi" w:hAnsiTheme="minorHAnsi" w:cstheme="minorHAnsi"/>
                <w:sz w:val="20"/>
                <w:szCs w:val="20"/>
              </w:rPr>
            </w:pPr>
            <w:r>
              <w:rPr>
                <w:rFonts w:asciiTheme="minorHAnsi" w:hAnsiTheme="minorHAnsi" w:cstheme="minorHAnsi"/>
                <w:color w:val="auto"/>
                <w:sz w:val="20"/>
                <w:szCs w:val="20"/>
              </w:rPr>
              <w:t>N/A</w:t>
            </w:r>
          </w:p>
        </w:tc>
      </w:tr>
      <w:tr w:rsidR="006F4BB3" w:rsidRPr="003E260A" w14:paraId="17894C19" w14:textId="77777777" w:rsidTr="00D773F2">
        <w:trPr>
          <w:trHeight w:val="782"/>
        </w:trPr>
        <w:tc>
          <w:tcPr>
            <w:tcW w:w="2335" w:type="dxa"/>
            <w:vMerge w:val="restart"/>
            <w:shd w:val="clear" w:color="auto" w:fill="FBD4B4" w:themeFill="accent6" w:themeFillTint="66"/>
            <w:vAlign w:val="center"/>
          </w:tcPr>
          <w:p w14:paraId="4E2B57C0"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b/>
                <w:color w:val="auto"/>
                <w:sz w:val="20"/>
                <w:szCs w:val="20"/>
              </w:rPr>
              <w:t>"</w:t>
            </w:r>
            <w:proofErr w:type="gramStart"/>
            <w:r w:rsidRPr="007D6168">
              <w:rPr>
                <w:rFonts w:asciiTheme="minorHAnsi" w:hAnsiTheme="minorHAnsi" w:cstheme="minorHAnsi"/>
                <w:b/>
                <w:color w:val="auto"/>
                <w:sz w:val="20"/>
                <w:szCs w:val="20"/>
              </w:rPr>
              <w:t>spectral</w:t>
            </w:r>
            <w:proofErr w:type="gramEnd"/>
            <w:r w:rsidRPr="007D6168">
              <w:rPr>
                <w:rFonts w:asciiTheme="minorHAnsi" w:hAnsiTheme="minorHAnsi" w:cstheme="minorHAnsi"/>
                <w:b/>
                <w:color w:val="auto"/>
                <w:sz w:val="20"/>
                <w:szCs w:val="20"/>
              </w:rPr>
              <w:t>-convolution-flags"</w:t>
            </w:r>
            <w:r>
              <w:rPr>
                <w:rFonts w:asciiTheme="minorHAnsi" w:hAnsiTheme="minorHAnsi" w:cstheme="minorHAnsi"/>
                <w:b/>
                <w:color w:val="auto"/>
                <w:sz w:val="20"/>
                <w:szCs w:val="20"/>
              </w:rPr>
              <w:t xml:space="preserve"> </w:t>
            </w:r>
            <w:r w:rsidRPr="00043CD0">
              <w:rPr>
                <w:rFonts w:asciiTheme="minorHAnsi" w:hAnsiTheme="minorHAnsi" w:cstheme="minorHAnsi"/>
                <w:color w:val="auto"/>
                <w:sz w:val="20"/>
                <w:szCs w:val="20"/>
              </w:rPr>
              <w:t>(only used if one or more output RT product is convolved</w:t>
            </w:r>
          </w:p>
        </w:tc>
        <w:tc>
          <w:tcPr>
            <w:tcW w:w="2610" w:type="dxa"/>
            <w:shd w:val="clear" w:color="auto" w:fill="FBD4B4" w:themeFill="accent6" w:themeFillTint="66"/>
            <w:vAlign w:val="center"/>
          </w:tcPr>
          <w:p w14:paraId="6FD24779" w14:textId="1B89F09F" w:rsidR="006F4BB3" w:rsidRPr="00E61DFC" w:rsidRDefault="006F4BB3" w:rsidP="006F4BB3">
            <w:pPr>
              <w:rPr>
                <w:rFonts w:asciiTheme="minorHAnsi" w:hAnsiTheme="minorHAnsi" w:cstheme="minorHAnsi"/>
                <w:color w:val="auto"/>
                <w:sz w:val="20"/>
                <w:szCs w:val="20"/>
              </w:rPr>
            </w:pPr>
            <w:r w:rsidRPr="00E61DFC">
              <w:rPr>
                <w:rFonts w:asciiTheme="minorHAnsi" w:hAnsiTheme="minorHAnsi" w:cstheme="minorHAnsi"/>
                <w:color w:val="auto"/>
                <w:sz w:val="20"/>
                <w:szCs w:val="20"/>
              </w:rPr>
              <w:t>"FFT", "function ID", "function-params", "HWHM"</w:t>
            </w:r>
            <w:r w:rsidR="00D773F2">
              <w:rPr>
                <w:rFonts w:asciiTheme="minorHAnsi" w:hAnsiTheme="minorHAnsi" w:cstheme="minorHAnsi"/>
                <w:color w:val="auto"/>
                <w:sz w:val="20"/>
                <w:szCs w:val="20"/>
              </w:rPr>
              <w:t xml:space="preserve">, </w:t>
            </w:r>
            <w:r w:rsidR="00D773F2" w:rsidRPr="009C68A1">
              <w:rPr>
                <w:rFonts w:asciiTheme="minorHAnsi" w:hAnsiTheme="minorHAnsi"/>
                <w:color w:val="auto"/>
                <w:sz w:val="20"/>
                <w:szCs w:val="20"/>
              </w:rPr>
              <w:t>"</w:t>
            </w:r>
            <w:r w:rsidR="00D773F2">
              <w:rPr>
                <w:rFonts w:asciiTheme="minorHAnsi" w:hAnsiTheme="minorHAnsi"/>
                <w:color w:val="auto"/>
                <w:sz w:val="20"/>
                <w:szCs w:val="20"/>
              </w:rPr>
              <w:t>averaging-width</w:t>
            </w:r>
            <w:r w:rsidR="00D773F2" w:rsidRPr="009C68A1">
              <w:rPr>
                <w:rFonts w:asciiTheme="minorHAnsi" w:hAnsiTheme="minorHAnsi"/>
                <w:color w:val="auto"/>
                <w:sz w:val="20"/>
                <w:szCs w:val="20"/>
              </w:rPr>
              <w:t>"</w:t>
            </w:r>
          </w:p>
        </w:tc>
        <w:tc>
          <w:tcPr>
            <w:tcW w:w="2700" w:type="dxa"/>
            <w:shd w:val="clear" w:color="auto" w:fill="FBD4B4" w:themeFill="accent6" w:themeFillTint="66"/>
          </w:tcPr>
          <w:p w14:paraId="710CEE48" w14:textId="77777777" w:rsidR="006F4BB3" w:rsidRPr="003E260A" w:rsidRDefault="006F4BB3" w:rsidP="006F4BB3">
            <w:pPr>
              <w:rPr>
                <w:rFonts w:asciiTheme="minorHAnsi" w:hAnsiTheme="minorHAnsi" w:cstheme="minorHAnsi"/>
                <w:sz w:val="20"/>
                <w:szCs w:val="20"/>
              </w:rPr>
            </w:pPr>
          </w:p>
        </w:tc>
        <w:tc>
          <w:tcPr>
            <w:tcW w:w="1530" w:type="dxa"/>
            <w:shd w:val="clear" w:color="auto" w:fill="FBD4B4" w:themeFill="accent6" w:themeFillTint="66"/>
            <w:vAlign w:val="center"/>
          </w:tcPr>
          <w:p w14:paraId="181E2DC7" w14:textId="77777777" w:rsidR="006F4BB3" w:rsidRPr="003E260A"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gramStart"/>
            <w:r w:rsidRPr="00E61DFC">
              <w:rPr>
                <w:rFonts w:asciiTheme="minorHAnsi" w:hAnsiTheme="minorHAnsi" w:cstheme="minorHAnsi"/>
                <w:color w:val="auto"/>
                <w:sz w:val="20"/>
                <w:szCs w:val="20"/>
              </w:rPr>
              <w:t>boxcar</w:t>
            </w:r>
            <w:proofErr w:type="gramEnd"/>
            <w:r w:rsidRPr="00E61DFC">
              <w:rPr>
                <w:rFonts w:asciiTheme="minorHAnsi" w:hAnsiTheme="minorHAnsi" w:cstheme="minorHAnsi"/>
                <w:color w:val="auto"/>
                <w:sz w:val="20"/>
                <w:szCs w:val="20"/>
              </w:rPr>
              <w:t>-width"</w:t>
            </w:r>
          </w:p>
        </w:tc>
        <w:tc>
          <w:tcPr>
            <w:tcW w:w="2479" w:type="dxa"/>
            <w:shd w:val="clear" w:color="auto" w:fill="FBD4B4" w:themeFill="accent6" w:themeFillTint="66"/>
            <w:vAlign w:val="center"/>
          </w:tcPr>
          <w:p w14:paraId="58CEFB3E" w14:textId="77777777" w:rsidR="006F4BB3" w:rsidRPr="003E260A" w:rsidRDefault="006F4BB3" w:rsidP="006F4BB3">
            <w:pPr>
              <w:rPr>
                <w:rFonts w:asciiTheme="minorHAnsi" w:hAnsiTheme="minorHAnsi" w:cstheme="minorHAnsi"/>
                <w:sz w:val="20"/>
                <w:szCs w:val="20"/>
              </w:rPr>
            </w:pPr>
            <w:r>
              <w:rPr>
                <w:rFonts w:asciiTheme="minorHAnsi" w:hAnsiTheme="minorHAnsi" w:cstheme="minorHAnsi"/>
                <w:sz w:val="20"/>
                <w:szCs w:val="20"/>
              </w:rPr>
              <w:t>(activates pre-</w:t>
            </w:r>
            <w:proofErr w:type="spellStart"/>
            <w:r>
              <w:rPr>
                <w:rFonts w:asciiTheme="minorHAnsi" w:hAnsiTheme="minorHAnsi" w:cstheme="minorHAnsi"/>
                <w:sz w:val="20"/>
                <w:szCs w:val="20"/>
              </w:rPr>
              <w:t>boxcaring</w:t>
            </w:r>
            <w:proofErr w:type="spellEnd"/>
            <w:r>
              <w:rPr>
                <w:rFonts w:asciiTheme="minorHAnsi" w:hAnsiTheme="minorHAnsi" w:cstheme="minorHAnsi"/>
                <w:sz w:val="20"/>
                <w:szCs w:val="20"/>
              </w:rPr>
              <w:t>)</w:t>
            </w:r>
          </w:p>
        </w:tc>
      </w:tr>
      <w:tr w:rsidR="006F4BB3" w:rsidRPr="003E260A" w14:paraId="42B2573C" w14:textId="77777777" w:rsidTr="00D773F2">
        <w:trPr>
          <w:trHeight w:val="260"/>
        </w:trPr>
        <w:tc>
          <w:tcPr>
            <w:tcW w:w="2335" w:type="dxa"/>
            <w:vMerge/>
            <w:tcBorders>
              <w:bottom w:val="single" w:sz="4" w:space="0" w:color="auto"/>
            </w:tcBorders>
            <w:shd w:val="clear" w:color="auto" w:fill="FBD4B4" w:themeFill="accent6" w:themeFillTint="66"/>
            <w:vAlign w:val="center"/>
          </w:tcPr>
          <w:p w14:paraId="09391501" w14:textId="77777777" w:rsidR="006F4BB3" w:rsidRPr="007D6168" w:rsidRDefault="006F4BB3" w:rsidP="006F4BB3">
            <w:pPr>
              <w:rPr>
                <w:rFonts w:asciiTheme="minorHAnsi" w:hAnsiTheme="minorHAnsi" w:cstheme="minorHAnsi"/>
                <w:b/>
                <w:color w:val="auto"/>
                <w:sz w:val="20"/>
                <w:szCs w:val="20"/>
              </w:rPr>
            </w:pPr>
          </w:p>
        </w:tc>
        <w:tc>
          <w:tcPr>
            <w:tcW w:w="2610" w:type="dxa"/>
            <w:tcBorders>
              <w:bottom w:val="single" w:sz="4" w:space="0" w:color="auto"/>
            </w:tcBorders>
            <w:shd w:val="clear" w:color="auto" w:fill="FBD4B4" w:themeFill="accent6" w:themeFillTint="66"/>
            <w:vAlign w:val="center"/>
          </w:tcPr>
          <w:p w14:paraId="6DE78A7F" w14:textId="77777777" w:rsidR="006F4BB3" w:rsidRPr="00E61DFC" w:rsidRDefault="006F4BB3" w:rsidP="006F4BB3">
            <w:pPr>
              <w:rPr>
                <w:rFonts w:asciiTheme="minorHAnsi" w:hAnsiTheme="minorHAnsi" w:cstheme="minorHAnsi"/>
                <w:color w:val="auto"/>
                <w:sz w:val="20"/>
                <w:szCs w:val="20"/>
              </w:rPr>
            </w:pPr>
            <w:r w:rsidRPr="00E61DFC">
              <w:rPr>
                <w:rFonts w:asciiTheme="minorHAnsi" w:hAnsiTheme="minorHAnsi"/>
                <w:color w:val="auto"/>
                <w:sz w:val="20"/>
                <w:szCs w:val="20"/>
              </w:rPr>
              <w:t>"</w:t>
            </w:r>
            <w:proofErr w:type="gramStart"/>
            <w:r w:rsidRPr="00E61DFC">
              <w:rPr>
                <w:rFonts w:asciiTheme="minorHAnsi" w:hAnsiTheme="minorHAnsi"/>
                <w:color w:val="auto"/>
                <w:sz w:val="20"/>
                <w:szCs w:val="20"/>
              </w:rPr>
              <w:t>filter</w:t>
            </w:r>
            <w:proofErr w:type="gramEnd"/>
            <w:r w:rsidRPr="00E61DFC">
              <w:rPr>
                <w:rFonts w:asciiTheme="minorHAnsi" w:hAnsiTheme="minorHAnsi"/>
                <w:color w:val="auto"/>
                <w:sz w:val="20"/>
                <w:szCs w:val="20"/>
              </w:rPr>
              <w:t>-file"</w:t>
            </w:r>
          </w:p>
        </w:tc>
        <w:tc>
          <w:tcPr>
            <w:tcW w:w="2700" w:type="dxa"/>
            <w:tcBorders>
              <w:bottom w:val="single" w:sz="4" w:space="0" w:color="auto"/>
            </w:tcBorders>
            <w:shd w:val="clear" w:color="auto" w:fill="FBD4B4" w:themeFill="accent6" w:themeFillTint="66"/>
          </w:tcPr>
          <w:p w14:paraId="66B920BF" w14:textId="66F24824" w:rsidR="006F4BB3" w:rsidRPr="003E260A" w:rsidRDefault="0045689A" w:rsidP="006F4BB3">
            <w:pPr>
              <w:rPr>
                <w:rFonts w:asciiTheme="minorHAnsi" w:hAnsiTheme="minorHAnsi" w:cstheme="minorHAnsi"/>
                <w:sz w:val="20"/>
                <w:szCs w:val="20"/>
              </w:rPr>
            </w:pPr>
            <w:r>
              <w:rPr>
                <w:rFonts w:asciiTheme="minorHAnsi" w:hAnsiTheme="minorHAnsi" w:cstheme="minorHAnsi"/>
                <w:sz w:val="20"/>
                <w:szCs w:val="20"/>
              </w:rPr>
              <w:t xml:space="preserve">Must be included if </w:t>
            </w:r>
            <w:r>
              <w:rPr>
                <w:rFonts w:asciiTheme="minorHAnsi" w:hAnsiTheme="minorHAnsi" w:cstheme="minorHAnsi"/>
                <w:color w:val="auto"/>
                <w:sz w:val="20"/>
                <w:szCs w:val="20"/>
              </w:rPr>
              <w:t>convolving with user-supplied instrument function</w:t>
            </w:r>
          </w:p>
        </w:tc>
        <w:tc>
          <w:tcPr>
            <w:tcW w:w="1530" w:type="dxa"/>
            <w:tcBorders>
              <w:bottom w:val="single" w:sz="4" w:space="0" w:color="auto"/>
            </w:tcBorders>
            <w:shd w:val="clear" w:color="auto" w:fill="FBD4B4" w:themeFill="accent6" w:themeFillTint="66"/>
            <w:vAlign w:val="center"/>
          </w:tcPr>
          <w:p w14:paraId="672A2DE7" w14:textId="77777777" w:rsidR="006F4BB3" w:rsidRPr="00E61DFC" w:rsidRDefault="006F4BB3" w:rsidP="006F4BB3">
            <w:pPr>
              <w:rPr>
                <w:rFonts w:asciiTheme="minorHAnsi" w:hAnsiTheme="minorHAnsi" w:cstheme="minorHAnsi"/>
                <w:color w:val="auto"/>
                <w:sz w:val="20"/>
                <w:szCs w:val="20"/>
              </w:rPr>
            </w:pPr>
          </w:p>
        </w:tc>
        <w:tc>
          <w:tcPr>
            <w:tcW w:w="2479" w:type="dxa"/>
            <w:tcBorders>
              <w:bottom w:val="single" w:sz="4" w:space="0" w:color="auto"/>
            </w:tcBorders>
            <w:shd w:val="clear" w:color="auto" w:fill="FBD4B4" w:themeFill="accent6" w:themeFillTint="66"/>
            <w:vAlign w:val="center"/>
          </w:tcPr>
          <w:p w14:paraId="582FF40C" w14:textId="77777777" w:rsidR="006F4BB3" w:rsidRPr="003E260A" w:rsidRDefault="006F4BB3" w:rsidP="006F4BB3">
            <w:pPr>
              <w:rPr>
                <w:rFonts w:asciiTheme="minorHAnsi" w:hAnsiTheme="minorHAnsi" w:cstheme="minorHAnsi"/>
                <w:sz w:val="20"/>
                <w:szCs w:val="20"/>
              </w:rPr>
            </w:pPr>
          </w:p>
        </w:tc>
      </w:tr>
      <w:tr w:rsidR="00043CD0" w:rsidRPr="003E260A" w14:paraId="2CE91CDF" w14:textId="77777777" w:rsidTr="00D773F2">
        <w:tc>
          <w:tcPr>
            <w:tcW w:w="2335" w:type="dxa"/>
            <w:shd w:val="clear" w:color="auto" w:fill="FBD4B4" w:themeFill="accent6" w:themeFillTint="66"/>
            <w:vAlign w:val="center"/>
          </w:tcPr>
          <w:p w14:paraId="0A2AB96C" w14:textId="10D7775E" w:rsidR="00043CD0" w:rsidRPr="003E260A" w:rsidRDefault="00043CD0" w:rsidP="00043CD0">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sidR="002B5954">
              <w:rPr>
                <w:rFonts w:asciiTheme="minorHAnsi" w:hAnsiTheme="minorHAnsi" w:cstheme="minorHAnsi"/>
                <w:b/>
                <w:color w:val="auto"/>
                <w:sz w:val="20"/>
                <w:szCs w:val="20"/>
              </w:rPr>
              <w:t>output</w:t>
            </w:r>
            <w:proofErr w:type="gramEnd"/>
            <w:r w:rsidR="002B5954">
              <w:rPr>
                <w:rFonts w:asciiTheme="minorHAnsi" w:hAnsiTheme="minorHAnsi" w:cstheme="minorHAnsi"/>
                <w:b/>
                <w:color w:val="auto"/>
                <w:sz w:val="20"/>
                <w:szCs w:val="20"/>
              </w:rPr>
              <w:t>-spectral</w:t>
            </w:r>
            <w:r w:rsidRPr="003E260A">
              <w:rPr>
                <w:rFonts w:asciiTheme="minorHAnsi" w:hAnsiTheme="minorHAnsi" w:cstheme="minorHAnsi"/>
                <w:b/>
                <w:color w:val="auto"/>
                <w:sz w:val="20"/>
                <w:szCs w:val="20"/>
              </w:rPr>
              <w:t>-grid"</w:t>
            </w:r>
          </w:p>
        </w:tc>
        <w:tc>
          <w:tcPr>
            <w:tcW w:w="2610" w:type="dxa"/>
            <w:shd w:val="clear" w:color="auto" w:fill="FBD4B4" w:themeFill="accent6" w:themeFillTint="66"/>
            <w:vAlign w:val="center"/>
          </w:tcPr>
          <w:p w14:paraId="241811F1" w14:textId="44F255B2" w:rsidR="00043CD0" w:rsidRDefault="00043CD0" w:rsidP="00043CD0">
            <w:pPr>
              <w:rPr>
                <w:rFonts w:asciiTheme="minorHAnsi" w:hAnsiTheme="minorHAnsi" w:cstheme="minorHAnsi"/>
                <w:sz w:val="20"/>
                <w:szCs w:val="20"/>
              </w:rPr>
            </w:pPr>
            <w:r w:rsidRPr="003E260A">
              <w:rPr>
                <w:rFonts w:asciiTheme="minorHAnsi" w:hAnsiTheme="minorHAnsi" w:cstheme="minorHAnsi"/>
                <w:color w:val="auto"/>
                <w:sz w:val="20"/>
                <w:szCs w:val="20"/>
              </w:rPr>
              <w:t>"</w:t>
            </w:r>
            <w:r>
              <w:rPr>
                <w:rFonts w:asciiTheme="minorHAnsi" w:hAnsiTheme="minorHAnsi" w:cstheme="minorHAnsi"/>
                <w:color w:val="auto"/>
                <w:sz w:val="20"/>
                <w:szCs w:val="20"/>
              </w:rPr>
              <w:t>from</w:t>
            </w:r>
            <w:r w:rsidRPr="003E260A">
              <w:rPr>
                <w:rFonts w:asciiTheme="minorHAnsi" w:hAnsiTheme="minorHAnsi" w:cstheme="minorHAnsi"/>
                <w:color w:val="auto"/>
                <w:sz w:val="20"/>
                <w:szCs w:val="20"/>
              </w:rPr>
              <w:t>", "to", "</w:t>
            </w:r>
            <w:r>
              <w:rPr>
                <w:rFonts w:asciiTheme="minorHAnsi" w:hAnsiTheme="minorHAnsi" w:cstheme="minorHAnsi"/>
                <w:color w:val="auto"/>
                <w:sz w:val="20"/>
                <w:szCs w:val="20"/>
              </w:rPr>
              <w:t>DV</w:t>
            </w:r>
            <w:r w:rsidRPr="003E260A">
              <w:rPr>
                <w:rFonts w:asciiTheme="minorHAnsi" w:hAnsiTheme="minorHAnsi" w:cstheme="minorHAnsi"/>
                <w:color w:val="auto"/>
                <w:sz w:val="20"/>
                <w:szCs w:val="20"/>
              </w:rPr>
              <w:t>"</w:t>
            </w:r>
          </w:p>
        </w:tc>
        <w:tc>
          <w:tcPr>
            <w:tcW w:w="2700" w:type="dxa"/>
            <w:shd w:val="clear" w:color="auto" w:fill="FBD4B4" w:themeFill="accent6" w:themeFillTint="66"/>
          </w:tcPr>
          <w:p w14:paraId="4A751CBF" w14:textId="7E3F5198" w:rsidR="00043CD0" w:rsidRPr="003E260A" w:rsidRDefault="00043CD0" w:rsidP="00043CD0">
            <w:pPr>
              <w:rPr>
                <w:rFonts w:asciiTheme="minorHAnsi" w:hAnsiTheme="minorHAnsi" w:cstheme="minorHAnsi"/>
                <w:sz w:val="20"/>
                <w:szCs w:val="20"/>
              </w:rPr>
            </w:pPr>
            <w:r>
              <w:rPr>
                <w:rFonts w:asciiTheme="minorHAnsi" w:hAnsiTheme="minorHAnsi" w:cstheme="minorHAnsi"/>
                <w:color w:val="auto"/>
                <w:sz w:val="20"/>
                <w:szCs w:val="20"/>
              </w:rPr>
              <w:t>Not used if convolving with user-supplied instrument function</w:t>
            </w:r>
          </w:p>
        </w:tc>
        <w:tc>
          <w:tcPr>
            <w:tcW w:w="1530" w:type="dxa"/>
            <w:shd w:val="clear" w:color="auto" w:fill="FBD4B4" w:themeFill="accent6" w:themeFillTint="66"/>
            <w:vAlign w:val="center"/>
          </w:tcPr>
          <w:p w14:paraId="09DCAF32" w14:textId="4D31A85A" w:rsidR="00043CD0" w:rsidRDefault="00043CD0" w:rsidP="00043CD0">
            <w:pPr>
              <w:rPr>
                <w:rFonts w:asciiTheme="minorHAnsi" w:hAnsiTheme="minorHAnsi" w:cstheme="minorHAnsi"/>
                <w:sz w:val="20"/>
                <w:szCs w:val="20"/>
              </w:rPr>
            </w:pPr>
            <w:r w:rsidRPr="003E260A">
              <w:rPr>
                <w:rFonts w:asciiTheme="minorHAnsi" w:hAnsiTheme="minorHAnsi" w:cstheme="minorHAnsi"/>
                <w:color w:val="auto"/>
                <w:sz w:val="20"/>
                <w:szCs w:val="20"/>
              </w:rPr>
              <w:t>"</w:t>
            </w:r>
            <w:proofErr w:type="gramStart"/>
            <w:r w:rsidRPr="003E260A">
              <w:rPr>
                <w:rFonts w:asciiTheme="minorHAnsi" w:hAnsiTheme="minorHAnsi" w:cstheme="minorHAnsi"/>
                <w:color w:val="auto"/>
                <w:sz w:val="20"/>
                <w:szCs w:val="20"/>
              </w:rPr>
              <w:t>grid</w:t>
            </w:r>
            <w:proofErr w:type="gramEnd"/>
            <w:r w:rsidRPr="003E260A">
              <w:rPr>
                <w:rFonts w:asciiTheme="minorHAnsi" w:hAnsiTheme="minorHAnsi" w:cstheme="minorHAnsi"/>
                <w:color w:val="auto"/>
                <w:sz w:val="20"/>
                <w:szCs w:val="20"/>
              </w:rPr>
              <w:t>-type"</w:t>
            </w:r>
          </w:p>
        </w:tc>
        <w:tc>
          <w:tcPr>
            <w:tcW w:w="2479" w:type="dxa"/>
            <w:shd w:val="clear" w:color="auto" w:fill="FBD4B4" w:themeFill="accent6" w:themeFillTint="66"/>
            <w:vAlign w:val="center"/>
          </w:tcPr>
          <w:p w14:paraId="7239C28A" w14:textId="05146C66" w:rsidR="00043CD0" w:rsidRPr="00AD6C6B" w:rsidRDefault="00043CD0" w:rsidP="00043CD0">
            <w:pPr>
              <w:rPr>
                <w:rFonts w:asciiTheme="minorHAnsi" w:hAnsiTheme="minorHAnsi" w:cstheme="minorHAnsi"/>
                <w:sz w:val="18"/>
                <w:szCs w:val="18"/>
              </w:rPr>
            </w:pPr>
            <w:r>
              <w:rPr>
                <w:rFonts w:asciiTheme="minorHAnsi" w:hAnsiTheme="minorHAnsi" w:cstheme="minorHAnsi"/>
                <w:color w:val="auto"/>
                <w:sz w:val="20"/>
                <w:szCs w:val="20"/>
              </w:rPr>
              <w:t>(OD-only mode)</w:t>
            </w:r>
          </w:p>
        </w:tc>
      </w:tr>
      <w:tr w:rsidR="00043CD0" w:rsidRPr="003E260A" w14:paraId="07399CD4" w14:textId="77777777" w:rsidTr="00D773F2">
        <w:tc>
          <w:tcPr>
            <w:tcW w:w="2335" w:type="dxa"/>
            <w:vAlign w:val="center"/>
          </w:tcPr>
          <w:p w14:paraId="0523544A" w14:textId="3655C84B" w:rsidR="00043CD0" w:rsidRPr="00430EB5" w:rsidRDefault="00043CD0" w:rsidP="00C173E9">
            <w:pPr>
              <w:rPr>
                <w:rFonts w:asciiTheme="minorHAnsi" w:hAnsiTheme="minorHAnsi" w:cstheme="minorHAnsi"/>
                <w:b/>
                <w:color w:val="auto"/>
                <w:sz w:val="20"/>
                <w:szCs w:val="20"/>
              </w:rPr>
            </w:pPr>
            <w:commentRangeStart w:id="61"/>
            <w:r w:rsidRPr="003E260A">
              <w:rPr>
                <w:rFonts w:asciiTheme="minorHAnsi" w:hAnsiTheme="minorHAnsi" w:cstheme="minorHAnsi"/>
                <w:b/>
                <w:color w:val="auto"/>
                <w:sz w:val="20"/>
                <w:szCs w:val="20"/>
              </w:rPr>
              <w:t>"</w:t>
            </w:r>
            <w:proofErr w:type="spellStart"/>
            <w:r>
              <w:rPr>
                <w:rFonts w:asciiTheme="minorHAnsi" w:hAnsiTheme="minorHAnsi" w:cstheme="minorHAnsi"/>
                <w:b/>
                <w:color w:val="auto"/>
                <w:sz w:val="20"/>
                <w:szCs w:val="20"/>
              </w:rPr>
              <w:t>nlte</w:t>
            </w:r>
            <w:proofErr w:type="spellEnd"/>
            <w:r w:rsidRPr="003E260A">
              <w:rPr>
                <w:rFonts w:asciiTheme="minorHAnsi" w:hAnsiTheme="minorHAnsi" w:cstheme="minorHAnsi"/>
                <w:b/>
                <w:color w:val="auto"/>
                <w:sz w:val="20"/>
                <w:szCs w:val="20"/>
              </w:rPr>
              <w:t>"</w:t>
            </w:r>
            <w:r>
              <w:rPr>
                <w:rFonts w:asciiTheme="minorHAnsi" w:hAnsiTheme="minorHAnsi" w:cstheme="minorHAnsi"/>
                <w:b/>
                <w:color w:val="auto"/>
                <w:sz w:val="20"/>
                <w:szCs w:val="20"/>
              </w:rPr>
              <w:t xml:space="preserve"> </w:t>
            </w:r>
            <w:r w:rsidRPr="00B81183">
              <w:rPr>
                <w:rFonts w:asciiTheme="minorHAnsi" w:hAnsiTheme="minorHAnsi" w:cstheme="minorHAnsi"/>
                <w:color w:val="auto"/>
                <w:sz w:val="20"/>
                <w:szCs w:val="20"/>
              </w:rPr>
              <w:t>(single key)</w:t>
            </w:r>
            <w:commentRangeEnd w:id="61"/>
            <w:r w:rsidR="00B53758">
              <w:rPr>
                <w:rStyle w:val="CommentReference"/>
              </w:rPr>
              <w:commentReference w:id="61"/>
            </w:r>
          </w:p>
        </w:tc>
        <w:tc>
          <w:tcPr>
            <w:tcW w:w="5310" w:type="dxa"/>
            <w:gridSpan w:val="2"/>
            <w:vAlign w:val="center"/>
          </w:tcPr>
          <w:p w14:paraId="43C11980" w14:textId="4C903C39" w:rsidR="00043CD0" w:rsidRPr="003E260A" w:rsidRDefault="00043CD0" w:rsidP="00043CD0">
            <w:pPr>
              <w:jc w:val="center"/>
              <w:rPr>
                <w:rFonts w:asciiTheme="minorHAnsi" w:hAnsiTheme="minorHAnsi" w:cstheme="minorHAnsi"/>
                <w:sz w:val="20"/>
                <w:szCs w:val="20"/>
              </w:rPr>
            </w:pPr>
            <w:r>
              <w:rPr>
                <w:rFonts w:asciiTheme="minorHAnsi" w:hAnsiTheme="minorHAnsi" w:cstheme="minorHAnsi"/>
                <w:sz w:val="20"/>
                <w:szCs w:val="20"/>
              </w:rPr>
              <w:t>N/A</w:t>
            </w:r>
          </w:p>
        </w:tc>
        <w:tc>
          <w:tcPr>
            <w:tcW w:w="4009" w:type="dxa"/>
            <w:gridSpan w:val="2"/>
            <w:vAlign w:val="center"/>
          </w:tcPr>
          <w:p w14:paraId="1FD34638" w14:textId="78EFD496" w:rsidR="00043CD0" w:rsidRPr="00AD6C6B" w:rsidRDefault="00043CD0" w:rsidP="00043CD0">
            <w:pPr>
              <w:jc w:val="center"/>
              <w:rPr>
                <w:rFonts w:asciiTheme="minorHAnsi" w:hAnsiTheme="minorHAnsi" w:cstheme="minorHAnsi"/>
                <w:sz w:val="18"/>
                <w:szCs w:val="18"/>
              </w:rPr>
            </w:pPr>
            <w:r>
              <w:rPr>
                <w:rFonts w:asciiTheme="minorHAnsi" w:hAnsiTheme="minorHAnsi" w:cstheme="minorHAnsi"/>
                <w:sz w:val="20"/>
                <w:szCs w:val="20"/>
              </w:rPr>
              <w:t>N/A</w:t>
            </w:r>
          </w:p>
        </w:tc>
      </w:tr>
      <w:tr w:rsidR="00C173E9" w:rsidRPr="003E260A" w14:paraId="61ABE4A7" w14:textId="77777777" w:rsidTr="00D773F2">
        <w:tc>
          <w:tcPr>
            <w:tcW w:w="2335" w:type="dxa"/>
            <w:vAlign w:val="center"/>
          </w:tcPr>
          <w:p w14:paraId="41712619" w14:textId="5717C4BE" w:rsidR="00C173E9" w:rsidRPr="00430EB5" w:rsidRDefault="00C173E9" w:rsidP="00C173E9">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sidRPr="003E260A">
              <w:rPr>
                <w:rFonts w:asciiTheme="minorHAnsi" w:hAnsiTheme="minorHAnsi" w:cstheme="minorHAnsi"/>
                <w:b/>
                <w:color w:val="auto"/>
                <w:sz w:val="20"/>
                <w:szCs w:val="20"/>
              </w:rPr>
              <w:t>rt</w:t>
            </w:r>
            <w:proofErr w:type="gramEnd"/>
            <w:r w:rsidRPr="003E260A">
              <w:rPr>
                <w:rFonts w:asciiTheme="minorHAnsi" w:hAnsiTheme="minorHAnsi" w:cstheme="minorHAnsi"/>
                <w:b/>
                <w:color w:val="auto"/>
                <w:sz w:val="20"/>
                <w:szCs w:val="20"/>
              </w:rPr>
              <w:t>-flags"</w:t>
            </w:r>
          </w:p>
        </w:tc>
        <w:tc>
          <w:tcPr>
            <w:tcW w:w="2610" w:type="dxa"/>
            <w:vAlign w:val="center"/>
          </w:tcPr>
          <w:p w14:paraId="2CCF77A2" w14:textId="31284792" w:rsidR="00C173E9" w:rsidRPr="00E61DFC" w:rsidRDefault="00C173E9"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thermal</w:t>
            </w:r>
            <w:proofErr w:type="gramEnd"/>
            <w:r w:rsidRPr="007D6168">
              <w:rPr>
                <w:rFonts w:asciiTheme="minorHAnsi" w:hAnsiTheme="minorHAnsi" w:cstheme="minorHAnsi"/>
                <w:color w:val="auto"/>
                <w:sz w:val="20"/>
                <w:szCs w:val="20"/>
              </w:rPr>
              <w:t xml:space="preserve">-source", </w:t>
            </w:r>
            <w:r w:rsidR="004A6734" w:rsidRPr="00990008">
              <w:rPr>
                <w:color w:val="0070C0"/>
              </w:rPr>
              <w:t>"</w:t>
            </w:r>
            <w:r w:rsidR="004A6734" w:rsidRPr="004A6734">
              <w:rPr>
                <w:rFonts w:asciiTheme="minorHAnsi" w:hAnsiTheme="minorHAnsi" w:cstheme="minorHAnsi"/>
                <w:color w:val="auto"/>
                <w:sz w:val="20"/>
                <w:szCs w:val="20"/>
              </w:rPr>
              <w:t>linear-in-tau"</w:t>
            </w:r>
            <w:r w:rsidR="004A6734">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"solar-source"</w:t>
            </w:r>
            <w:r w:rsidR="00DF2638">
              <w:rPr>
                <w:rFonts w:asciiTheme="minorHAnsi" w:hAnsiTheme="minorHAnsi" w:cstheme="minorHAnsi"/>
                <w:color w:val="auto"/>
                <w:sz w:val="20"/>
                <w:szCs w:val="20"/>
              </w:rPr>
              <w:t xml:space="preserve">, </w:t>
            </w:r>
            <w:r w:rsidR="00DF2638" w:rsidRPr="007D6168">
              <w:rPr>
                <w:rFonts w:asciiTheme="minorHAnsi" w:hAnsiTheme="minorHAnsi" w:cstheme="minorHAnsi"/>
                <w:color w:val="auto"/>
                <w:sz w:val="20"/>
                <w:szCs w:val="20"/>
              </w:rPr>
              <w:t>"solar-</w:t>
            </w:r>
            <w:proofErr w:type="spellStart"/>
            <w:r w:rsidR="00DF2638">
              <w:rPr>
                <w:rFonts w:asciiTheme="minorHAnsi" w:hAnsiTheme="minorHAnsi" w:cstheme="minorHAnsi"/>
                <w:color w:val="auto"/>
                <w:sz w:val="20"/>
                <w:szCs w:val="20"/>
              </w:rPr>
              <w:t>cnst</w:t>
            </w:r>
            <w:proofErr w:type="spellEnd"/>
            <w:r w:rsidR="00DF2638" w:rsidRPr="007D6168">
              <w:rPr>
                <w:rFonts w:asciiTheme="minorHAnsi" w:hAnsiTheme="minorHAnsi" w:cstheme="minorHAnsi"/>
                <w:color w:val="auto"/>
                <w:sz w:val="20"/>
                <w:szCs w:val="20"/>
              </w:rPr>
              <w:t>"</w:t>
            </w:r>
            <w:r w:rsidR="0041524E">
              <w:rPr>
                <w:rFonts w:asciiTheme="minorHAnsi" w:hAnsiTheme="minorHAnsi" w:cstheme="minorHAnsi"/>
                <w:color w:val="auto"/>
                <w:sz w:val="20"/>
                <w:szCs w:val="20"/>
              </w:rPr>
              <w:t xml:space="preserve">, </w:t>
            </w:r>
            <w:r w:rsidR="0041524E" w:rsidRPr="007D6168">
              <w:rPr>
                <w:rFonts w:asciiTheme="minorHAnsi" w:hAnsiTheme="minorHAnsi" w:cstheme="minorHAnsi"/>
                <w:color w:val="auto"/>
                <w:sz w:val="20"/>
                <w:szCs w:val="20"/>
              </w:rPr>
              <w:t>"</w:t>
            </w:r>
            <w:proofErr w:type="spellStart"/>
            <w:r w:rsidR="0041524E">
              <w:rPr>
                <w:rFonts w:asciiTheme="minorHAnsi" w:hAnsiTheme="minorHAnsi" w:cstheme="minorHAnsi"/>
                <w:color w:val="auto"/>
                <w:sz w:val="20"/>
                <w:szCs w:val="20"/>
              </w:rPr>
              <w:t>julday</w:t>
            </w:r>
            <w:proofErr w:type="spellEnd"/>
            <w:r w:rsidR="0041524E" w:rsidRPr="007D6168">
              <w:rPr>
                <w:rFonts w:asciiTheme="minorHAnsi" w:hAnsiTheme="minorHAnsi" w:cstheme="minorHAnsi"/>
                <w:color w:val="auto"/>
                <w:sz w:val="20"/>
                <w:szCs w:val="20"/>
              </w:rPr>
              <w:t>"</w:t>
            </w:r>
            <w:r w:rsidR="0041524E">
              <w:rPr>
                <w:rFonts w:asciiTheme="minorHAnsi" w:hAnsiTheme="minorHAnsi" w:cstheme="minorHAnsi"/>
                <w:color w:val="auto"/>
                <w:sz w:val="20"/>
                <w:szCs w:val="20"/>
              </w:rPr>
              <w:t xml:space="preserve"> </w:t>
            </w:r>
          </w:p>
        </w:tc>
        <w:tc>
          <w:tcPr>
            <w:tcW w:w="2700" w:type="dxa"/>
          </w:tcPr>
          <w:p w14:paraId="2E2D4091" w14:textId="77777777" w:rsidR="00C173E9" w:rsidRPr="003E260A" w:rsidRDefault="00C173E9" w:rsidP="00C173E9">
            <w:pPr>
              <w:rPr>
                <w:rFonts w:asciiTheme="minorHAnsi" w:hAnsiTheme="minorHAnsi" w:cstheme="minorHAnsi"/>
                <w:sz w:val="20"/>
                <w:szCs w:val="20"/>
              </w:rPr>
            </w:pPr>
          </w:p>
        </w:tc>
        <w:tc>
          <w:tcPr>
            <w:tcW w:w="1530" w:type="dxa"/>
            <w:vAlign w:val="center"/>
          </w:tcPr>
          <w:p w14:paraId="1912D5CB" w14:textId="47E7195C" w:rsidR="00C173E9" w:rsidRPr="00E61DFC" w:rsidRDefault="00C173E9"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linear</w:t>
            </w:r>
            <w:proofErr w:type="gramEnd"/>
            <w:r w:rsidRPr="007D6168">
              <w:rPr>
                <w:rFonts w:asciiTheme="minorHAnsi" w:hAnsiTheme="minorHAnsi" w:cstheme="minorHAnsi"/>
                <w:color w:val="auto"/>
                <w:sz w:val="20"/>
                <w:szCs w:val="20"/>
              </w:rPr>
              <w:t>-in-tau"</w:t>
            </w:r>
          </w:p>
        </w:tc>
        <w:tc>
          <w:tcPr>
            <w:tcW w:w="2479" w:type="dxa"/>
            <w:vAlign w:val="center"/>
          </w:tcPr>
          <w:p w14:paraId="02A07B6E" w14:textId="77777777" w:rsidR="00C173E9" w:rsidRPr="00AD6C6B" w:rsidRDefault="00C173E9" w:rsidP="00C173E9">
            <w:pPr>
              <w:rPr>
                <w:rFonts w:asciiTheme="minorHAnsi" w:hAnsiTheme="minorHAnsi" w:cstheme="minorHAnsi"/>
                <w:sz w:val="18"/>
                <w:szCs w:val="18"/>
              </w:rPr>
            </w:pPr>
          </w:p>
        </w:tc>
      </w:tr>
      <w:tr w:rsidR="00307E87" w:rsidRPr="003E260A" w14:paraId="55CFE0ED" w14:textId="77777777" w:rsidTr="00D773F2">
        <w:tc>
          <w:tcPr>
            <w:tcW w:w="2335" w:type="dxa"/>
            <w:vAlign w:val="center"/>
          </w:tcPr>
          <w:p w14:paraId="49DF2324" w14:textId="43024161" w:rsidR="00307E87" w:rsidRPr="003E260A" w:rsidRDefault="00307E87" w:rsidP="00C173E9">
            <w:pPr>
              <w:rPr>
                <w:rFonts w:asciiTheme="minorHAnsi" w:hAnsiTheme="minorHAnsi" w:cstheme="minorHAnsi"/>
                <w:b/>
                <w:color w:val="auto"/>
                <w:sz w:val="20"/>
                <w:szCs w:val="20"/>
              </w:rPr>
            </w:pPr>
            <w:r>
              <w:rPr>
                <w:rFonts w:asciiTheme="minorHAnsi" w:hAnsiTheme="minorHAnsi" w:cstheme="minorHAnsi"/>
                <w:b/>
                <w:color w:val="auto"/>
                <w:sz w:val="20"/>
                <w:szCs w:val="20"/>
              </w:rPr>
              <w:t>“</w:t>
            </w:r>
            <w:proofErr w:type="gramStart"/>
            <w:r>
              <w:rPr>
                <w:rFonts w:asciiTheme="minorHAnsi" w:hAnsiTheme="minorHAnsi" w:cstheme="minorHAnsi"/>
                <w:b/>
                <w:color w:val="auto"/>
                <w:sz w:val="20"/>
                <w:szCs w:val="20"/>
              </w:rPr>
              <w:t>flux</w:t>
            </w:r>
            <w:proofErr w:type="gramEnd"/>
            <w:r>
              <w:rPr>
                <w:rFonts w:asciiTheme="minorHAnsi" w:hAnsiTheme="minorHAnsi" w:cstheme="minorHAnsi"/>
                <w:b/>
                <w:color w:val="auto"/>
                <w:sz w:val="20"/>
                <w:szCs w:val="20"/>
              </w:rPr>
              <w:t>-flags”</w:t>
            </w:r>
          </w:p>
        </w:tc>
        <w:tc>
          <w:tcPr>
            <w:tcW w:w="2610" w:type="dxa"/>
            <w:vAlign w:val="center"/>
          </w:tcPr>
          <w:p w14:paraId="10540402" w14:textId="08C7E10F" w:rsidR="00307E87" w:rsidRPr="007D6168" w:rsidRDefault="00307E87" w:rsidP="00C173E9">
            <w:pPr>
              <w:rPr>
                <w:rFonts w:asciiTheme="minorHAnsi" w:hAnsiTheme="minorHAnsi" w:cstheme="minorHAnsi"/>
                <w:color w:val="auto"/>
                <w:sz w:val="20"/>
                <w:szCs w:val="20"/>
              </w:rPr>
            </w:pPr>
            <w:r>
              <w:rPr>
                <w:rFonts w:asciiTheme="minorHAnsi" w:hAnsiTheme="minorHAnsi" w:cstheme="minorHAnsi"/>
                <w:color w:val="auto"/>
                <w:sz w:val="20"/>
                <w:szCs w:val="20"/>
              </w:rPr>
              <w:t>“</w:t>
            </w:r>
            <w:proofErr w:type="spellStart"/>
            <w:proofErr w:type="gramStart"/>
            <w:r>
              <w:rPr>
                <w:rFonts w:asciiTheme="minorHAnsi" w:hAnsiTheme="minorHAnsi" w:cstheme="minorHAnsi"/>
                <w:color w:val="auto"/>
                <w:sz w:val="20"/>
                <w:szCs w:val="20"/>
              </w:rPr>
              <w:t>flux</w:t>
            </w:r>
            <w:proofErr w:type="gramEnd"/>
            <w:r>
              <w:rPr>
                <w:rFonts w:asciiTheme="minorHAnsi" w:hAnsiTheme="minorHAnsi" w:cstheme="minorHAnsi"/>
                <w:color w:val="auto"/>
                <w:sz w:val="20"/>
                <w:szCs w:val="20"/>
              </w:rPr>
              <w:t>_flag</w:t>
            </w:r>
            <w:proofErr w:type="spellEnd"/>
            <w:r>
              <w:rPr>
                <w:rFonts w:asciiTheme="minorHAnsi" w:hAnsiTheme="minorHAnsi" w:cstheme="minorHAnsi"/>
                <w:color w:val="auto"/>
                <w:sz w:val="20"/>
                <w:szCs w:val="20"/>
              </w:rPr>
              <w:t>”, “</w:t>
            </w:r>
            <w:proofErr w:type="spellStart"/>
            <w:r>
              <w:rPr>
                <w:rFonts w:asciiTheme="minorHAnsi" w:hAnsiTheme="minorHAnsi" w:cstheme="minorHAnsi"/>
                <w:color w:val="auto"/>
                <w:sz w:val="20"/>
                <w:szCs w:val="20"/>
              </w:rPr>
              <w:t>dv_flux</w:t>
            </w:r>
            <w:proofErr w:type="spellEnd"/>
            <w:r>
              <w:rPr>
                <w:rFonts w:asciiTheme="minorHAnsi" w:hAnsiTheme="minorHAnsi" w:cstheme="minorHAnsi"/>
                <w:color w:val="auto"/>
                <w:sz w:val="20"/>
                <w:szCs w:val="20"/>
              </w:rPr>
              <w:t>”, “</w:t>
            </w:r>
            <w:proofErr w:type="spellStart"/>
            <w:r>
              <w:rPr>
                <w:rFonts w:asciiTheme="minorHAnsi" w:hAnsiTheme="minorHAnsi" w:cstheme="minorHAnsi"/>
                <w:color w:val="auto"/>
                <w:sz w:val="20"/>
                <w:szCs w:val="20"/>
              </w:rPr>
              <w:t>nang</w:t>
            </w:r>
            <w:proofErr w:type="spellEnd"/>
            <w:r>
              <w:rPr>
                <w:rFonts w:asciiTheme="minorHAnsi" w:hAnsiTheme="minorHAnsi" w:cstheme="minorHAnsi"/>
                <w:color w:val="auto"/>
                <w:sz w:val="20"/>
                <w:szCs w:val="20"/>
              </w:rPr>
              <w:t>”</w:t>
            </w:r>
          </w:p>
        </w:tc>
        <w:tc>
          <w:tcPr>
            <w:tcW w:w="2700" w:type="dxa"/>
          </w:tcPr>
          <w:p w14:paraId="022A71BC" w14:textId="77777777" w:rsidR="00307E87" w:rsidRPr="003E260A" w:rsidRDefault="00307E87" w:rsidP="00C173E9">
            <w:pPr>
              <w:rPr>
                <w:rFonts w:asciiTheme="minorHAnsi" w:hAnsiTheme="minorHAnsi" w:cstheme="minorHAnsi"/>
                <w:sz w:val="20"/>
                <w:szCs w:val="20"/>
              </w:rPr>
            </w:pPr>
          </w:p>
        </w:tc>
        <w:tc>
          <w:tcPr>
            <w:tcW w:w="1530" w:type="dxa"/>
            <w:vAlign w:val="center"/>
          </w:tcPr>
          <w:p w14:paraId="3159E4D5" w14:textId="77777777" w:rsidR="00307E87" w:rsidRPr="007D6168" w:rsidRDefault="00307E87" w:rsidP="00C173E9">
            <w:pPr>
              <w:rPr>
                <w:rFonts w:asciiTheme="minorHAnsi" w:hAnsiTheme="minorHAnsi" w:cstheme="minorHAnsi"/>
                <w:color w:val="auto"/>
                <w:sz w:val="20"/>
                <w:szCs w:val="20"/>
              </w:rPr>
            </w:pPr>
          </w:p>
        </w:tc>
        <w:tc>
          <w:tcPr>
            <w:tcW w:w="2479" w:type="dxa"/>
            <w:vAlign w:val="center"/>
          </w:tcPr>
          <w:p w14:paraId="60AC8750" w14:textId="77777777" w:rsidR="00307E87" w:rsidRPr="00AD6C6B" w:rsidRDefault="00307E87" w:rsidP="00C173E9">
            <w:pPr>
              <w:rPr>
                <w:rFonts w:asciiTheme="minorHAnsi" w:hAnsiTheme="minorHAnsi" w:cstheme="minorHAnsi"/>
                <w:sz w:val="18"/>
                <w:szCs w:val="18"/>
              </w:rPr>
            </w:pPr>
          </w:p>
        </w:tc>
      </w:tr>
      <w:tr w:rsidR="0041524E" w:rsidRPr="003E260A" w14:paraId="467A1165" w14:textId="77777777" w:rsidTr="00D773F2">
        <w:tc>
          <w:tcPr>
            <w:tcW w:w="2335" w:type="dxa"/>
            <w:vAlign w:val="center"/>
          </w:tcPr>
          <w:p w14:paraId="353BE2FB" w14:textId="0E5BA6BE" w:rsidR="0041524E" w:rsidRPr="003E260A" w:rsidRDefault="0041524E" w:rsidP="00C173E9">
            <w:pPr>
              <w:rPr>
                <w:rFonts w:asciiTheme="minorHAnsi" w:hAnsiTheme="minorHAnsi" w:cstheme="minorHAnsi"/>
                <w:b/>
                <w:color w:val="auto"/>
                <w:sz w:val="20"/>
                <w:szCs w:val="20"/>
              </w:rPr>
            </w:pPr>
            <w:r w:rsidRPr="0041524E">
              <w:rPr>
                <w:rFonts w:asciiTheme="minorHAnsi" w:hAnsiTheme="minorHAnsi" w:cstheme="minorHAnsi"/>
                <w:b/>
                <w:color w:val="auto"/>
                <w:sz w:val="20"/>
                <w:szCs w:val="20"/>
              </w:rPr>
              <w:t>"</w:t>
            </w:r>
            <w:proofErr w:type="gramStart"/>
            <w:r w:rsidRPr="0041524E">
              <w:rPr>
                <w:rFonts w:asciiTheme="minorHAnsi" w:hAnsiTheme="minorHAnsi" w:cstheme="minorHAnsi"/>
                <w:b/>
                <w:color w:val="auto"/>
                <w:sz w:val="20"/>
                <w:szCs w:val="20"/>
              </w:rPr>
              <w:t>solar</w:t>
            </w:r>
            <w:proofErr w:type="gramEnd"/>
            <w:r w:rsidRPr="0041524E">
              <w:rPr>
                <w:rFonts w:asciiTheme="minorHAnsi" w:hAnsiTheme="minorHAnsi" w:cstheme="minorHAnsi"/>
                <w:b/>
                <w:color w:val="auto"/>
                <w:sz w:val="20"/>
                <w:szCs w:val="20"/>
              </w:rPr>
              <w:t>-irradiance"</w:t>
            </w:r>
          </w:p>
        </w:tc>
        <w:tc>
          <w:tcPr>
            <w:tcW w:w="2610" w:type="dxa"/>
            <w:vAlign w:val="center"/>
          </w:tcPr>
          <w:p w14:paraId="557F7DB1" w14:textId="79C9BBE3" w:rsidR="0041524E" w:rsidRPr="007D6168" w:rsidRDefault="0041524E"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r>
              <w:rPr>
                <w:rFonts w:asciiTheme="minorHAnsi" w:hAnsiTheme="minorHAnsi" w:cstheme="minorHAnsi"/>
                <w:color w:val="auto"/>
                <w:sz w:val="20"/>
                <w:szCs w:val="20"/>
              </w:rPr>
              <w:t>option</w:t>
            </w:r>
            <w:r w:rsidRPr="007D6168">
              <w:rPr>
                <w:rFonts w:asciiTheme="minorHAnsi" w:hAnsiTheme="minorHAnsi" w:cstheme="minorHAnsi"/>
                <w:color w:val="auto"/>
                <w:sz w:val="20"/>
                <w:szCs w:val="20"/>
              </w:rPr>
              <w:t>"</w:t>
            </w:r>
          </w:p>
        </w:tc>
        <w:tc>
          <w:tcPr>
            <w:tcW w:w="2700" w:type="dxa"/>
            <w:vAlign w:val="center"/>
          </w:tcPr>
          <w:p w14:paraId="1705C638" w14:textId="7BCCEA39" w:rsidR="0041524E" w:rsidRPr="003E260A" w:rsidRDefault="0041524E" w:rsidP="0041524E">
            <w:pPr>
              <w:rPr>
                <w:rFonts w:asciiTheme="minorHAnsi" w:hAnsiTheme="minorHAnsi" w:cstheme="minorHAnsi"/>
                <w:sz w:val="20"/>
                <w:szCs w:val="20"/>
              </w:rPr>
            </w:pPr>
          </w:p>
        </w:tc>
        <w:tc>
          <w:tcPr>
            <w:tcW w:w="1530" w:type="dxa"/>
            <w:vAlign w:val="center"/>
          </w:tcPr>
          <w:p w14:paraId="539220CB" w14:textId="0E4005F7" w:rsidR="0041524E" w:rsidRPr="007D6168" w:rsidRDefault="0041524E"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proofErr w:type="gramStart"/>
            <w:r>
              <w:rPr>
                <w:rFonts w:asciiTheme="minorHAnsi" w:hAnsiTheme="minorHAnsi" w:cstheme="minorHAnsi"/>
                <w:color w:val="auto"/>
                <w:sz w:val="20"/>
                <w:szCs w:val="20"/>
              </w:rPr>
              <w:t>cycle</w:t>
            </w:r>
            <w:proofErr w:type="gramEnd"/>
            <w:r>
              <w:rPr>
                <w:rFonts w:asciiTheme="minorHAnsi" w:hAnsiTheme="minorHAnsi" w:cstheme="minorHAnsi"/>
                <w:color w:val="auto"/>
                <w:sz w:val="20"/>
                <w:szCs w:val="20"/>
              </w:rPr>
              <w:t>-frac</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facula-var</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spot-var</w:t>
            </w:r>
            <w:r w:rsidRPr="007D6168">
              <w:rPr>
                <w:rFonts w:asciiTheme="minorHAnsi" w:hAnsiTheme="minorHAnsi" w:cstheme="minorHAnsi"/>
                <w:color w:val="auto"/>
                <w:sz w:val="20"/>
                <w:szCs w:val="20"/>
              </w:rPr>
              <w:t>"</w:t>
            </w:r>
          </w:p>
        </w:tc>
        <w:tc>
          <w:tcPr>
            <w:tcW w:w="2479" w:type="dxa"/>
            <w:vAlign w:val="center"/>
          </w:tcPr>
          <w:p w14:paraId="2800EC68" w14:textId="2183826A" w:rsidR="0041524E" w:rsidRPr="00AD6C6B" w:rsidRDefault="0041524E" w:rsidP="00C173E9">
            <w:pPr>
              <w:rPr>
                <w:rFonts w:asciiTheme="minorHAnsi" w:hAnsiTheme="minorHAnsi" w:cstheme="minorHAnsi"/>
                <w:sz w:val="18"/>
                <w:szCs w:val="18"/>
              </w:rPr>
            </w:pPr>
            <w:r>
              <w:rPr>
                <w:rFonts w:asciiTheme="minorHAnsi" w:hAnsiTheme="minorHAnsi" w:cstheme="minorHAnsi"/>
                <w:color w:val="auto"/>
                <w:sz w:val="20"/>
                <w:szCs w:val="20"/>
              </w:rPr>
              <w:t>Ignored if option = 1</w:t>
            </w:r>
          </w:p>
        </w:tc>
      </w:tr>
      <w:tr w:rsidR="000D0EB5" w:rsidRPr="003E260A" w14:paraId="3D04D5BF" w14:textId="77777777" w:rsidTr="00D773F2">
        <w:tc>
          <w:tcPr>
            <w:tcW w:w="2335" w:type="dxa"/>
            <w:shd w:val="clear" w:color="auto" w:fill="EAF1DD" w:themeFill="accent3" w:themeFillTint="33"/>
            <w:vAlign w:val="center"/>
          </w:tcPr>
          <w:p w14:paraId="489B0905" w14:textId="7822E7FF" w:rsidR="000D0EB5" w:rsidRPr="003E260A" w:rsidRDefault="000D0EB5" w:rsidP="00C173E9">
            <w:pPr>
              <w:rPr>
                <w:rFonts w:asciiTheme="minorHAnsi" w:hAnsiTheme="minorHAnsi" w:cstheme="minorHAnsi"/>
                <w:b/>
                <w:color w:val="auto"/>
                <w:sz w:val="20"/>
                <w:szCs w:val="20"/>
              </w:rPr>
            </w:pPr>
            <w:r w:rsidRPr="003E260A">
              <w:rPr>
                <w:rFonts w:asciiTheme="minorHAnsi" w:hAnsiTheme="minorHAnsi" w:cstheme="minorHAnsi"/>
                <w:b/>
                <w:color w:val="auto"/>
                <w:sz w:val="20"/>
                <w:szCs w:val="20"/>
              </w:rPr>
              <w:t>"</w:t>
            </w:r>
            <w:proofErr w:type="gramStart"/>
            <w:r>
              <w:rPr>
                <w:rFonts w:asciiTheme="minorHAnsi" w:hAnsiTheme="minorHAnsi" w:cstheme="minorHAnsi"/>
                <w:b/>
                <w:color w:val="auto"/>
                <w:sz w:val="20"/>
                <w:szCs w:val="20"/>
              </w:rPr>
              <w:t>path</w:t>
            </w:r>
            <w:proofErr w:type="gramEnd"/>
            <w:r>
              <w:rPr>
                <w:rFonts w:asciiTheme="minorHAnsi" w:hAnsiTheme="minorHAnsi" w:cstheme="minorHAnsi"/>
                <w:b/>
                <w:color w:val="auto"/>
                <w:sz w:val="20"/>
                <w:szCs w:val="20"/>
              </w:rPr>
              <w:t>-calculation</w:t>
            </w:r>
            <w:r w:rsidRPr="003E260A">
              <w:rPr>
                <w:rFonts w:asciiTheme="minorHAnsi" w:hAnsiTheme="minorHAnsi" w:cstheme="minorHAnsi"/>
                <w:b/>
                <w:color w:val="auto"/>
                <w:sz w:val="20"/>
                <w:szCs w:val="20"/>
              </w:rPr>
              <w:t>-</w:t>
            </w:r>
            <w:r>
              <w:rPr>
                <w:rFonts w:asciiTheme="minorHAnsi" w:hAnsiTheme="minorHAnsi" w:cstheme="minorHAnsi"/>
                <w:b/>
                <w:color w:val="auto"/>
                <w:sz w:val="20"/>
                <w:szCs w:val="20"/>
              </w:rPr>
              <w:t>ctrl</w:t>
            </w:r>
            <w:r w:rsidRPr="003E260A">
              <w:rPr>
                <w:rFonts w:asciiTheme="minorHAnsi" w:hAnsiTheme="minorHAnsi" w:cstheme="minorHAnsi"/>
                <w:b/>
                <w:color w:val="auto"/>
                <w:sz w:val="20"/>
                <w:szCs w:val="20"/>
              </w:rPr>
              <w:t>"</w:t>
            </w:r>
          </w:p>
        </w:tc>
        <w:tc>
          <w:tcPr>
            <w:tcW w:w="2610" w:type="dxa"/>
            <w:shd w:val="clear" w:color="auto" w:fill="EAF1DD" w:themeFill="accent3" w:themeFillTint="33"/>
            <w:vAlign w:val="center"/>
          </w:tcPr>
          <w:p w14:paraId="7EB5D06A" w14:textId="442CBBF2" w:rsidR="000D0EB5" w:rsidRPr="007D6168" w:rsidRDefault="000D0EB5" w:rsidP="00C173E9">
            <w:pPr>
              <w:rPr>
                <w:rFonts w:asciiTheme="minorHAnsi" w:hAnsiTheme="minorHAnsi" w:cstheme="minorHAnsi"/>
                <w:color w:val="auto"/>
                <w:sz w:val="20"/>
                <w:szCs w:val="20"/>
              </w:rPr>
            </w:pPr>
            <w:r w:rsidRPr="007D6168">
              <w:rPr>
                <w:rFonts w:asciiTheme="minorHAnsi" w:hAnsiTheme="minorHAnsi" w:cstheme="minorHAnsi"/>
                <w:color w:val="auto"/>
                <w:sz w:val="20"/>
                <w:szCs w:val="20"/>
              </w:rPr>
              <w:t>"</w:t>
            </w:r>
            <w:r w:rsidR="004A6734">
              <w:rPr>
                <w:rFonts w:asciiTheme="minorHAnsi" w:hAnsiTheme="minorHAnsi" w:cstheme="minorHAnsi"/>
                <w:color w:val="auto"/>
                <w:sz w:val="20"/>
                <w:szCs w:val="20"/>
              </w:rPr>
              <w:t>RT-grid</w:t>
            </w:r>
            <w:r w:rsidR="004A6734" w:rsidRPr="007D6168">
              <w:rPr>
                <w:rFonts w:asciiTheme="minorHAnsi" w:hAnsiTheme="minorHAnsi" w:cstheme="minorHAnsi"/>
                <w:color w:val="auto"/>
                <w:sz w:val="20"/>
                <w:szCs w:val="20"/>
              </w:rPr>
              <w:t>"</w:t>
            </w:r>
            <w:r>
              <w:rPr>
                <w:rFonts w:asciiTheme="minorHAnsi" w:hAnsiTheme="minorHAnsi" w:cstheme="minorHAnsi"/>
                <w:color w:val="auto"/>
                <w:sz w:val="20"/>
                <w:szCs w:val="20"/>
              </w:rPr>
              <w:t>,</w:t>
            </w:r>
            <w:r w:rsidR="00BF1476">
              <w:rPr>
                <w:rFonts w:asciiTheme="minorHAnsi" w:hAnsiTheme="minorHAnsi" w:cstheme="minorHAnsi"/>
                <w:color w:val="auto"/>
                <w:sz w:val="20"/>
                <w:szCs w:val="20"/>
              </w:rPr>
              <w:t xml:space="preserve"> </w:t>
            </w:r>
            <w:r w:rsidRPr="007D6168">
              <w:rPr>
                <w:rFonts w:asciiTheme="minorHAnsi" w:hAnsiTheme="minorHAnsi" w:cstheme="minorHAnsi"/>
                <w:color w:val="auto"/>
                <w:sz w:val="20"/>
                <w:szCs w:val="20"/>
              </w:rPr>
              <w:t>"</w:t>
            </w:r>
            <w:r>
              <w:rPr>
                <w:rFonts w:asciiTheme="minorHAnsi" w:hAnsiTheme="minorHAnsi" w:cstheme="minorHAnsi"/>
                <w:color w:val="auto"/>
                <w:sz w:val="20"/>
                <w:szCs w:val="20"/>
              </w:rPr>
              <w:t>airmass-scaling</w:t>
            </w:r>
            <w:r w:rsidRPr="007D6168">
              <w:rPr>
                <w:rFonts w:asciiTheme="minorHAnsi" w:hAnsiTheme="minorHAnsi" w:cstheme="minorHAnsi"/>
                <w:color w:val="auto"/>
                <w:sz w:val="20"/>
                <w:szCs w:val="20"/>
              </w:rPr>
              <w:t xml:space="preserve">", </w:t>
            </w:r>
            <w:r w:rsidRPr="004A6734">
              <w:rPr>
                <w:rFonts w:asciiTheme="minorHAnsi" w:hAnsiTheme="minorHAnsi" w:cstheme="minorHAnsi"/>
                <w:color w:val="auto"/>
                <w:sz w:val="20"/>
                <w:szCs w:val="20"/>
              </w:rPr>
              <w:t>"reference-path"</w:t>
            </w:r>
            <w:r w:rsidR="004A6734">
              <w:rPr>
                <w:rFonts w:asciiTheme="minorHAnsi" w:hAnsiTheme="minorHAnsi" w:cstheme="minorHAnsi"/>
                <w:color w:val="auto"/>
                <w:sz w:val="20"/>
                <w:szCs w:val="20"/>
              </w:rPr>
              <w:t xml:space="preserve">, </w:t>
            </w:r>
            <w:r w:rsidR="004A6734" w:rsidRPr="004A6734">
              <w:rPr>
                <w:rFonts w:asciiTheme="minorHAnsi" w:hAnsiTheme="minorHAnsi" w:cstheme="minorHAnsi"/>
                <w:color w:val="auto"/>
                <w:sz w:val="20"/>
                <w:szCs w:val="20"/>
              </w:rPr>
              <w:t>"</w:t>
            </w:r>
            <w:r w:rsidR="004A6734">
              <w:rPr>
                <w:rFonts w:asciiTheme="minorHAnsi" w:hAnsiTheme="minorHAnsi" w:cstheme="minorHAnsi"/>
                <w:color w:val="auto"/>
                <w:sz w:val="20"/>
                <w:szCs w:val="20"/>
              </w:rPr>
              <w:t>v</w:t>
            </w:r>
            <w:r w:rsidR="004A6734" w:rsidRPr="004A6734">
              <w:rPr>
                <w:rFonts w:asciiTheme="minorHAnsi" w:hAnsiTheme="minorHAnsi" w:cstheme="minorHAnsi"/>
                <w:color w:val="auto"/>
                <w:sz w:val="20"/>
                <w:szCs w:val="20"/>
              </w:rPr>
              <w:t>-</w:t>
            </w:r>
            <w:proofErr w:type="spellStart"/>
            <w:r w:rsidR="004A6734">
              <w:rPr>
                <w:rFonts w:asciiTheme="minorHAnsi" w:hAnsiTheme="minorHAnsi" w:cstheme="minorHAnsi"/>
                <w:color w:val="auto"/>
                <w:sz w:val="20"/>
                <w:szCs w:val="20"/>
              </w:rPr>
              <w:t>refrac</w:t>
            </w:r>
            <w:proofErr w:type="spellEnd"/>
            <w:r w:rsidR="004A6734" w:rsidRPr="004A6734">
              <w:rPr>
                <w:rFonts w:asciiTheme="minorHAnsi" w:hAnsiTheme="minorHAnsi" w:cstheme="minorHAnsi"/>
                <w:color w:val="auto"/>
                <w:sz w:val="20"/>
                <w:szCs w:val="20"/>
              </w:rPr>
              <w:t>"</w:t>
            </w:r>
          </w:p>
        </w:tc>
        <w:tc>
          <w:tcPr>
            <w:tcW w:w="2700" w:type="dxa"/>
            <w:shd w:val="clear" w:color="auto" w:fill="EAF1DD" w:themeFill="accent3" w:themeFillTint="33"/>
          </w:tcPr>
          <w:p w14:paraId="20097D47" w14:textId="77777777" w:rsidR="000D0EB5" w:rsidRPr="003E260A" w:rsidRDefault="000D0EB5" w:rsidP="00C173E9">
            <w:pPr>
              <w:rPr>
                <w:rFonts w:asciiTheme="minorHAnsi" w:hAnsiTheme="minorHAnsi" w:cstheme="minorHAnsi"/>
                <w:sz w:val="20"/>
                <w:szCs w:val="20"/>
              </w:rPr>
            </w:pPr>
          </w:p>
        </w:tc>
        <w:tc>
          <w:tcPr>
            <w:tcW w:w="1530" w:type="dxa"/>
            <w:shd w:val="clear" w:color="auto" w:fill="EAF1DD" w:themeFill="accent3" w:themeFillTint="33"/>
            <w:vAlign w:val="center"/>
          </w:tcPr>
          <w:p w14:paraId="2717CF8E" w14:textId="77777777" w:rsidR="000D0EB5" w:rsidRPr="007D6168" w:rsidRDefault="000D0EB5" w:rsidP="00C173E9">
            <w:pPr>
              <w:rPr>
                <w:rFonts w:asciiTheme="minorHAnsi" w:hAnsiTheme="minorHAnsi" w:cstheme="minorHAnsi"/>
                <w:color w:val="auto"/>
                <w:sz w:val="20"/>
                <w:szCs w:val="20"/>
              </w:rPr>
            </w:pPr>
          </w:p>
        </w:tc>
        <w:tc>
          <w:tcPr>
            <w:tcW w:w="2479" w:type="dxa"/>
            <w:shd w:val="clear" w:color="auto" w:fill="EAF1DD" w:themeFill="accent3" w:themeFillTint="33"/>
            <w:vAlign w:val="center"/>
          </w:tcPr>
          <w:p w14:paraId="57824E5B" w14:textId="77777777" w:rsidR="000D0EB5" w:rsidRPr="00AD6C6B" w:rsidRDefault="000D0EB5" w:rsidP="00C173E9">
            <w:pPr>
              <w:rPr>
                <w:rFonts w:asciiTheme="minorHAnsi" w:hAnsiTheme="minorHAnsi" w:cstheme="minorHAnsi"/>
                <w:sz w:val="18"/>
                <w:szCs w:val="18"/>
              </w:rPr>
            </w:pPr>
          </w:p>
        </w:tc>
      </w:tr>
      <w:tr w:rsidR="006F4BB3" w:rsidRPr="003E260A" w14:paraId="641F521A" w14:textId="77777777" w:rsidTr="00D773F2">
        <w:tc>
          <w:tcPr>
            <w:tcW w:w="2335" w:type="dxa"/>
            <w:vMerge w:val="restart"/>
            <w:vAlign w:val="center"/>
          </w:tcPr>
          <w:p w14:paraId="4EC981B2" w14:textId="77777777" w:rsidR="006F4BB3" w:rsidRPr="007D6168" w:rsidRDefault="006F4BB3" w:rsidP="006F4BB3">
            <w:pPr>
              <w:rPr>
                <w:rFonts w:asciiTheme="minorHAnsi" w:hAnsiTheme="minorHAnsi" w:cstheme="minorHAnsi"/>
                <w:b/>
                <w:color w:val="auto"/>
                <w:sz w:val="20"/>
                <w:szCs w:val="20"/>
              </w:rPr>
            </w:pPr>
            <w:r w:rsidRPr="00430EB5">
              <w:rPr>
                <w:rFonts w:asciiTheme="minorHAnsi" w:hAnsiTheme="minorHAnsi" w:cstheme="minorHAnsi"/>
                <w:b/>
                <w:color w:val="auto"/>
                <w:sz w:val="20"/>
                <w:szCs w:val="20"/>
              </w:rPr>
              <w:t>"</w:t>
            </w:r>
            <w:proofErr w:type="gramStart"/>
            <w:r w:rsidRPr="00430EB5">
              <w:rPr>
                <w:rFonts w:asciiTheme="minorHAnsi" w:hAnsiTheme="minorHAnsi" w:cstheme="minorHAnsi"/>
                <w:b/>
                <w:color w:val="auto"/>
                <w:sz w:val="20"/>
                <w:szCs w:val="20"/>
              </w:rPr>
              <w:t>od</w:t>
            </w:r>
            <w:proofErr w:type="gramEnd"/>
            <w:r w:rsidRPr="00430EB5">
              <w:rPr>
                <w:rFonts w:asciiTheme="minorHAnsi" w:hAnsiTheme="minorHAnsi" w:cstheme="minorHAnsi"/>
                <w:b/>
                <w:color w:val="auto"/>
                <w:sz w:val="20"/>
                <w:szCs w:val="20"/>
              </w:rPr>
              <w:t>-flags"</w:t>
            </w:r>
          </w:p>
        </w:tc>
        <w:tc>
          <w:tcPr>
            <w:tcW w:w="2610" w:type="dxa"/>
            <w:vMerge w:val="restart"/>
            <w:vAlign w:val="center"/>
          </w:tcPr>
          <w:p w14:paraId="23816EE5" w14:textId="77777777" w:rsidR="006F4BB3" w:rsidRPr="007D6168" w:rsidRDefault="006F4BB3" w:rsidP="006F4BB3">
            <w:pPr>
              <w:rPr>
                <w:rFonts w:asciiTheme="minorHAnsi" w:hAnsiTheme="minorHAnsi" w:cstheme="minorHAnsi"/>
                <w:color w:val="auto"/>
                <w:sz w:val="20"/>
                <w:szCs w:val="20"/>
              </w:rPr>
            </w:pPr>
            <w:r w:rsidRPr="00E61DFC">
              <w:rPr>
                <w:rFonts w:asciiTheme="minorHAnsi" w:hAnsiTheme="minorHAnsi" w:cstheme="minorHAnsi"/>
                <w:color w:val="auto"/>
                <w:sz w:val="20"/>
                <w:szCs w:val="20"/>
              </w:rPr>
              <w:t>"</w:t>
            </w:r>
            <w:proofErr w:type="gramStart"/>
            <w:r w:rsidRPr="003D33FF">
              <w:rPr>
                <w:rFonts w:asciiTheme="minorHAnsi" w:hAnsiTheme="minorHAnsi" w:cstheme="minorHAnsi"/>
                <w:color w:val="auto"/>
                <w:sz w:val="18"/>
                <w:szCs w:val="18"/>
              </w:rPr>
              <w:t>lines</w:t>
            </w:r>
            <w:proofErr w:type="gramEnd"/>
            <w:r w:rsidRPr="003D33FF">
              <w:rPr>
                <w:rFonts w:asciiTheme="minorHAnsi" w:hAnsiTheme="minorHAnsi" w:cstheme="minorHAnsi"/>
                <w:color w:val="auto"/>
                <w:sz w:val="18"/>
                <w:szCs w:val="18"/>
              </w:rPr>
              <w:t>-contribution</w:t>
            </w:r>
            <w:r w:rsidRPr="00E61DFC">
              <w:rPr>
                <w:rFonts w:asciiTheme="minorHAnsi" w:hAnsiTheme="minorHAnsi" w:cstheme="minorHAnsi"/>
                <w:color w:val="auto"/>
                <w:sz w:val="20"/>
                <w:szCs w:val="20"/>
              </w:rPr>
              <w:t>"</w:t>
            </w:r>
            <w:r>
              <w:rPr>
                <w:rFonts w:asciiTheme="minorHAnsi" w:hAnsiTheme="minorHAnsi" w:cstheme="minorHAnsi"/>
                <w:color w:val="auto"/>
                <w:sz w:val="18"/>
                <w:szCs w:val="18"/>
              </w:rPr>
              <w:t xml:space="preserve">, </w:t>
            </w:r>
            <w:r w:rsidRPr="00E61DFC">
              <w:rPr>
                <w:rFonts w:asciiTheme="minorHAnsi" w:hAnsiTheme="minorHAnsi" w:cstheme="minorHAnsi"/>
                <w:color w:val="auto"/>
                <w:sz w:val="20"/>
                <w:szCs w:val="20"/>
              </w:rPr>
              <w:t>"</w:t>
            </w:r>
            <w:r w:rsidRPr="003D33FF">
              <w:rPr>
                <w:rFonts w:asciiTheme="minorHAnsi" w:hAnsiTheme="minorHAnsi" w:cstheme="minorHAnsi"/>
                <w:color w:val="auto"/>
                <w:sz w:val="18"/>
                <w:szCs w:val="18"/>
              </w:rPr>
              <w:t>continuum-contribution</w:t>
            </w:r>
            <w:r w:rsidRPr="00E61DFC">
              <w:rPr>
                <w:rFonts w:asciiTheme="minorHAnsi" w:hAnsiTheme="minorHAnsi" w:cstheme="minorHAnsi"/>
                <w:color w:val="auto"/>
                <w:sz w:val="20"/>
                <w:szCs w:val="20"/>
              </w:rPr>
              <w:t>"</w:t>
            </w:r>
            <w:r>
              <w:rPr>
                <w:rFonts w:asciiTheme="minorHAnsi" w:hAnsiTheme="minorHAnsi" w:cstheme="minorHAnsi"/>
                <w:color w:val="auto"/>
                <w:sz w:val="18"/>
                <w:szCs w:val="18"/>
              </w:rPr>
              <w:t xml:space="preserve">, </w:t>
            </w:r>
            <w:r w:rsidRPr="00E61DFC">
              <w:rPr>
                <w:rFonts w:asciiTheme="minorHAnsi" w:hAnsiTheme="minorHAnsi" w:cstheme="minorHAnsi"/>
                <w:color w:val="auto"/>
                <w:sz w:val="20"/>
                <w:szCs w:val="20"/>
              </w:rPr>
              <w:t>"</w:t>
            </w:r>
            <w:r w:rsidRPr="003D33FF">
              <w:rPr>
                <w:rFonts w:asciiTheme="minorHAnsi" w:hAnsiTheme="minorHAnsi" w:cstheme="minorHAnsi"/>
                <w:sz w:val="18"/>
                <w:szCs w:val="18"/>
              </w:rPr>
              <w:t>line-rejection</w:t>
            </w:r>
            <w:r w:rsidRPr="00E61DFC">
              <w:rPr>
                <w:rFonts w:asciiTheme="minorHAnsi" w:hAnsiTheme="minorHAnsi" w:cstheme="minorHAnsi"/>
                <w:color w:val="auto"/>
                <w:sz w:val="20"/>
                <w:szCs w:val="20"/>
              </w:rPr>
              <w:t>"</w:t>
            </w:r>
          </w:p>
        </w:tc>
        <w:tc>
          <w:tcPr>
            <w:tcW w:w="2700" w:type="dxa"/>
            <w:vMerge w:val="restart"/>
            <w:vAlign w:val="center"/>
          </w:tcPr>
          <w:p w14:paraId="378809E1" w14:textId="77777777" w:rsidR="006F4BB3" w:rsidRPr="003E260A" w:rsidRDefault="006F4BB3" w:rsidP="006F4BB3">
            <w:pPr>
              <w:rPr>
                <w:rFonts w:asciiTheme="minorHAnsi" w:hAnsiTheme="minorHAnsi" w:cstheme="minorHAnsi"/>
                <w:sz w:val="20"/>
                <w:szCs w:val="20"/>
              </w:rPr>
            </w:pPr>
          </w:p>
        </w:tc>
        <w:tc>
          <w:tcPr>
            <w:tcW w:w="1530" w:type="dxa"/>
            <w:vAlign w:val="center"/>
          </w:tcPr>
          <w:p w14:paraId="78EFC989"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spellStart"/>
            <w:r>
              <w:rPr>
                <w:rFonts w:asciiTheme="minorHAnsi" w:hAnsiTheme="minorHAnsi" w:cstheme="minorHAnsi"/>
                <w:sz w:val="18"/>
                <w:szCs w:val="18"/>
              </w:rPr>
              <w:t>d</w:t>
            </w:r>
            <w:r w:rsidRPr="003D33FF">
              <w:rPr>
                <w:rFonts w:asciiTheme="minorHAnsi" w:hAnsiTheme="minorHAnsi" w:cstheme="minorHAnsi"/>
                <w:sz w:val="18"/>
                <w:szCs w:val="18"/>
              </w:rPr>
              <w:t>ptmin</w:t>
            </w:r>
            <w:proofErr w:type="spellEnd"/>
            <w:r w:rsidRPr="00E61DFC">
              <w:rPr>
                <w:rFonts w:asciiTheme="minorHAnsi" w:hAnsiTheme="minorHAnsi" w:cstheme="minorHAnsi"/>
                <w:color w:val="auto"/>
                <w:sz w:val="20"/>
                <w:szCs w:val="20"/>
              </w:rPr>
              <w:t>"</w:t>
            </w:r>
            <w:r>
              <w:rPr>
                <w:rFonts w:asciiTheme="minorHAnsi" w:hAnsiTheme="minorHAnsi" w:cstheme="minorHAnsi"/>
                <w:sz w:val="18"/>
                <w:szCs w:val="18"/>
              </w:rPr>
              <w:t>,</w:t>
            </w:r>
            <w:r w:rsidRPr="003D33FF">
              <w:rPr>
                <w:rFonts w:asciiTheme="minorHAnsi" w:hAnsiTheme="minorHAnsi" w:cstheme="minorHAnsi"/>
                <w:sz w:val="18"/>
                <w:szCs w:val="18"/>
              </w:rPr>
              <w:t xml:space="preserve"> </w:t>
            </w:r>
            <w:proofErr w:type="spellStart"/>
            <w:r w:rsidRPr="003D33FF">
              <w:rPr>
                <w:rFonts w:asciiTheme="minorHAnsi" w:hAnsiTheme="minorHAnsi" w:cstheme="minorHAnsi"/>
                <w:sz w:val="18"/>
                <w:szCs w:val="18"/>
              </w:rPr>
              <w:t>dpt</w:t>
            </w:r>
            <w:r>
              <w:rPr>
                <w:rFonts w:asciiTheme="minorHAnsi" w:hAnsiTheme="minorHAnsi" w:cstheme="minorHAnsi"/>
                <w:sz w:val="18"/>
                <w:szCs w:val="18"/>
              </w:rPr>
              <w:t>fac</w:t>
            </w:r>
            <w:proofErr w:type="spellEnd"/>
            <w:r w:rsidRPr="00E61DFC">
              <w:rPr>
                <w:rFonts w:asciiTheme="minorHAnsi" w:hAnsiTheme="minorHAnsi" w:cstheme="minorHAnsi"/>
                <w:color w:val="auto"/>
                <w:sz w:val="20"/>
                <w:szCs w:val="20"/>
              </w:rPr>
              <w:t>"</w:t>
            </w:r>
          </w:p>
        </w:tc>
        <w:tc>
          <w:tcPr>
            <w:tcW w:w="2479" w:type="dxa"/>
            <w:vAlign w:val="center"/>
          </w:tcPr>
          <w:p w14:paraId="221393F1"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(line rejection on)</w:t>
            </w:r>
          </w:p>
        </w:tc>
      </w:tr>
      <w:tr w:rsidR="006F4BB3" w:rsidRPr="003E260A" w14:paraId="503D66AE" w14:textId="77777777" w:rsidTr="00D773F2">
        <w:tc>
          <w:tcPr>
            <w:tcW w:w="2335" w:type="dxa"/>
            <w:vMerge/>
            <w:vAlign w:val="center"/>
          </w:tcPr>
          <w:p w14:paraId="209D8936" w14:textId="77777777" w:rsidR="006F4BB3" w:rsidRPr="00430EB5" w:rsidRDefault="006F4BB3" w:rsidP="006F4BB3">
            <w:pPr>
              <w:rPr>
                <w:rFonts w:asciiTheme="minorHAnsi" w:hAnsiTheme="minorHAnsi" w:cstheme="minorHAnsi"/>
                <w:b/>
                <w:color w:val="auto"/>
                <w:sz w:val="20"/>
                <w:szCs w:val="20"/>
              </w:rPr>
            </w:pPr>
          </w:p>
        </w:tc>
        <w:tc>
          <w:tcPr>
            <w:tcW w:w="2610" w:type="dxa"/>
            <w:vMerge/>
            <w:vAlign w:val="center"/>
          </w:tcPr>
          <w:p w14:paraId="56A5A752" w14:textId="77777777" w:rsidR="006F4BB3" w:rsidRPr="003D33FF" w:rsidRDefault="006F4BB3" w:rsidP="006F4BB3">
            <w:pPr>
              <w:rPr>
                <w:rFonts w:asciiTheme="minorHAnsi" w:hAnsiTheme="minorHAnsi" w:cstheme="minorHAnsi"/>
                <w:color w:val="auto"/>
                <w:sz w:val="18"/>
                <w:szCs w:val="18"/>
              </w:rPr>
            </w:pPr>
          </w:p>
        </w:tc>
        <w:tc>
          <w:tcPr>
            <w:tcW w:w="2700" w:type="dxa"/>
            <w:vMerge/>
          </w:tcPr>
          <w:p w14:paraId="2C10D24D" w14:textId="77777777" w:rsidR="006F4BB3" w:rsidRPr="003E260A" w:rsidRDefault="006F4BB3" w:rsidP="006F4BB3">
            <w:pPr>
              <w:rPr>
                <w:rFonts w:asciiTheme="minorHAnsi" w:hAnsiTheme="minorHAnsi" w:cstheme="minorHAnsi"/>
                <w:sz w:val="20"/>
                <w:szCs w:val="20"/>
              </w:rPr>
            </w:pPr>
          </w:p>
        </w:tc>
        <w:tc>
          <w:tcPr>
            <w:tcW w:w="1530" w:type="dxa"/>
            <w:vAlign w:val="center"/>
          </w:tcPr>
          <w:p w14:paraId="1C60A1D3"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r w:rsidRPr="003D33FF">
              <w:rPr>
                <w:rFonts w:asciiTheme="minorHAnsi" w:hAnsiTheme="minorHAnsi" w:cstheme="minorHAnsi"/>
                <w:sz w:val="18"/>
                <w:szCs w:val="18"/>
              </w:rPr>
              <w:t>p</w:t>
            </w:r>
            <w:r>
              <w:rPr>
                <w:rFonts w:asciiTheme="minorHAnsi" w:hAnsiTheme="minorHAnsi" w:cstheme="minorHAnsi"/>
                <w:sz w:val="18"/>
                <w:szCs w:val="18"/>
              </w:rPr>
              <w:t>-</w:t>
            </w:r>
            <w:r w:rsidRPr="003D33FF">
              <w:rPr>
                <w:rFonts w:asciiTheme="minorHAnsi" w:hAnsiTheme="minorHAnsi" w:cstheme="minorHAnsi"/>
                <w:sz w:val="18"/>
                <w:szCs w:val="18"/>
              </w:rPr>
              <w:t>convolution</w:t>
            </w:r>
            <w:r w:rsidRPr="00E61DFC">
              <w:rPr>
                <w:rFonts w:asciiTheme="minorHAnsi" w:hAnsiTheme="minorHAnsi" w:cstheme="minorHAnsi"/>
                <w:color w:val="auto"/>
                <w:sz w:val="20"/>
                <w:szCs w:val="20"/>
              </w:rPr>
              <w:t>"</w:t>
            </w:r>
            <w:r>
              <w:rPr>
                <w:rFonts w:asciiTheme="minorHAnsi" w:hAnsiTheme="minorHAnsi" w:cstheme="minorHAnsi"/>
                <w:color w:val="auto"/>
                <w:sz w:val="20"/>
                <w:szCs w:val="20"/>
              </w:rPr>
              <w:t xml:space="preserve">, </w:t>
            </w:r>
            <w:r w:rsidRPr="00E61DFC">
              <w:rPr>
                <w:rFonts w:asciiTheme="minorHAnsi" w:hAnsiTheme="minorHAnsi" w:cstheme="minorHAnsi"/>
                <w:color w:val="auto"/>
                <w:sz w:val="20"/>
                <w:szCs w:val="20"/>
              </w:rPr>
              <w:t>"</w:t>
            </w:r>
            <w:r w:rsidRPr="003D33FF">
              <w:rPr>
                <w:rFonts w:asciiTheme="minorHAnsi" w:hAnsiTheme="minorHAnsi" w:cstheme="minorHAnsi"/>
                <w:sz w:val="18"/>
                <w:szCs w:val="18"/>
              </w:rPr>
              <w:t>collision- partners- broadening</w:t>
            </w:r>
            <w:r w:rsidRPr="00E61DFC">
              <w:rPr>
                <w:rFonts w:asciiTheme="minorHAnsi" w:hAnsiTheme="minorHAnsi" w:cstheme="minorHAnsi"/>
                <w:color w:val="auto"/>
                <w:sz w:val="20"/>
                <w:szCs w:val="20"/>
              </w:rPr>
              <w:t>"</w:t>
            </w:r>
          </w:p>
        </w:tc>
        <w:tc>
          <w:tcPr>
            <w:tcW w:w="2479" w:type="dxa"/>
            <w:vAlign w:val="center"/>
          </w:tcPr>
          <w:p w14:paraId="422CEAED"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(line</w:t>
            </w:r>
            <w:r>
              <w:rPr>
                <w:rFonts w:asciiTheme="minorHAnsi" w:hAnsiTheme="minorHAnsi" w:cstheme="minorHAnsi"/>
                <w:sz w:val="18"/>
                <w:szCs w:val="18"/>
              </w:rPr>
              <w:t>s</w:t>
            </w:r>
            <w:r w:rsidRPr="00AD6C6B">
              <w:rPr>
                <w:rFonts w:asciiTheme="minorHAnsi" w:hAnsiTheme="minorHAnsi" w:cstheme="minorHAnsi"/>
                <w:sz w:val="18"/>
                <w:szCs w:val="18"/>
              </w:rPr>
              <w:t xml:space="preserve"> contribution on)</w:t>
            </w:r>
          </w:p>
        </w:tc>
      </w:tr>
      <w:tr w:rsidR="006F4BB3" w:rsidRPr="003E260A" w14:paraId="3CBFF496" w14:textId="77777777" w:rsidTr="00D773F2">
        <w:tc>
          <w:tcPr>
            <w:tcW w:w="2335" w:type="dxa"/>
            <w:vMerge/>
            <w:tcBorders>
              <w:bottom w:val="double" w:sz="4" w:space="0" w:color="auto"/>
            </w:tcBorders>
            <w:vAlign w:val="center"/>
          </w:tcPr>
          <w:p w14:paraId="5E990038" w14:textId="77777777" w:rsidR="006F4BB3" w:rsidRPr="00430EB5" w:rsidRDefault="006F4BB3" w:rsidP="006F4BB3">
            <w:pPr>
              <w:rPr>
                <w:rFonts w:asciiTheme="minorHAnsi" w:hAnsiTheme="minorHAnsi" w:cstheme="minorHAnsi"/>
                <w:b/>
                <w:color w:val="auto"/>
                <w:sz w:val="20"/>
                <w:szCs w:val="20"/>
              </w:rPr>
            </w:pPr>
          </w:p>
        </w:tc>
        <w:tc>
          <w:tcPr>
            <w:tcW w:w="2610" w:type="dxa"/>
            <w:vMerge/>
            <w:tcBorders>
              <w:bottom w:val="double" w:sz="4" w:space="0" w:color="auto"/>
            </w:tcBorders>
            <w:vAlign w:val="center"/>
          </w:tcPr>
          <w:p w14:paraId="2EAA4A79" w14:textId="77777777" w:rsidR="006F4BB3" w:rsidRPr="003D33FF" w:rsidRDefault="006F4BB3" w:rsidP="006F4BB3">
            <w:pPr>
              <w:rPr>
                <w:rFonts w:asciiTheme="minorHAnsi" w:hAnsiTheme="minorHAnsi" w:cstheme="minorHAnsi"/>
                <w:color w:val="auto"/>
                <w:sz w:val="18"/>
                <w:szCs w:val="18"/>
              </w:rPr>
            </w:pPr>
          </w:p>
        </w:tc>
        <w:tc>
          <w:tcPr>
            <w:tcW w:w="2700" w:type="dxa"/>
            <w:vMerge/>
            <w:tcBorders>
              <w:bottom w:val="double" w:sz="4" w:space="0" w:color="auto"/>
            </w:tcBorders>
          </w:tcPr>
          <w:p w14:paraId="55F7CD89" w14:textId="77777777" w:rsidR="006F4BB3" w:rsidRPr="003E260A" w:rsidRDefault="006F4BB3" w:rsidP="006F4BB3">
            <w:pPr>
              <w:rPr>
                <w:rFonts w:asciiTheme="minorHAnsi" w:hAnsiTheme="minorHAnsi" w:cstheme="minorHAnsi"/>
                <w:sz w:val="20"/>
                <w:szCs w:val="20"/>
              </w:rPr>
            </w:pPr>
          </w:p>
        </w:tc>
        <w:tc>
          <w:tcPr>
            <w:tcW w:w="1530" w:type="dxa"/>
            <w:tcBorders>
              <w:bottom w:val="double" w:sz="4" w:space="0" w:color="auto"/>
            </w:tcBorders>
            <w:vAlign w:val="center"/>
          </w:tcPr>
          <w:p w14:paraId="1E94E8D9" w14:textId="77777777" w:rsidR="006F4BB3" w:rsidRDefault="006F4BB3" w:rsidP="006F4BB3">
            <w:pPr>
              <w:rPr>
                <w:rFonts w:asciiTheme="minorHAnsi" w:hAnsiTheme="minorHAnsi" w:cstheme="minorHAnsi"/>
                <w:sz w:val="20"/>
                <w:szCs w:val="20"/>
              </w:rPr>
            </w:pPr>
            <w:r w:rsidRPr="00E61DFC">
              <w:rPr>
                <w:rFonts w:asciiTheme="minorHAnsi" w:hAnsiTheme="minorHAnsi" w:cstheme="minorHAnsi"/>
                <w:color w:val="auto"/>
                <w:sz w:val="20"/>
                <w:szCs w:val="20"/>
              </w:rPr>
              <w:t>"</w:t>
            </w:r>
            <w:proofErr w:type="gramStart"/>
            <w:r w:rsidRPr="003D33FF">
              <w:rPr>
                <w:rFonts w:asciiTheme="minorHAnsi" w:hAnsiTheme="minorHAnsi" w:cstheme="minorHAnsi"/>
                <w:sz w:val="18"/>
                <w:szCs w:val="18"/>
              </w:rPr>
              <w:t>continuum</w:t>
            </w:r>
            <w:proofErr w:type="gramEnd"/>
            <w:r w:rsidRPr="003D33FF">
              <w:rPr>
                <w:rFonts w:asciiTheme="minorHAnsi" w:hAnsiTheme="minorHAnsi" w:cstheme="minorHAnsi"/>
                <w:sz w:val="18"/>
                <w:szCs w:val="18"/>
              </w:rPr>
              <w:t>-scaling</w:t>
            </w:r>
            <w:r w:rsidRPr="00E61DFC">
              <w:rPr>
                <w:rFonts w:asciiTheme="minorHAnsi" w:hAnsiTheme="minorHAnsi" w:cstheme="minorHAnsi"/>
                <w:color w:val="auto"/>
                <w:sz w:val="20"/>
                <w:szCs w:val="20"/>
              </w:rPr>
              <w:t>"</w:t>
            </w:r>
          </w:p>
        </w:tc>
        <w:tc>
          <w:tcPr>
            <w:tcW w:w="2479" w:type="dxa"/>
            <w:tcBorders>
              <w:bottom w:val="double" w:sz="4" w:space="0" w:color="auto"/>
            </w:tcBorders>
            <w:vAlign w:val="center"/>
          </w:tcPr>
          <w:p w14:paraId="51B58BC5" w14:textId="77777777" w:rsidR="006F4BB3" w:rsidRPr="00AD6C6B" w:rsidRDefault="006F4BB3" w:rsidP="006F4BB3">
            <w:pPr>
              <w:rPr>
                <w:rFonts w:asciiTheme="minorHAnsi" w:hAnsiTheme="minorHAnsi" w:cstheme="minorHAnsi"/>
                <w:sz w:val="18"/>
                <w:szCs w:val="18"/>
              </w:rPr>
            </w:pPr>
            <w:r w:rsidRPr="00AD6C6B">
              <w:rPr>
                <w:rFonts w:asciiTheme="minorHAnsi" w:hAnsiTheme="minorHAnsi" w:cstheme="minorHAnsi"/>
                <w:sz w:val="18"/>
                <w:szCs w:val="18"/>
              </w:rPr>
              <w:t>(continuum contribution on)</w:t>
            </w:r>
          </w:p>
        </w:tc>
      </w:tr>
      <w:tr w:rsidR="006F4BB3" w:rsidRPr="003E260A" w14:paraId="3B4D4DFE" w14:textId="77777777" w:rsidTr="00D773F2">
        <w:tc>
          <w:tcPr>
            <w:tcW w:w="2335" w:type="dxa"/>
            <w:tcBorders>
              <w:top w:val="double" w:sz="4" w:space="0" w:color="auto"/>
              <w:bottom w:val="single" w:sz="4" w:space="0" w:color="auto"/>
            </w:tcBorders>
            <w:vAlign w:val="center"/>
          </w:tcPr>
          <w:p w14:paraId="2B16E72D"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b/>
                <w:color w:val="auto"/>
                <w:sz w:val="20"/>
                <w:szCs w:val="20"/>
              </w:rPr>
              <w:t>"scenes"</w:t>
            </w:r>
          </w:p>
        </w:tc>
        <w:tc>
          <w:tcPr>
            <w:tcW w:w="2610" w:type="dxa"/>
            <w:tcBorders>
              <w:top w:val="double" w:sz="4" w:space="0" w:color="auto"/>
              <w:bottom w:val="single" w:sz="4" w:space="0" w:color="auto"/>
            </w:tcBorders>
            <w:vAlign w:val="center"/>
          </w:tcPr>
          <w:p w14:paraId="28AF642B" w14:textId="77777777" w:rsidR="006F4BB3" w:rsidRPr="003E260A" w:rsidRDefault="006F4BB3" w:rsidP="006F4BB3">
            <w:pPr>
              <w:rPr>
                <w:rFonts w:asciiTheme="minorHAnsi" w:hAnsiTheme="minorHAnsi" w:cstheme="minorHAnsi"/>
                <w:sz w:val="20"/>
                <w:szCs w:val="20"/>
              </w:rPr>
            </w:pPr>
            <w:r w:rsidRPr="007D6168">
              <w:rPr>
                <w:rFonts w:asciiTheme="minorHAnsi" w:hAnsiTheme="minorHAnsi" w:cstheme="minorHAnsi"/>
                <w:color w:val="auto"/>
                <w:sz w:val="20"/>
                <w:szCs w:val="20"/>
              </w:rPr>
              <w:t>"</w:t>
            </w:r>
            <w:proofErr w:type="gramStart"/>
            <w:r w:rsidRPr="007D6168">
              <w:rPr>
                <w:rFonts w:asciiTheme="minorHAnsi" w:hAnsiTheme="minorHAnsi" w:cstheme="minorHAnsi"/>
                <w:color w:val="auto"/>
                <w:sz w:val="20"/>
                <w:szCs w:val="20"/>
              </w:rPr>
              <w:t>scene</w:t>
            </w:r>
            <w:proofErr w:type="gramEnd"/>
            <w:r w:rsidRPr="007D6168">
              <w:rPr>
                <w:rFonts w:asciiTheme="minorHAnsi" w:hAnsiTheme="minorHAnsi" w:cstheme="minorHAnsi"/>
                <w:color w:val="auto"/>
                <w:sz w:val="20"/>
                <w:szCs w:val="20"/>
              </w:rPr>
              <w:t xml:space="preserve"> file", "</w:t>
            </w:r>
            <w:proofErr w:type="spellStart"/>
            <w:r w:rsidRPr="007D6168">
              <w:rPr>
                <w:rFonts w:asciiTheme="minorHAnsi" w:hAnsiTheme="minorHAnsi" w:cstheme="minorHAnsi"/>
                <w:color w:val="auto"/>
                <w:sz w:val="20"/>
                <w:szCs w:val="20"/>
              </w:rPr>
              <w:t>nscenes</w:t>
            </w:r>
            <w:proofErr w:type="spellEnd"/>
            <w:r w:rsidRPr="007D6168">
              <w:rPr>
                <w:rFonts w:asciiTheme="minorHAnsi" w:hAnsiTheme="minorHAnsi" w:cstheme="minorHAnsi"/>
                <w:color w:val="auto"/>
                <w:sz w:val="20"/>
                <w:szCs w:val="20"/>
              </w:rPr>
              <w:t>", "scene-ID"</w:t>
            </w:r>
          </w:p>
        </w:tc>
        <w:tc>
          <w:tcPr>
            <w:tcW w:w="2700" w:type="dxa"/>
            <w:tcBorders>
              <w:top w:val="double" w:sz="4" w:space="0" w:color="auto"/>
              <w:bottom w:val="single" w:sz="4" w:space="0" w:color="auto"/>
            </w:tcBorders>
          </w:tcPr>
          <w:p w14:paraId="6BA28FA6" w14:textId="77777777" w:rsidR="006F4BB3" w:rsidRPr="003E260A" w:rsidRDefault="006F4BB3" w:rsidP="006F4BB3">
            <w:pPr>
              <w:rPr>
                <w:rFonts w:asciiTheme="minorHAnsi" w:hAnsiTheme="minorHAnsi" w:cstheme="minorHAnsi"/>
                <w:sz w:val="20"/>
                <w:szCs w:val="20"/>
              </w:rPr>
            </w:pPr>
          </w:p>
        </w:tc>
        <w:tc>
          <w:tcPr>
            <w:tcW w:w="1530" w:type="dxa"/>
            <w:tcBorders>
              <w:top w:val="double" w:sz="4" w:space="0" w:color="auto"/>
              <w:bottom w:val="single" w:sz="4" w:space="0" w:color="auto"/>
            </w:tcBorders>
            <w:vAlign w:val="center"/>
          </w:tcPr>
          <w:p w14:paraId="566DBED3"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top w:val="double" w:sz="4" w:space="0" w:color="auto"/>
              <w:bottom w:val="single" w:sz="4" w:space="0" w:color="auto"/>
            </w:tcBorders>
            <w:vAlign w:val="center"/>
          </w:tcPr>
          <w:p w14:paraId="4B3E97AB" w14:textId="77777777" w:rsidR="006F4BB3" w:rsidRPr="003E260A" w:rsidRDefault="006F4BB3" w:rsidP="006F4BB3">
            <w:pPr>
              <w:rPr>
                <w:rFonts w:asciiTheme="minorHAnsi" w:hAnsiTheme="minorHAnsi" w:cstheme="minorHAnsi"/>
                <w:sz w:val="20"/>
                <w:szCs w:val="20"/>
              </w:rPr>
            </w:pPr>
          </w:p>
        </w:tc>
      </w:tr>
      <w:tr w:rsidR="006F4BB3" w:rsidRPr="003E260A" w14:paraId="40AC65E8" w14:textId="77777777" w:rsidTr="00D773F2">
        <w:tc>
          <w:tcPr>
            <w:tcW w:w="2335" w:type="dxa"/>
            <w:tcBorders>
              <w:bottom w:val="double" w:sz="4" w:space="0" w:color="auto"/>
            </w:tcBorders>
            <w:vAlign w:val="center"/>
          </w:tcPr>
          <w:p w14:paraId="1FB5DF12" w14:textId="77777777" w:rsidR="006F4BB3" w:rsidRPr="007D6168" w:rsidRDefault="006F4BB3" w:rsidP="006F4BB3">
            <w:pPr>
              <w:rPr>
                <w:rFonts w:asciiTheme="minorHAnsi" w:hAnsiTheme="minorHAnsi" w:cstheme="minorHAnsi"/>
                <w:b/>
                <w:color w:val="auto"/>
                <w:sz w:val="20"/>
                <w:szCs w:val="20"/>
              </w:rPr>
            </w:pPr>
            <w:r w:rsidRPr="007D6168">
              <w:rPr>
                <w:rFonts w:asciiTheme="minorHAnsi" w:hAnsiTheme="minorHAnsi" w:cstheme="minorHAnsi"/>
                <w:b/>
                <w:color w:val="auto"/>
                <w:sz w:val="20"/>
                <w:szCs w:val="20"/>
              </w:rPr>
              <w:lastRenderedPageBreak/>
              <w:t>"geometry"</w:t>
            </w:r>
          </w:p>
        </w:tc>
        <w:tc>
          <w:tcPr>
            <w:tcW w:w="2610" w:type="dxa"/>
            <w:tcBorders>
              <w:bottom w:val="double" w:sz="4" w:space="0" w:color="auto"/>
            </w:tcBorders>
            <w:vAlign w:val="center"/>
          </w:tcPr>
          <w:p w14:paraId="1F3B6831" w14:textId="77777777" w:rsidR="006F4BB3" w:rsidRPr="007D6168" w:rsidRDefault="006F4BB3" w:rsidP="006F4BB3">
            <w:pPr>
              <w:rPr>
                <w:rFonts w:asciiTheme="minorHAnsi" w:hAnsiTheme="minorHAnsi" w:cstheme="minorHAnsi"/>
                <w:color w:val="auto"/>
                <w:sz w:val="20"/>
                <w:szCs w:val="20"/>
              </w:rPr>
            </w:pPr>
            <w:r w:rsidRPr="007D6168">
              <w:rPr>
                <w:rFonts w:asciiTheme="minorHAnsi" w:hAnsiTheme="minorHAnsi" w:cstheme="minorHAnsi"/>
                <w:b/>
                <w:color w:val="auto"/>
                <w:sz w:val="20"/>
                <w:szCs w:val="20"/>
              </w:rPr>
              <w:t>"</w:t>
            </w:r>
            <w:proofErr w:type="spellStart"/>
            <w:proofErr w:type="gramStart"/>
            <w:r w:rsidRPr="007D6168">
              <w:rPr>
                <w:rFonts w:asciiTheme="minorHAnsi" w:hAnsiTheme="minorHAnsi" w:cstheme="minorHAnsi"/>
                <w:color w:val="auto"/>
                <w:sz w:val="20"/>
                <w:szCs w:val="20"/>
              </w:rPr>
              <w:t>obs</w:t>
            </w:r>
            <w:proofErr w:type="spellEnd"/>
            <w:proofErr w:type="gramEnd"/>
            <w:r w:rsidRPr="007D6168">
              <w:rPr>
                <w:rFonts w:asciiTheme="minorHAnsi" w:hAnsiTheme="minorHAnsi" w:cstheme="minorHAnsi"/>
                <w:color w:val="auto"/>
                <w:sz w:val="20"/>
                <w:szCs w:val="20"/>
              </w:rPr>
              <w:t>-altitudes", "view angles"</w:t>
            </w:r>
          </w:p>
        </w:tc>
        <w:tc>
          <w:tcPr>
            <w:tcW w:w="2700" w:type="dxa"/>
            <w:tcBorders>
              <w:bottom w:val="double" w:sz="4" w:space="0" w:color="auto"/>
            </w:tcBorders>
          </w:tcPr>
          <w:p w14:paraId="4518F18C" w14:textId="77777777" w:rsidR="006F4BB3" w:rsidRPr="003E260A" w:rsidRDefault="006F4BB3" w:rsidP="006F4BB3">
            <w:pPr>
              <w:rPr>
                <w:rFonts w:asciiTheme="minorHAnsi" w:hAnsiTheme="minorHAnsi" w:cstheme="minorHAnsi"/>
                <w:sz w:val="20"/>
                <w:szCs w:val="20"/>
              </w:rPr>
            </w:pPr>
          </w:p>
        </w:tc>
        <w:tc>
          <w:tcPr>
            <w:tcW w:w="1530" w:type="dxa"/>
            <w:tcBorders>
              <w:bottom w:val="double" w:sz="4" w:space="0" w:color="auto"/>
            </w:tcBorders>
            <w:vAlign w:val="center"/>
          </w:tcPr>
          <w:p w14:paraId="68F76837"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bottom w:val="double" w:sz="4" w:space="0" w:color="auto"/>
            </w:tcBorders>
            <w:vAlign w:val="center"/>
          </w:tcPr>
          <w:p w14:paraId="7665F672" w14:textId="77777777" w:rsidR="006F4BB3" w:rsidRPr="003E260A" w:rsidRDefault="006F4BB3" w:rsidP="006F4BB3">
            <w:pPr>
              <w:rPr>
                <w:rFonts w:asciiTheme="minorHAnsi" w:hAnsiTheme="minorHAnsi" w:cstheme="minorHAnsi"/>
                <w:sz w:val="20"/>
                <w:szCs w:val="20"/>
              </w:rPr>
            </w:pPr>
          </w:p>
        </w:tc>
      </w:tr>
      <w:tr w:rsidR="006F4BB3" w:rsidRPr="003E260A" w14:paraId="0621C04E" w14:textId="77777777" w:rsidTr="00D773F2">
        <w:tc>
          <w:tcPr>
            <w:tcW w:w="2335" w:type="dxa"/>
            <w:tcBorders>
              <w:top w:val="double" w:sz="4" w:space="0" w:color="auto"/>
            </w:tcBorders>
            <w:shd w:val="clear" w:color="auto" w:fill="CCC0D9" w:themeFill="accent4" w:themeFillTint="66"/>
            <w:vAlign w:val="center"/>
          </w:tcPr>
          <w:p w14:paraId="30CE3DBD" w14:textId="77777777" w:rsidR="006F4BB3" w:rsidRPr="007D6168" w:rsidRDefault="006F4BB3" w:rsidP="006F4BB3">
            <w:pPr>
              <w:rPr>
                <w:rFonts w:asciiTheme="minorHAnsi" w:hAnsiTheme="minorHAnsi" w:cstheme="minorHAnsi"/>
                <w:b/>
                <w:color w:val="auto"/>
                <w:sz w:val="20"/>
                <w:szCs w:val="20"/>
              </w:rPr>
            </w:pPr>
            <w:r w:rsidRPr="007D6168">
              <w:rPr>
                <w:rFonts w:asciiTheme="minorHAnsi" w:hAnsiTheme="minorHAnsi" w:cstheme="minorHAnsi"/>
                <w:b/>
                <w:color w:val="auto"/>
                <w:sz w:val="20"/>
                <w:szCs w:val="20"/>
              </w:rPr>
              <w:t>"</w:t>
            </w:r>
            <w:proofErr w:type="spellStart"/>
            <w:proofErr w:type="gramStart"/>
            <w:r w:rsidRPr="007D6168">
              <w:rPr>
                <w:rFonts w:asciiTheme="minorHAnsi" w:hAnsiTheme="minorHAnsi" w:cstheme="minorHAnsi"/>
                <w:b/>
                <w:color w:val="auto"/>
                <w:sz w:val="20"/>
                <w:szCs w:val="20"/>
              </w:rPr>
              <w:t>clblm</w:t>
            </w:r>
            <w:proofErr w:type="spellEnd"/>
            <w:proofErr w:type="gramEnd"/>
            <w:r w:rsidRPr="007D6168">
              <w:rPr>
                <w:rFonts w:asciiTheme="minorHAnsi" w:hAnsiTheme="minorHAnsi" w:cstheme="minorHAnsi"/>
                <w:b/>
                <w:color w:val="auto"/>
                <w:sz w:val="20"/>
                <w:szCs w:val="20"/>
              </w:rPr>
              <w:t>-in"</w:t>
            </w:r>
          </w:p>
        </w:tc>
        <w:tc>
          <w:tcPr>
            <w:tcW w:w="2610" w:type="dxa"/>
            <w:tcBorders>
              <w:top w:val="double" w:sz="4" w:space="0" w:color="auto"/>
            </w:tcBorders>
            <w:shd w:val="clear" w:color="auto" w:fill="CCC0D9" w:themeFill="accent4" w:themeFillTint="66"/>
            <w:vAlign w:val="center"/>
          </w:tcPr>
          <w:p w14:paraId="732347EF" w14:textId="77777777" w:rsidR="006F4BB3" w:rsidRPr="007D6168" w:rsidRDefault="006F4BB3" w:rsidP="006F4BB3">
            <w:pPr>
              <w:rPr>
                <w:rFonts w:asciiTheme="minorHAnsi" w:hAnsiTheme="minorHAnsi" w:cstheme="minorHAnsi"/>
                <w:color w:val="auto"/>
                <w:sz w:val="20"/>
                <w:szCs w:val="20"/>
              </w:rPr>
            </w:pPr>
            <w:r w:rsidRPr="003E260A">
              <w:rPr>
                <w:rFonts w:asciiTheme="minorHAnsi" w:hAnsiTheme="minorHAnsi" w:cstheme="minorHAnsi"/>
                <w:color w:val="auto"/>
                <w:sz w:val="20"/>
                <w:szCs w:val="20"/>
              </w:rPr>
              <w:t>"rad", "total-</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 xml:space="preserve">", " </w:t>
            </w:r>
            <w:proofErr w:type="spellStart"/>
            <w:r w:rsidRPr="003E260A">
              <w:rPr>
                <w:rFonts w:asciiTheme="minorHAnsi" w:hAnsiTheme="minorHAnsi" w:cstheme="minorHAnsi"/>
                <w:color w:val="auto"/>
                <w:sz w:val="20"/>
                <w:szCs w:val="20"/>
              </w:rPr>
              <w:t>tx</w:t>
            </w:r>
            <w:proofErr w:type="spellEnd"/>
            <w:r w:rsidRPr="003E260A">
              <w:rPr>
                <w:rFonts w:asciiTheme="minorHAnsi" w:hAnsiTheme="minorHAnsi" w:cstheme="minorHAnsi"/>
                <w:color w:val="auto"/>
                <w:sz w:val="20"/>
                <w:szCs w:val="20"/>
              </w:rPr>
              <w:t>-profile", "</w:t>
            </w:r>
            <w:proofErr w:type="spellStart"/>
            <w:r w:rsidRPr="003E260A">
              <w:rPr>
                <w:rFonts w:asciiTheme="minorHAnsi" w:hAnsiTheme="minorHAnsi" w:cstheme="minorHAnsi"/>
                <w:color w:val="auto"/>
                <w:sz w:val="20"/>
                <w:szCs w:val="20"/>
              </w:rPr>
              <w:t>jacobians</w:t>
            </w:r>
            <w:proofErr w:type="spellEnd"/>
            <w:r w:rsidRPr="003E260A">
              <w:rPr>
                <w:rFonts w:asciiTheme="minorHAnsi" w:hAnsiTheme="minorHAnsi" w:cstheme="minorHAnsi"/>
                <w:color w:val="auto"/>
                <w:sz w:val="20"/>
                <w:szCs w:val="20"/>
              </w:rPr>
              <w:t>"</w:t>
            </w:r>
          </w:p>
        </w:tc>
        <w:tc>
          <w:tcPr>
            <w:tcW w:w="2700" w:type="dxa"/>
            <w:tcBorders>
              <w:top w:val="double" w:sz="4" w:space="0" w:color="auto"/>
            </w:tcBorders>
            <w:shd w:val="clear" w:color="auto" w:fill="CCC0D9" w:themeFill="accent4" w:themeFillTint="66"/>
          </w:tcPr>
          <w:p w14:paraId="2B8B9895" w14:textId="77777777" w:rsidR="006F4BB3" w:rsidRPr="003E260A" w:rsidRDefault="006F4BB3" w:rsidP="006F4BB3">
            <w:pPr>
              <w:rPr>
                <w:rFonts w:asciiTheme="minorHAnsi" w:hAnsiTheme="minorHAnsi" w:cstheme="minorHAnsi"/>
                <w:sz w:val="20"/>
                <w:szCs w:val="20"/>
              </w:rPr>
            </w:pPr>
          </w:p>
        </w:tc>
        <w:tc>
          <w:tcPr>
            <w:tcW w:w="1530" w:type="dxa"/>
            <w:tcBorders>
              <w:top w:val="double" w:sz="4" w:space="0" w:color="auto"/>
            </w:tcBorders>
            <w:shd w:val="clear" w:color="auto" w:fill="CCC0D9" w:themeFill="accent4" w:themeFillTint="66"/>
            <w:vAlign w:val="center"/>
          </w:tcPr>
          <w:p w14:paraId="2569503E" w14:textId="77777777" w:rsidR="006F4BB3" w:rsidRPr="003E260A" w:rsidRDefault="006F4BB3" w:rsidP="006F4BB3">
            <w:pPr>
              <w:jc w:val="center"/>
              <w:rPr>
                <w:rFonts w:asciiTheme="minorHAnsi" w:hAnsiTheme="minorHAnsi" w:cstheme="minorHAnsi"/>
                <w:sz w:val="20"/>
                <w:szCs w:val="20"/>
              </w:rPr>
            </w:pPr>
            <w:r>
              <w:rPr>
                <w:rFonts w:asciiTheme="minorHAnsi" w:hAnsiTheme="minorHAnsi" w:cstheme="minorHAnsi"/>
                <w:sz w:val="20"/>
                <w:szCs w:val="20"/>
              </w:rPr>
              <w:t>N/A</w:t>
            </w:r>
          </w:p>
        </w:tc>
        <w:tc>
          <w:tcPr>
            <w:tcW w:w="2479" w:type="dxa"/>
            <w:tcBorders>
              <w:top w:val="double" w:sz="4" w:space="0" w:color="auto"/>
            </w:tcBorders>
            <w:shd w:val="clear" w:color="auto" w:fill="CCC0D9" w:themeFill="accent4" w:themeFillTint="66"/>
            <w:vAlign w:val="center"/>
          </w:tcPr>
          <w:p w14:paraId="54381245" w14:textId="77777777" w:rsidR="006F4BB3" w:rsidRPr="003E260A" w:rsidRDefault="006F4BB3" w:rsidP="006F4BB3">
            <w:pPr>
              <w:rPr>
                <w:rFonts w:asciiTheme="minorHAnsi" w:hAnsiTheme="minorHAnsi" w:cstheme="minorHAnsi"/>
                <w:sz w:val="20"/>
                <w:szCs w:val="20"/>
              </w:rPr>
            </w:pPr>
          </w:p>
        </w:tc>
      </w:tr>
    </w:tbl>
    <w:p w14:paraId="1B0D6D9D" w14:textId="7F428AF5" w:rsidR="00023DF5" w:rsidRPr="001A50CD" w:rsidRDefault="003E260A" w:rsidP="00EF03FC">
      <w:r>
        <w:br w:type="page"/>
      </w:r>
    </w:p>
    <w:p w14:paraId="05D56688" w14:textId="4E83ECE9" w:rsidR="00F033BB" w:rsidRDefault="00AF488E" w:rsidP="004360C2">
      <w:pPr>
        <w:pStyle w:val="Heading2"/>
      </w:pPr>
      <w:bookmarkStart w:id="62" w:name="_Ref516153166"/>
      <w:bookmarkStart w:id="63" w:name="_Toc133855123"/>
      <w:r>
        <w:lastRenderedPageBreak/>
        <w:t>CLBLM</w:t>
      </w:r>
      <w:r w:rsidR="007A70F0">
        <w:t>-no-scatt</w:t>
      </w:r>
      <w:r>
        <w:t xml:space="preserve"> o</w:t>
      </w:r>
      <w:r w:rsidR="00F033BB">
        <w:t>utput product selection</w:t>
      </w:r>
      <w:bookmarkEnd w:id="62"/>
      <w:bookmarkEnd w:id="63"/>
    </w:p>
    <w:p w14:paraId="5BC63B77" w14:textId="57EE2C27" w:rsidR="00357518" w:rsidRDefault="00F033BB" w:rsidP="001B4237">
      <w:pPr>
        <w:pStyle w:val="BodyTextFirstIndent"/>
        <w:spacing w:after="0" w:line="360" w:lineRule="auto"/>
        <w:ind w:firstLine="0"/>
        <w:jc w:val="both"/>
      </w:pPr>
      <w:r>
        <w:t xml:space="preserve">The </w:t>
      </w:r>
      <w:r w:rsidR="00810902">
        <w:t xml:space="preserve">selection of CLBLM </w:t>
      </w:r>
      <w:r w:rsidR="00357518">
        <w:t xml:space="preserve">output </w:t>
      </w:r>
      <w:r w:rsidR="00810902">
        <w:t>products</w:t>
      </w:r>
      <w:r w:rsidR="00357518">
        <w:t xml:space="preserve"> i</w:t>
      </w:r>
      <w:r w:rsidR="00180507">
        <w:t>s</w:t>
      </w:r>
      <w:r w:rsidR="00357518">
        <w:t xml:space="preserve"> entered in the JSON</w:t>
      </w:r>
      <w:r w:rsidR="00293414">
        <w:t xml:space="preserve"> group</w:t>
      </w:r>
      <w:r>
        <w:t xml:space="preserve"> </w:t>
      </w:r>
      <w:r w:rsidR="00293414" w:rsidRPr="00293414">
        <w:rPr>
          <w:b/>
          <w:color w:val="auto"/>
        </w:rPr>
        <w:t>"</w:t>
      </w:r>
      <w:proofErr w:type="spellStart"/>
      <w:r w:rsidR="00293414" w:rsidRPr="00293414">
        <w:rPr>
          <w:b/>
          <w:color w:val="auto"/>
        </w:rPr>
        <w:t>clblm</w:t>
      </w:r>
      <w:proofErr w:type="spellEnd"/>
      <w:r w:rsidR="00293414" w:rsidRPr="00293414">
        <w:rPr>
          <w:b/>
          <w:color w:val="auto"/>
        </w:rPr>
        <w:t>-out"</w:t>
      </w:r>
      <w:r w:rsidR="00357518">
        <w:t xml:space="preserve">. </w:t>
      </w:r>
      <w:r w:rsidR="00CD197E">
        <w:t xml:space="preserve">Unless CLBLM is </w:t>
      </w:r>
      <w:r w:rsidR="00AD1E9C">
        <w:t xml:space="preserve">only </w:t>
      </w:r>
      <w:r w:rsidR="00CD197E">
        <w:t xml:space="preserve">used to convolve existing RT products (Sec. </w:t>
      </w:r>
      <w:r w:rsidR="00CD197E">
        <w:fldChar w:fldCharType="begin"/>
      </w:r>
      <w:r w:rsidR="00CD197E">
        <w:instrText xml:space="preserve"> REF _Ref521580255 \r \h </w:instrText>
      </w:r>
      <w:r w:rsidR="00CD197E">
        <w:fldChar w:fldCharType="separate"/>
      </w:r>
      <w:r w:rsidR="004033D1">
        <w:t>3.10</w:t>
      </w:r>
      <w:r w:rsidR="00CD197E">
        <w:fldChar w:fldCharType="end"/>
      </w:r>
      <w:r w:rsidR="00CD197E">
        <w:t>), t</w:t>
      </w:r>
      <w:r w:rsidR="00357518">
        <w:t>his group is mandatory and must</w:t>
      </w:r>
      <w:r w:rsidR="00513691">
        <w:t xml:space="preserve"> </w:t>
      </w:r>
      <w:r w:rsidR="00513691" w:rsidRPr="00513691">
        <w:rPr>
          <w:i/>
        </w:rPr>
        <w:t>always</w:t>
      </w:r>
      <w:r w:rsidR="00513691">
        <w:t xml:space="preserve"> be included</w:t>
      </w:r>
      <w:r w:rsidR="00293414">
        <w:t xml:space="preserve"> in the user directive file. </w:t>
      </w:r>
    </w:p>
    <w:p w14:paraId="461B9B4B" w14:textId="6FEDBBE4" w:rsidR="00806276" w:rsidRPr="001B4237" w:rsidRDefault="00357518" w:rsidP="001B4237">
      <w:pPr>
        <w:spacing w:before="120" w:after="120" w:line="360" w:lineRule="auto"/>
        <w:rPr>
          <w:color w:val="auto"/>
        </w:rPr>
      </w:pPr>
      <w:r w:rsidRPr="002C1BDE">
        <w:t xml:space="preserve">The content and format of the CLBLM output files are </w:t>
      </w:r>
      <w:r w:rsidRPr="00DD65E3">
        <w:t xml:space="preserve">described in </w:t>
      </w:r>
      <w:r w:rsidRPr="00303C9C">
        <w:rPr>
          <w:color w:val="auto"/>
          <w:highlight w:val="yellow"/>
        </w:rPr>
        <w:t xml:space="preserve">Appendix </w:t>
      </w:r>
      <w:r w:rsidR="008D2BAD">
        <w:rPr>
          <w:color w:val="auto"/>
          <w:highlight w:val="yellow"/>
        </w:rPr>
        <w:t>C</w:t>
      </w:r>
      <w:r w:rsidRPr="00DD65E3">
        <w:rPr>
          <w:color w:val="auto"/>
        </w:rPr>
        <w:t>.</w:t>
      </w:r>
    </w:p>
    <w:p w14:paraId="5AD05887" w14:textId="0509A788" w:rsidR="002F726E" w:rsidRDefault="00672E75" w:rsidP="00514699">
      <w:pPr>
        <w:pStyle w:val="BodyTextFirstIndent"/>
        <w:spacing w:line="360" w:lineRule="auto"/>
        <w:ind w:firstLine="0"/>
        <w:jc w:val="both"/>
      </w:pPr>
      <w:r>
        <w:t xml:space="preserve">Users can use </w:t>
      </w:r>
      <w:r w:rsidRPr="00806276">
        <w:rPr>
          <w:i/>
        </w:rPr>
        <w:t>CLBLM</w:t>
      </w:r>
      <w:r w:rsidR="00944633" w:rsidRPr="00806276">
        <w:rPr>
          <w:i/>
        </w:rPr>
        <w:t>-no-scatt</w:t>
      </w:r>
      <w:r>
        <w:t xml:space="preserve"> to </w:t>
      </w:r>
      <w:r w:rsidRPr="00944633">
        <w:rPr>
          <w:color w:val="auto"/>
        </w:rPr>
        <w:t>generate</w:t>
      </w:r>
      <w:r w:rsidRPr="00514699">
        <w:rPr>
          <w:color w:val="FF0000"/>
        </w:rPr>
        <w:t xml:space="preserve"> </w:t>
      </w:r>
      <w:r w:rsidR="006D6D9E" w:rsidRPr="006D6D9E">
        <w:rPr>
          <w:color w:val="auto"/>
        </w:rPr>
        <w:t xml:space="preserve">different combinations of </w:t>
      </w:r>
      <w:r w:rsidR="00944633" w:rsidRPr="006D6D9E">
        <w:rPr>
          <w:color w:val="auto"/>
        </w:rPr>
        <w:t xml:space="preserve">monochromatic </w:t>
      </w:r>
      <w:r w:rsidR="00944633">
        <w:t xml:space="preserve">or spectrally convolved </w:t>
      </w:r>
      <w:r w:rsidR="006D6D9E">
        <w:t xml:space="preserve">radiative transfer (RT) </w:t>
      </w:r>
      <w:r w:rsidR="006D6D9E" w:rsidRPr="00DD65E3">
        <w:t xml:space="preserve">products (Sec. </w:t>
      </w:r>
      <w:r w:rsidR="006D6D9E" w:rsidRPr="00DD65E3">
        <w:fldChar w:fldCharType="begin"/>
      </w:r>
      <w:r w:rsidR="006D6D9E" w:rsidRPr="00DD65E3">
        <w:instrText xml:space="preserve"> REF _Ref521412629 \r \h </w:instrText>
      </w:r>
      <w:r w:rsidR="00806276" w:rsidRPr="00DD65E3">
        <w:instrText xml:space="preserve"> \* MERGEFORMAT </w:instrText>
      </w:r>
      <w:r w:rsidR="006D6D9E" w:rsidRPr="00DD65E3">
        <w:fldChar w:fldCharType="separate"/>
      </w:r>
      <w:r w:rsidR="00303C9C">
        <w:t>3.1.1</w:t>
      </w:r>
      <w:r w:rsidR="006D6D9E" w:rsidRPr="00DD65E3">
        <w:fldChar w:fldCharType="end"/>
      </w:r>
      <w:r w:rsidR="006D6D9E" w:rsidRPr="00DD65E3">
        <w:t>)</w:t>
      </w:r>
      <w:r w:rsidR="00944633" w:rsidRPr="00DD65E3">
        <w:t xml:space="preserve">, </w:t>
      </w:r>
      <w:r w:rsidR="00944633" w:rsidRPr="00DD65E3">
        <w:rPr>
          <w:color w:val="auto"/>
        </w:rPr>
        <w:t xml:space="preserve">or </w:t>
      </w:r>
      <w:r w:rsidRPr="00DD65E3">
        <w:rPr>
          <w:color w:val="auto"/>
        </w:rPr>
        <w:t>monochromatic</w:t>
      </w:r>
      <w:r w:rsidRPr="006D6D9E">
        <w:rPr>
          <w:color w:val="auto"/>
        </w:rPr>
        <w:t xml:space="preserve"> optical depths only (this </w:t>
      </w:r>
      <w:r w:rsidRPr="00DD65E3">
        <w:rPr>
          <w:color w:val="auto"/>
        </w:rPr>
        <w:t>mode is described in Sec.</w:t>
      </w:r>
      <w:r w:rsidR="00303C9C">
        <w:rPr>
          <w:color w:val="auto"/>
        </w:rPr>
        <w:t xml:space="preserve"> </w:t>
      </w:r>
      <w:r w:rsidR="006D6D9E" w:rsidRPr="00DD65E3">
        <w:rPr>
          <w:color w:val="auto"/>
        </w:rPr>
        <w:fldChar w:fldCharType="begin"/>
      </w:r>
      <w:r w:rsidR="006D6D9E" w:rsidRPr="00DD65E3">
        <w:rPr>
          <w:color w:val="auto"/>
        </w:rPr>
        <w:instrText xml:space="preserve"> REF _Ref521412659 \r \h </w:instrText>
      </w:r>
      <w:r w:rsidR="00DD65E3">
        <w:rPr>
          <w:color w:val="auto"/>
        </w:rPr>
        <w:instrText xml:space="preserve"> \* MERGEFORMAT </w:instrText>
      </w:r>
      <w:r w:rsidR="006D6D9E" w:rsidRPr="00DD65E3">
        <w:rPr>
          <w:color w:val="auto"/>
        </w:rPr>
      </w:r>
      <w:r w:rsidR="006D6D9E" w:rsidRPr="00DD65E3">
        <w:rPr>
          <w:color w:val="auto"/>
        </w:rPr>
        <w:fldChar w:fldCharType="separate"/>
      </w:r>
      <w:r w:rsidR="00303C9C">
        <w:rPr>
          <w:color w:val="auto"/>
        </w:rPr>
        <w:t>3.1.2</w:t>
      </w:r>
      <w:r w:rsidR="006D6D9E" w:rsidRPr="00DD65E3">
        <w:rPr>
          <w:color w:val="auto"/>
        </w:rPr>
        <w:fldChar w:fldCharType="end"/>
      </w:r>
      <w:r w:rsidRPr="00DD65E3">
        <w:rPr>
          <w:color w:val="auto"/>
        </w:rPr>
        <w:t>).</w:t>
      </w:r>
      <w:r w:rsidRPr="006D6D9E">
        <w:rPr>
          <w:color w:val="auto"/>
        </w:rPr>
        <w:t xml:space="preserve"> </w:t>
      </w:r>
    </w:p>
    <w:p w14:paraId="0EE77CAA" w14:textId="7E3FCDAC" w:rsidR="002F726E" w:rsidRDefault="00AF488E" w:rsidP="004360C2">
      <w:pPr>
        <w:pStyle w:val="Heading3"/>
      </w:pPr>
      <w:bookmarkStart w:id="64" w:name="_Ref521412629"/>
      <w:bookmarkStart w:id="65" w:name="_Toc133855124"/>
      <w:r>
        <w:t>CLBLM-no-scatt o</w:t>
      </w:r>
      <w:r w:rsidR="002F726E">
        <w:t xml:space="preserve">utput </w:t>
      </w:r>
      <w:r>
        <w:t>RT products</w:t>
      </w:r>
      <w:bookmarkEnd w:id="64"/>
      <w:bookmarkEnd w:id="65"/>
      <w:r w:rsidR="002F726E">
        <w:t xml:space="preserve"> </w:t>
      </w:r>
    </w:p>
    <w:p w14:paraId="7885A255" w14:textId="3FB0AAF4" w:rsidR="00F033BB" w:rsidRDefault="00357518" w:rsidP="00514699">
      <w:pPr>
        <w:pStyle w:val="BodyTextFirstIndent"/>
        <w:spacing w:line="360" w:lineRule="auto"/>
        <w:ind w:firstLine="0"/>
        <w:jc w:val="both"/>
      </w:pPr>
      <w:r>
        <w:t xml:space="preserve">The </w:t>
      </w:r>
      <w:r w:rsidR="002161E6">
        <w:t xml:space="preserve">RT </w:t>
      </w:r>
      <w:r w:rsidR="00672E75">
        <w:t xml:space="preserve">products </w:t>
      </w:r>
      <w:r w:rsidR="00582B06">
        <w:t>generated by</w:t>
      </w:r>
      <w:r w:rsidR="00672E75">
        <w:t xml:space="preserve"> the </w:t>
      </w:r>
      <w:r w:rsidR="00672E75" w:rsidRPr="00B4482D">
        <w:rPr>
          <w:i/>
        </w:rPr>
        <w:t>CLBLM-no-scatt</w:t>
      </w:r>
      <w:r w:rsidR="00672E75">
        <w:t xml:space="preserve"> application, </w:t>
      </w:r>
      <w:r w:rsidR="00F033BB">
        <w:t>are:</w:t>
      </w:r>
    </w:p>
    <w:p w14:paraId="5E3B04B7" w14:textId="1CAD2409" w:rsidR="001A50CD" w:rsidRDefault="001A50CD" w:rsidP="009E77D6">
      <w:pPr>
        <w:pStyle w:val="ListParagraph"/>
        <w:numPr>
          <w:ilvl w:val="0"/>
          <w:numId w:val="11"/>
        </w:numPr>
        <w:spacing w:line="360" w:lineRule="auto"/>
        <w:jc w:val="both"/>
      </w:pPr>
      <w:r>
        <w:t xml:space="preserve">Radiances at </w:t>
      </w:r>
      <w:r w:rsidR="00357518">
        <w:t xml:space="preserve">specified </w:t>
      </w:r>
      <w:r>
        <w:t xml:space="preserve">observer level </w:t>
      </w:r>
      <w:r w:rsidR="00357518">
        <w:t xml:space="preserve">and viewing angle </w:t>
      </w:r>
      <w:r w:rsidRPr="00946FA9">
        <w:rPr>
          <w:color w:val="auto"/>
        </w:rPr>
        <w:t>(</w:t>
      </w:r>
      <w:r w:rsidR="00C96024" w:rsidRPr="00C96024">
        <w:rPr>
          <w:color w:val="FF0000"/>
        </w:rPr>
        <w:t>"</w:t>
      </w:r>
      <w:r w:rsidRPr="00C96024">
        <w:rPr>
          <w:color w:val="FF0000"/>
        </w:rPr>
        <w:t>rad</w:t>
      </w:r>
      <w:r w:rsidR="00C96024" w:rsidRPr="00C96024">
        <w:rPr>
          <w:color w:val="FF0000"/>
        </w:rPr>
        <w:t>"</w:t>
      </w:r>
      <w:r>
        <w:t>)</w:t>
      </w:r>
      <w:r w:rsidR="00F66752">
        <w:t>.</w:t>
      </w:r>
    </w:p>
    <w:p w14:paraId="1930BFDE" w14:textId="394C3235" w:rsidR="001A50CD" w:rsidRDefault="001A50CD" w:rsidP="009E77D6">
      <w:pPr>
        <w:pStyle w:val="ListParagraph"/>
        <w:numPr>
          <w:ilvl w:val="0"/>
          <w:numId w:val="11"/>
        </w:numPr>
        <w:spacing w:line="360" w:lineRule="auto"/>
        <w:jc w:val="both"/>
      </w:pPr>
      <w:r>
        <w:t xml:space="preserve">Total </w:t>
      </w:r>
      <w:r w:rsidR="00366E02">
        <w:t>along-viewing-</w:t>
      </w:r>
      <w:r>
        <w:t>path transmittance</w:t>
      </w:r>
      <w:r w:rsidR="00672E75">
        <w:t>s</w:t>
      </w:r>
      <w:r>
        <w:t xml:space="preserve"> </w:t>
      </w:r>
      <w:r w:rsidRPr="00946FA9">
        <w:rPr>
          <w:color w:val="auto"/>
        </w:rPr>
        <w:t>(</w:t>
      </w:r>
      <w:r w:rsidR="00C96024" w:rsidRPr="00C96024">
        <w:rPr>
          <w:color w:val="FF0000"/>
        </w:rPr>
        <w:t>"</w:t>
      </w:r>
      <w:r w:rsidRPr="00C96024">
        <w:rPr>
          <w:color w:val="FF0000"/>
        </w:rPr>
        <w:t>total</w:t>
      </w:r>
      <w:r w:rsidR="00A72659" w:rsidRPr="00C96024">
        <w:rPr>
          <w:color w:val="FF0000"/>
        </w:rPr>
        <w:t>-</w:t>
      </w:r>
      <w:proofErr w:type="spellStart"/>
      <w:r w:rsidRPr="00C96024">
        <w:rPr>
          <w:color w:val="FF0000"/>
        </w:rPr>
        <w:t>tx</w:t>
      </w:r>
      <w:proofErr w:type="spellEnd"/>
      <w:r w:rsidR="00C96024" w:rsidRPr="00C96024">
        <w:rPr>
          <w:color w:val="FF0000"/>
        </w:rPr>
        <w:t>"</w:t>
      </w:r>
      <w:r>
        <w:t>)</w:t>
      </w:r>
      <w:r w:rsidR="00366E02">
        <w:t xml:space="preserve"> between observer and surface</w:t>
      </w:r>
      <w:r w:rsidR="00F66752">
        <w:t>,</w:t>
      </w:r>
      <w:r w:rsidR="00366E02">
        <w:t xml:space="preserve"> if looking down</w:t>
      </w:r>
      <w:r w:rsidR="00F66752">
        <w:t>,</w:t>
      </w:r>
      <w:r w:rsidR="00366E02">
        <w:t xml:space="preserve"> or </w:t>
      </w:r>
      <w:r w:rsidR="00357518">
        <w:t xml:space="preserve">between </w:t>
      </w:r>
      <w:r w:rsidR="00366E02">
        <w:t>observer and top of the atmosphere (TOA)</w:t>
      </w:r>
      <w:r w:rsidR="00F66752">
        <w:t>,</w:t>
      </w:r>
      <w:r w:rsidR="00366E02">
        <w:t xml:space="preserve"> if looking up</w:t>
      </w:r>
      <w:r w:rsidR="00F66752">
        <w:t>.</w:t>
      </w:r>
    </w:p>
    <w:p w14:paraId="1EE4C78F" w14:textId="489CD8B6" w:rsidR="001A50CD" w:rsidRDefault="00357518" w:rsidP="00366E02">
      <w:pPr>
        <w:pStyle w:val="ListParagraph"/>
        <w:numPr>
          <w:ilvl w:val="0"/>
          <w:numId w:val="11"/>
        </w:numPr>
        <w:spacing w:line="360" w:lineRule="auto"/>
        <w:jc w:val="both"/>
      </w:pPr>
      <w:r>
        <w:t>Profile of c</w:t>
      </w:r>
      <w:r w:rsidR="001A50CD">
        <w:t>umulative transmittance</w:t>
      </w:r>
      <w:r>
        <w:t xml:space="preserve">s </w:t>
      </w:r>
      <w:r w:rsidR="001A50CD" w:rsidRPr="00946FA9">
        <w:rPr>
          <w:color w:val="auto"/>
        </w:rPr>
        <w:t>(</w:t>
      </w:r>
      <w:r w:rsidR="00C96024" w:rsidRPr="00C96024">
        <w:rPr>
          <w:color w:val="FF0000"/>
        </w:rPr>
        <w:t>"</w:t>
      </w:r>
      <w:proofErr w:type="spellStart"/>
      <w:r w:rsidR="001A50CD" w:rsidRPr="00C96024">
        <w:rPr>
          <w:color w:val="FF0000"/>
        </w:rPr>
        <w:t>tx</w:t>
      </w:r>
      <w:proofErr w:type="spellEnd"/>
      <w:r w:rsidR="008967A0" w:rsidRPr="00C96024">
        <w:rPr>
          <w:color w:val="FF0000"/>
        </w:rPr>
        <w:t>-</w:t>
      </w:r>
      <w:r w:rsidR="001A50CD" w:rsidRPr="00C96024">
        <w:rPr>
          <w:color w:val="FF0000"/>
        </w:rPr>
        <w:t>prof</w:t>
      </w:r>
      <w:r w:rsidR="008967A0" w:rsidRPr="00C96024">
        <w:rPr>
          <w:color w:val="FF0000"/>
        </w:rPr>
        <w:t>ile</w:t>
      </w:r>
      <w:r w:rsidR="00C96024" w:rsidRPr="00C96024">
        <w:rPr>
          <w:color w:val="FF0000"/>
        </w:rPr>
        <w:t>"</w:t>
      </w:r>
      <w:r w:rsidR="001A50CD">
        <w:t>)</w:t>
      </w:r>
      <w:r w:rsidR="00C96024">
        <w:t xml:space="preserve"> </w:t>
      </w:r>
      <w:r w:rsidR="00366E02">
        <w:t>between observer and all RT levels (including surface) below observer</w:t>
      </w:r>
      <w:r w:rsidR="00F66752">
        <w:t>,</w:t>
      </w:r>
      <w:r w:rsidR="00366E02">
        <w:t xml:space="preserve"> if looking down</w:t>
      </w:r>
      <w:r w:rsidR="00F66752">
        <w:t>,</w:t>
      </w:r>
      <w:r w:rsidR="00366E02">
        <w:t xml:space="preserve"> or between observer and all RT levels (including TOA) above the observer</w:t>
      </w:r>
      <w:r w:rsidR="00F66752">
        <w:t>,</w:t>
      </w:r>
      <w:r w:rsidR="00366E02">
        <w:t xml:space="preserve"> if looking up</w:t>
      </w:r>
      <w:r w:rsidR="00F66752">
        <w:t>.</w:t>
      </w:r>
    </w:p>
    <w:p w14:paraId="65E3D93C" w14:textId="44328A52" w:rsidR="000B0248" w:rsidRDefault="001A50CD" w:rsidP="00293414">
      <w:pPr>
        <w:pStyle w:val="ListParagraph"/>
        <w:numPr>
          <w:ilvl w:val="0"/>
          <w:numId w:val="11"/>
        </w:numPr>
        <w:spacing w:after="200" w:line="360" w:lineRule="auto"/>
        <w:jc w:val="both"/>
      </w:pPr>
      <w:r>
        <w:t xml:space="preserve">Jacobians </w:t>
      </w:r>
      <w:r w:rsidRPr="00C96024">
        <w:rPr>
          <w:color w:val="FF0000"/>
        </w:rPr>
        <w:t>(</w:t>
      </w:r>
      <w:r w:rsidR="00C96024" w:rsidRPr="00C96024">
        <w:rPr>
          <w:color w:val="FF0000"/>
        </w:rPr>
        <w:t>"</w:t>
      </w:r>
      <w:proofErr w:type="spellStart"/>
      <w:r w:rsidRPr="00C96024">
        <w:rPr>
          <w:color w:val="FF0000"/>
        </w:rPr>
        <w:t>jac</w:t>
      </w:r>
      <w:r w:rsidR="00801D90" w:rsidRPr="00C96024">
        <w:rPr>
          <w:color w:val="FF0000"/>
        </w:rPr>
        <w:t>obians</w:t>
      </w:r>
      <w:proofErr w:type="spellEnd"/>
      <w:r w:rsidR="00C96024" w:rsidRPr="00C96024">
        <w:rPr>
          <w:color w:val="FF0000"/>
        </w:rPr>
        <w:t>"</w:t>
      </w:r>
      <w:r>
        <w:t>)</w:t>
      </w:r>
      <w:r w:rsidR="00754516">
        <w:t xml:space="preserve">: </w:t>
      </w:r>
      <w:r w:rsidR="00366E02">
        <w:t xml:space="preserve"> derivatives of observed radiances with respect to atmospheric temperature or logarithm of concentration for selected molecules</w:t>
      </w:r>
      <w:r w:rsidR="00F66752">
        <w:t>.</w:t>
      </w:r>
    </w:p>
    <w:p w14:paraId="6610AE1A" w14:textId="33BFCF79" w:rsidR="000B0248" w:rsidRDefault="000B0248" w:rsidP="00D17CAD">
      <w:pPr>
        <w:spacing w:after="120" w:line="360" w:lineRule="auto"/>
        <w:jc w:val="both"/>
      </w:pPr>
      <w:r>
        <w:t xml:space="preserve">In the </w:t>
      </w:r>
      <w:r w:rsidR="0062183A">
        <w:t xml:space="preserve">above </w:t>
      </w:r>
      <w:r>
        <w:t>list</w:t>
      </w:r>
      <w:r w:rsidR="0062183A">
        <w:t>,</w:t>
      </w:r>
      <w:r>
        <w:t xml:space="preserve"> </w:t>
      </w:r>
      <w:r w:rsidR="00394089">
        <w:t xml:space="preserve">the </w:t>
      </w:r>
      <w:r>
        <w:t xml:space="preserve">JSON </w:t>
      </w:r>
      <w:r w:rsidR="00E84830">
        <w:t>key</w:t>
      </w:r>
      <w:r w:rsidR="00293414">
        <w:t xml:space="preserve"> for each </w:t>
      </w:r>
      <w:r w:rsidR="00514699">
        <w:t xml:space="preserve">RT </w:t>
      </w:r>
      <w:r>
        <w:t xml:space="preserve">product </w:t>
      </w:r>
      <w:r w:rsidR="00293414">
        <w:t>is</w:t>
      </w:r>
      <w:r>
        <w:t xml:space="preserve"> </w:t>
      </w:r>
      <w:r w:rsidR="0062183A">
        <w:t>indicat</w:t>
      </w:r>
      <w:r>
        <w:t>ed in red</w:t>
      </w:r>
      <w:r w:rsidR="000126A3">
        <w:t xml:space="preserve"> (in parentheses)</w:t>
      </w:r>
      <w:r w:rsidR="0062183A">
        <w:t>.</w:t>
      </w:r>
    </w:p>
    <w:p w14:paraId="7BFCE5F7" w14:textId="01130FAF" w:rsidR="00293414" w:rsidRDefault="000126A3" w:rsidP="00303C9C">
      <w:pPr>
        <w:spacing w:line="360" w:lineRule="auto"/>
        <w:jc w:val="both"/>
      </w:pPr>
      <w:r>
        <w:t xml:space="preserve">The content of the </w:t>
      </w:r>
      <w:r w:rsidRPr="00293414">
        <w:rPr>
          <w:b/>
          <w:color w:val="auto"/>
        </w:rPr>
        <w:t>"</w:t>
      </w:r>
      <w:proofErr w:type="spellStart"/>
      <w:r w:rsidRPr="00293414">
        <w:rPr>
          <w:b/>
          <w:color w:val="auto"/>
        </w:rPr>
        <w:t>clblm</w:t>
      </w:r>
      <w:proofErr w:type="spellEnd"/>
      <w:r w:rsidRPr="00293414">
        <w:rPr>
          <w:b/>
          <w:color w:val="auto"/>
        </w:rPr>
        <w:t>-out"</w:t>
      </w:r>
      <w:r>
        <w:rPr>
          <w:b/>
          <w:color w:val="auto"/>
        </w:rPr>
        <w:t xml:space="preserve"> </w:t>
      </w:r>
      <w:r w:rsidRPr="000126A3">
        <w:rPr>
          <w:color w:val="auto"/>
        </w:rPr>
        <w:t>differs depending on</w:t>
      </w:r>
      <w:r>
        <w:t xml:space="preserve"> which internal RT driver (</w:t>
      </w:r>
      <w:r w:rsidRPr="000126A3">
        <w:rPr>
          <w:i/>
        </w:rPr>
        <w:t>RT-basic</w:t>
      </w:r>
      <w:r>
        <w:t xml:space="preserve"> or </w:t>
      </w:r>
      <w:r w:rsidRPr="000126A3">
        <w:rPr>
          <w:i/>
        </w:rPr>
        <w:t>RT-Jac</w:t>
      </w:r>
      <w:r>
        <w:t>) is called by CLBLM to execute a task.</w:t>
      </w:r>
      <w:r w:rsidRPr="000126A3">
        <w:t xml:space="preserve">  </w:t>
      </w:r>
      <w:r w:rsidR="00335C0E">
        <w:t xml:space="preserve">CLBLM automatically </w:t>
      </w:r>
      <w:r>
        <w:t>selects the</w:t>
      </w:r>
      <w:r w:rsidR="00335C0E">
        <w:t xml:space="preserve"> d</w:t>
      </w:r>
      <w:r w:rsidR="00883AC0">
        <w:t>r</w:t>
      </w:r>
      <w:r w:rsidR="00335C0E">
        <w:t xml:space="preserve">iver based on </w:t>
      </w:r>
      <w:proofErr w:type="gramStart"/>
      <w:r w:rsidR="00335C0E">
        <w:t>wh</w:t>
      </w:r>
      <w:r w:rsidR="00883AC0">
        <w:t xml:space="preserve">ether </w:t>
      </w:r>
      <w:r w:rsidR="00303C9C">
        <w:t>or not</w:t>
      </w:r>
      <w:proofErr w:type="gramEnd"/>
      <w:r w:rsidR="00303C9C">
        <w:t xml:space="preserve"> </w:t>
      </w:r>
      <w:r w:rsidR="00883AC0">
        <w:t>Jacobians are included in the list of output products.</w:t>
      </w:r>
      <w:r w:rsidR="00335C0E">
        <w:t xml:space="preserve"> </w:t>
      </w:r>
      <w:r>
        <w:t>If</w:t>
      </w:r>
      <w:r w:rsidR="00883AC0">
        <w:t xml:space="preserve"> Jacobians are not requested, </w:t>
      </w:r>
      <w:r w:rsidR="00883AC0" w:rsidRPr="00DD65E3">
        <w:t xml:space="preserve">the </w:t>
      </w:r>
      <w:r w:rsidR="00883AC0" w:rsidRPr="00DD65E3">
        <w:rPr>
          <w:i/>
        </w:rPr>
        <w:t>RT-basic</w:t>
      </w:r>
      <w:r w:rsidR="00883AC0" w:rsidRPr="00DD65E3">
        <w:t xml:space="preserve"> driver will be called</w:t>
      </w:r>
      <w:r w:rsidR="00883AC0">
        <w:t xml:space="preserve"> to produce either radiances or transmittances alone or radiances plus transmittances</w:t>
      </w:r>
      <w:r w:rsidR="009D41F0">
        <w:rPr>
          <w:rStyle w:val="FootnoteReference"/>
        </w:rPr>
        <w:footnoteReference w:id="3"/>
      </w:r>
      <w:r w:rsidR="001C6DBD">
        <w:t>. The follo</w:t>
      </w:r>
      <w:r w:rsidR="0013305B">
        <w:t>w</w:t>
      </w:r>
      <w:r w:rsidR="001C6DBD">
        <w:t>ing provi</w:t>
      </w:r>
      <w:r w:rsidR="0013305B">
        <w:t xml:space="preserve">des an example of valid </w:t>
      </w:r>
      <w:r w:rsidR="0013305B" w:rsidRPr="0013305B">
        <w:rPr>
          <w:i/>
        </w:rPr>
        <w:t>CL</w:t>
      </w:r>
      <w:r w:rsidR="00806276">
        <w:rPr>
          <w:i/>
        </w:rPr>
        <w:t>B</w:t>
      </w:r>
      <w:r w:rsidR="0013305B" w:rsidRPr="0013305B">
        <w:rPr>
          <w:i/>
        </w:rPr>
        <w:t>LM-no-scatt</w:t>
      </w:r>
      <w:r w:rsidR="0013305B">
        <w:t xml:space="preserve"> output product selection directive</w:t>
      </w:r>
      <w:r w:rsidR="00303C9C">
        <w:t xml:space="preserve"> for this case</w:t>
      </w:r>
      <w:r w:rsidR="0013305B">
        <w:t>:</w:t>
      </w:r>
    </w:p>
    <w:p w14:paraId="180FA3B5" w14:textId="2E288592" w:rsidR="00293414" w:rsidRDefault="00293414" w:rsidP="00303C9C">
      <w:pPr>
        <w:spacing w:before="120" w:after="120" w:line="360" w:lineRule="auto"/>
        <w:jc w:val="both"/>
      </w:pPr>
      <w:r w:rsidRPr="00990008">
        <w:rPr>
          <w:color w:val="0070C0"/>
        </w:rPr>
        <w:t>"</w:t>
      </w:r>
      <w:proofErr w:type="spellStart"/>
      <w:proofErr w:type="gramStart"/>
      <w:r w:rsidRPr="00990008">
        <w:rPr>
          <w:color w:val="0070C0"/>
        </w:rPr>
        <w:t>clblm</w:t>
      </w:r>
      <w:proofErr w:type="spellEnd"/>
      <w:proofErr w:type="gramEnd"/>
      <w:r w:rsidRPr="00990008">
        <w:rPr>
          <w:color w:val="0070C0"/>
        </w:rPr>
        <w:t>-out": {"</w:t>
      </w:r>
      <w:r w:rsidRPr="00394089">
        <w:rPr>
          <w:color w:val="FF0000"/>
        </w:rPr>
        <w:t>mono</w:t>
      </w:r>
      <w:r w:rsidRPr="00990008">
        <w:rPr>
          <w:color w:val="0070C0"/>
        </w:rPr>
        <w:t xml:space="preserve"> rad":"myfolder1/</w:t>
      </w:r>
      <w:proofErr w:type="spellStart"/>
      <w:r w:rsidRPr="00990008">
        <w:rPr>
          <w:color w:val="0070C0"/>
        </w:rPr>
        <w:t>myradfile</w:t>
      </w:r>
      <w:proofErr w:type="spellEnd"/>
      <w:r w:rsidRPr="00990008">
        <w:rPr>
          <w:color w:val="0070C0"/>
        </w:rPr>
        <w:t xml:space="preserve">", </w:t>
      </w:r>
      <w:r w:rsidRPr="00946FA9">
        <w:rPr>
          <w:color w:val="0070C0"/>
        </w:rPr>
        <w:t>"</w:t>
      </w:r>
      <w:r w:rsidRPr="00F045B6">
        <w:rPr>
          <w:color w:val="FF0000"/>
        </w:rPr>
        <w:t xml:space="preserve">convolved </w:t>
      </w:r>
      <w:r w:rsidRPr="00990008">
        <w:rPr>
          <w:color w:val="0070C0"/>
        </w:rPr>
        <w:t>tx</w:t>
      </w:r>
      <w:r w:rsidRPr="00990008">
        <w:rPr>
          <w:b/>
          <w:color w:val="0070C0"/>
        </w:rPr>
        <w:t>-</w:t>
      </w:r>
      <w:r w:rsidRPr="00990008">
        <w:rPr>
          <w:color w:val="0070C0"/>
        </w:rPr>
        <w:t>profile":"myfolder2/"}</w:t>
      </w:r>
      <w:r w:rsidR="00806276">
        <w:rPr>
          <w:color w:val="auto"/>
        </w:rPr>
        <w:t>.</w:t>
      </w:r>
    </w:p>
    <w:p w14:paraId="1F203289" w14:textId="6C2EC845" w:rsidR="000B704E" w:rsidRPr="003A7727" w:rsidRDefault="00806276" w:rsidP="003A7727">
      <w:pPr>
        <w:spacing w:after="200" w:line="360" w:lineRule="auto"/>
        <w:jc w:val="both"/>
        <w:rPr>
          <w:color w:val="auto"/>
        </w:rPr>
      </w:pPr>
      <w:r>
        <w:rPr>
          <w:color w:val="auto"/>
        </w:rPr>
        <w:t>T</w:t>
      </w:r>
      <w:r w:rsidR="00514699">
        <w:rPr>
          <w:color w:val="auto"/>
        </w:rPr>
        <w:t xml:space="preserve">he keys </w:t>
      </w:r>
      <w:r>
        <w:rPr>
          <w:color w:val="auto"/>
        </w:rPr>
        <w:t xml:space="preserve">in the </w:t>
      </w:r>
      <w:r w:rsidRPr="00293414">
        <w:rPr>
          <w:b/>
          <w:color w:val="auto"/>
        </w:rPr>
        <w:t>"</w:t>
      </w:r>
      <w:proofErr w:type="spellStart"/>
      <w:r w:rsidRPr="00293414">
        <w:rPr>
          <w:b/>
          <w:color w:val="auto"/>
        </w:rPr>
        <w:t>clblm</w:t>
      </w:r>
      <w:proofErr w:type="spellEnd"/>
      <w:r w:rsidRPr="00293414">
        <w:rPr>
          <w:b/>
          <w:color w:val="auto"/>
        </w:rPr>
        <w:t>-out"</w:t>
      </w:r>
      <w:r>
        <w:rPr>
          <w:color w:val="auto"/>
        </w:rPr>
        <w:t xml:space="preserve"> group </w:t>
      </w:r>
      <w:r w:rsidR="00514699">
        <w:rPr>
          <w:color w:val="auto"/>
        </w:rPr>
        <w:t xml:space="preserve">contain the product names and </w:t>
      </w:r>
      <w:r w:rsidR="00514699">
        <w:t xml:space="preserve">the character string assigned to each product key (unless empty, in which case default file name and location are used) are user-provided output file directory path or </w:t>
      </w:r>
      <w:r w:rsidR="004033D1">
        <w:t xml:space="preserve">file’s </w:t>
      </w:r>
      <w:r w:rsidR="00514699">
        <w:t xml:space="preserve">root </w:t>
      </w:r>
      <w:r w:rsidR="00514699">
        <w:lastRenderedPageBreak/>
        <w:t xml:space="preserve">name (see below). </w:t>
      </w:r>
      <w:r w:rsidR="00514699">
        <w:rPr>
          <w:color w:val="auto"/>
        </w:rPr>
        <w:t xml:space="preserve">The qualifiers </w:t>
      </w:r>
      <w:r w:rsidR="00514699">
        <w:rPr>
          <w:color w:val="FF0000"/>
        </w:rPr>
        <w:t>‘</w:t>
      </w:r>
      <w:r w:rsidR="00514699" w:rsidRPr="00B806B5">
        <w:rPr>
          <w:color w:val="FF0000"/>
        </w:rPr>
        <w:t>mono</w:t>
      </w:r>
      <w:r w:rsidR="00514699">
        <w:rPr>
          <w:color w:val="FF0000"/>
        </w:rPr>
        <w:t>’</w:t>
      </w:r>
      <w:r w:rsidR="00514699">
        <w:rPr>
          <w:color w:val="auto"/>
        </w:rPr>
        <w:t xml:space="preserve"> or </w:t>
      </w:r>
      <w:r w:rsidR="00514699" w:rsidRPr="003B3163">
        <w:rPr>
          <w:color w:val="FF0000"/>
        </w:rPr>
        <w:t>‘convolved’</w:t>
      </w:r>
      <w:r w:rsidR="00514699">
        <w:rPr>
          <w:color w:val="FF0000"/>
        </w:rPr>
        <w:t xml:space="preserve"> </w:t>
      </w:r>
      <w:r w:rsidR="00514699" w:rsidRPr="003B3163">
        <w:rPr>
          <w:color w:val="auto"/>
        </w:rPr>
        <w:t>preceding the product name indicate whether the product should be output in monochromatic f</w:t>
      </w:r>
      <w:r w:rsidR="00514699">
        <w:rPr>
          <w:color w:val="auto"/>
        </w:rPr>
        <w:t>or</w:t>
      </w:r>
      <w:r w:rsidR="00514699" w:rsidRPr="003B3163">
        <w:rPr>
          <w:color w:val="auto"/>
        </w:rPr>
        <w:t xml:space="preserve">m or be </w:t>
      </w:r>
      <w:r w:rsidR="00514699">
        <w:rPr>
          <w:color w:val="auto"/>
        </w:rPr>
        <w:t>co</w:t>
      </w:r>
      <w:r w:rsidR="00514699" w:rsidRPr="003B3163">
        <w:rPr>
          <w:color w:val="auto"/>
        </w:rPr>
        <w:t>nvolved with a specified instrument function</w:t>
      </w:r>
      <w:r w:rsidR="00514699">
        <w:rPr>
          <w:color w:val="auto"/>
        </w:rPr>
        <w:t xml:space="preserve"> (</w:t>
      </w:r>
      <w:r w:rsidR="00514699" w:rsidRPr="00AE23DA">
        <w:rPr>
          <w:color w:val="auto"/>
        </w:rPr>
        <w:t>Sec.</w:t>
      </w:r>
      <w:r w:rsidR="004F0876" w:rsidRPr="00AE23DA">
        <w:rPr>
          <w:color w:val="auto"/>
        </w:rPr>
        <w:t xml:space="preserve"> </w:t>
      </w:r>
      <w:r w:rsidR="004F0876" w:rsidRPr="00AE23DA">
        <w:rPr>
          <w:color w:val="auto"/>
        </w:rPr>
        <w:fldChar w:fldCharType="begin"/>
      </w:r>
      <w:r w:rsidR="004F0876" w:rsidRPr="00AE23DA">
        <w:rPr>
          <w:color w:val="auto"/>
        </w:rPr>
        <w:instrText xml:space="preserve"> REF _Ref521420048 \r \h </w:instrText>
      </w:r>
      <w:r w:rsidR="00AE23DA">
        <w:rPr>
          <w:color w:val="auto"/>
        </w:rPr>
        <w:instrText xml:space="preserve"> \* MERGEFORMAT </w:instrText>
      </w:r>
      <w:r w:rsidR="004F0876" w:rsidRPr="00AE23DA">
        <w:rPr>
          <w:color w:val="auto"/>
        </w:rPr>
      </w:r>
      <w:r w:rsidR="004F0876" w:rsidRPr="00AE23DA">
        <w:rPr>
          <w:color w:val="auto"/>
        </w:rPr>
        <w:fldChar w:fldCharType="separate"/>
      </w:r>
      <w:r w:rsidR="00AE23DA" w:rsidRPr="00AE23DA">
        <w:rPr>
          <w:color w:val="auto"/>
        </w:rPr>
        <w:t>3.2</w:t>
      </w:r>
      <w:r w:rsidR="004F0876" w:rsidRPr="00AE23DA">
        <w:rPr>
          <w:color w:val="auto"/>
        </w:rPr>
        <w:fldChar w:fldCharType="end"/>
      </w:r>
      <w:r w:rsidR="00514699" w:rsidRPr="00AE23DA">
        <w:rPr>
          <w:color w:val="auto"/>
        </w:rPr>
        <w:t>).</w:t>
      </w:r>
      <w:r w:rsidR="00F94B6E">
        <w:rPr>
          <w:color w:val="auto"/>
        </w:rPr>
        <w:t xml:space="preserve"> </w:t>
      </w:r>
    </w:p>
    <w:p w14:paraId="7AEF678A" w14:textId="7578EFAB" w:rsidR="003B3163" w:rsidRDefault="003B3163" w:rsidP="003B3163">
      <w:pPr>
        <w:spacing w:after="120" w:line="360" w:lineRule="auto"/>
        <w:jc w:val="both"/>
      </w:pPr>
      <w:r>
        <w:t xml:space="preserve">If Jacobians are requested, users have the option to </w:t>
      </w:r>
      <w:r w:rsidR="00806276">
        <w:t>output</w:t>
      </w:r>
      <w:r>
        <w:t xml:space="preserve"> Jacobians alone or Jacobians </w:t>
      </w:r>
      <w:r w:rsidR="00806276">
        <w:t>and</w:t>
      </w:r>
      <w:r>
        <w:t xml:space="preserve"> radiances</w:t>
      </w:r>
      <w:r w:rsidR="0013305B">
        <w:t xml:space="preserve">, e.g., </w:t>
      </w:r>
      <w:r>
        <w:t xml:space="preserve"> </w:t>
      </w:r>
    </w:p>
    <w:p w14:paraId="159CB970" w14:textId="43DD07D0" w:rsidR="003B3163" w:rsidRDefault="003B3163" w:rsidP="003B3163">
      <w:pPr>
        <w:spacing w:after="120" w:line="360" w:lineRule="auto"/>
        <w:jc w:val="both"/>
      </w:pPr>
      <w:r w:rsidRPr="00946FA9">
        <w:rPr>
          <w:color w:val="0070C0"/>
        </w:rPr>
        <w:t>"</w:t>
      </w:r>
      <w:proofErr w:type="spellStart"/>
      <w:proofErr w:type="gramStart"/>
      <w:r w:rsidRPr="00990008">
        <w:rPr>
          <w:color w:val="0070C0"/>
        </w:rPr>
        <w:t>clblm</w:t>
      </w:r>
      <w:proofErr w:type="spellEnd"/>
      <w:proofErr w:type="gramEnd"/>
      <w:r w:rsidRPr="00990008">
        <w:rPr>
          <w:color w:val="0070C0"/>
        </w:rPr>
        <w:t xml:space="preserve">-out": {"convolved jacobians":"myfolder3/", </w:t>
      </w:r>
      <w:r w:rsidRPr="00F045B6">
        <w:rPr>
          <w:color w:val="FF0000"/>
        </w:rPr>
        <w:t>"</w:t>
      </w:r>
      <w:proofErr w:type="spellStart"/>
      <w:r w:rsidRPr="00F045B6">
        <w:rPr>
          <w:color w:val="FF0000"/>
        </w:rPr>
        <w:t>jacobian</w:t>
      </w:r>
      <w:proofErr w:type="spellEnd"/>
      <w:r w:rsidRPr="00F045B6">
        <w:rPr>
          <w:color w:val="FF0000"/>
        </w:rPr>
        <w:t>-list": ["T","O3","CH4"]</w:t>
      </w:r>
      <w:r w:rsidRPr="00946FA9">
        <w:rPr>
          <w:color w:val="0070C0"/>
        </w:rPr>
        <w:t>}</w:t>
      </w:r>
      <w:r w:rsidR="00806276" w:rsidRPr="00806276">
        <w:rPr>
          <w:color w:val="auto"/>
        </w:rPr>
        <w:t>,</w:t>
      </w:r>
      <w:r w:rsidR="00806276">
        <w:rPr>
          <w:color w:val="0070C0"/>
        </w:rPr>
        <w:t xml:space="preserve"> </w:t>
      </w:r>
      <w:r w:rsidR="00806276" w:rsidRPr="00806276">
        <w:rPr>
          <w:color w:val="auto"/>
        </w:rPr>
        <w:t>where the character array assigned to the "</w:t>
      </w:r>
      <w:proofErr w:type="spellStart"/>
      <w:r w:rsidR="00806276" w:rsidRPr="00806276">
        <w:rPr>
          <w:color w:val="auto"/>
        </w:rPr>
        <w:t>jacobian</w:t>
      </w:r>
      <w:proofErr w:type="spellEnd"/>
      <w:r w:rsidR="00806276" w:rsidRPr="00806276">
        <w:rPr>
          <w:color w:val="auto"/>
        </w:rPr>
        <w:t>-list" key</w:t>
      </w:r>
      <w:r w:rsidRPr="00806276">
        <w:rPr>
          <w:color w:val="auto"/>
        </w:rPr>
        <w:t xml:space="preserve"> </w:t>
      </w:r>
      <w:r w:rsidR="00806276">
        <w:t>provides the list of desired Jacobians (profile of atmospheric temperature, logarithm of concentration for selected molecules, or</w:t>
      </w:r>
      <w:r w:rsidR="00806276" w:rsidRPr="00DD65E3">
        <w:rPr>
          <w:highlight w:val="yellow"/>
        </w:rPr>
        <w:t>…</w:t>
      </w:r>
      <w:r w:rsidR="00806276">
        <w:t xml:space="preserve">), </w:t>
      </w:r>
      <w:r w:rsidRPr="003B3163">
        <w:t>or</w:t>
      </w:r>
      <w:r w:rsidR="00B9414C">
        <w:t xml:space="preserve"> Jacobians and radiances,</w:t>
      </w:r>
    </w:p>
    <w:p w14:paraId="39804557" w14:textId="7AE9FE4A" w:rsidR="003B3163" w:rsidRPr="003B3163" w:rsidRDefault="003B3163" w:rsidP="003B3163">
      <w:pPr>
        <w:spacing w:after="120" w:line="360" w:lineRule="auto"/>
        <w:jc w:val="both"/>
      </w:pPr>
      <w:r w:rsidRPr="00946FA9">
        <w:rPr>
          <w:color w:val="0070C0"/>
        </w:rPr>
        <w:t>"</w:t>
      </w:r>
      <w:proofErr w:type="spellStart"/>
      <w:proofErr w:type="gramStart"/>
      <w:r w:rsidRPr="00990008">
        <w:rPr>
          <w:color w:val="0070C0"/>
        </w:rPr>
        <w:t>clblm</w:t>
      </w:r>
      <w:proofErr w:type="spellEnd"/>
      <w:proofErr w:type="gramEnd"/>
      <w:r w:rsidRPr="00990008">
        <w:rPr>
          <w:color w:val="0070C0"/>
        </w:rPr>
        <w:t xml:space="preserve">-out": {"convolved jacobians":"myfolder3/", </w:t>
      </w:r>
      <w:r w:rsidRPr="00806276">
        <w:rPr>
          <w:color w:val="FF0000"/>
        </w:rPr>
        <w:t>"mono rad":" ",</w:t>
      </w:r>
      <w:r>
        <w:rPr>
          <w:color w:val="0070C0"/>
        </w:rPr>
        <w:t xml:space="preserve"> </w:t>
      </w:r>
      <w:r w:rsidRPr="003B3163">
        <w:rPr>
          <w:color w:val="0070C0"/>
        </w:rPr>
        <w:t>"</w:t>
      </w:r>
      <w:proofErr w:type="spellStart"/>
      <w:r w:rsidRPr="003B3163">
        <w:rPr>
          <w:color w:val="0070C0"/>
        </w:rPr>
        <w:t>jacobian</w:t>
      </w:r>
      <w:proofErr w:type="spellEnd"/>
      <w:r w:rsidRPr="003B3163">
        <w:rPr>
          <w:color w:val="0070C0"/>
        </w:rPr>
        <w:t>-list": ["T","O3","CH4"]</w:t>
      </w:r>
      <w:r w:rsidRPr="00946FA9">
        <w:rPr>
          <w:color w:val="0070C0"/>
        </w:rPr>
        <w:t>}</w:t>
      </w:r>
      <w:r w:rsidR="00806276">
        <w:rPr>
          <w:color w:val="0070C0"/>
        </w:rPr>
        <w:t>.</w:t>
      </w:r>
    </w:p>
    <w:p w14:paraId="395F600B" w14:textId="70BED972" w:rsidR="001D0499" w:rsidRDefault="003B3163" w:rsidP="00B72D0B">
      <w:pPr>
        <w:spacing w:after="120" w:line="360" w:lineRule="auto"/>
        <w:jc w:val="both"/>
      </w:pPr>
      <w:r w:rsidRPr="005B6A28">
        <w:t xml:space="preserve">Jacobians with total transmittance or cumulative transmittance profile are </w:t>
      </w:r>
      <w:r w:rsidRPr="00861DE4">
        <w:rPr>
          <w:i/>
        </w:rPr>
        <w:t xml:space="preserve">not allowed </w:t>
      </w:r>
      <w:r w:rsidRPr="005B6A28">
        <w:t>combinations</w:t>
      </w:r>
      <w:r>
        <w:t xml:space="preserve">.  </w:t>
      </w:r>
    </w:p>
    <w:p w14:paraId="24DF8C0A" w14:textId="573C4E18" w:rsidR="0096497C" w:rsidRPr="0096497C" w:rsidRDefault="0078052D" w:rsidP="0096497C">
      <w:pPr>
        <w:spacing w:line="360" w:lineRule="auto"/>
        <w:jc w:val="both"/>
        <w:rPr>
          <w:color w:val="auto"/>
        </w:rPr>
      </w:pPr>
      <w:r w:rsidRPr="00861DE4">
        <w:rPr>
          <w:color w:val="auto"/>
        </w:rPr>
        <w:t xml:space="preserve">If any </w:t>
      </w:r>
      <w:r w:rsidR="009561D0">
        <w:rPr>
          <w:color w:val="auto"/>
        </w:rPr>
        <w:t xml:space="preserve">listed </w:t>
      </w:r>
      <w:r w:rsidRPr="00861DE4">
        <w:rPr>
          <w:color w:val="auto"/>
        </w:rPr>
        <w:t xml:space="preserve">product </w:t>
      </w:r>
      <w:r w:rsidR="0096497C">
        <w:rPr>
          <w:color w:val="auto"/>
        </w:rPr>
        <w:t xml:space="preserve">is </w:t>
      </w:r>
      <w:r w:rsidRPr="00861DE4">
        <w:rPr>
          <w:color w:val="auto"/>
        </w:rPr>
        <w:t xml:space="preserve">convolved, the </w:t>
      </w:r>
      <w:r w:rsidRPr="0008051D">
        <w:rPr>
          <w:b/>
          <w:color w:val="auto"/>
          <w:szCs w:val="20"/>
        </w:rPr>
        <w:t>"</w:t>
      </w:r>
      <w:proofErr w:type="spellStart"/>
      <w:r w:rsidRPr="0008051D">
        <w:rPr>
          <w:b/>
          <w:color w:val="auto"/>
          <w:szCs w:val="20"/>
        </w:rPr>
        <w:t>clb</w:t>
      </w:r>
      <w:r w:rsidR="0096497C">
        <w:rPr>
          <w:b/>
          <w:color w:val="auto"/>
          <w:szCs w:val="20"/>
        </w:rPr>
        <w:t>l</w:t>
      </w:r>
      <w:r w:rsidRPr="0008051D">
        <w:rPr>
          <w:b/>
          <w:color w:val="auto"/>
          <w:szCs w:val="20"/>
        </w:rPr>
        <w:t>m</w:t>
      </w:r>
      <w:proofErr w:type="spellEnd"/>
      <w:r w:rsidRPr="0008051D">
        <w:rPr>
          <w:b/>
          <w:color w:val="auto"/>
          <w:szCs w:val="20"/>
        </w:rPr>
        <w:t>-out "</w:t>
      </w:r>
      <w:r w:rsidRPr="00861DE4">
        <w:rPr>
          <w:color w:val="auto"/>
          <w:szCs w:val="20"/>
        </w:rPr>
        <w:t xml:space="preserve"> group </w:t>
      </w:r>
      <w:r w:rsidRPr="00F916A5">
        <w:rPr>
          <w:i/>
          <w:color w:val="auto"/>
          <w:szCs w:val="20"/>
        </w:rPr>
        <w:t>must</w:t>
      </w:r>
      <w:r w:rsidRPr="00861DE4">
        <w:rPr>
          <w:color w:val="auto"/>
          <w:szCs w:val="20"/>
        </w:rPr>
        <w:t xml:space="preserve"> be followed by the </w:t>
      </w:r>
      <w:r w:rsidRPr="00A81010">
        <w:rPr>
          <w:b/>
          <w:color w:val="auto"/>
          <w:szCs w:val="20"/>
        </w:rPr>
        <w:t>"spectral-convolution-flags"</w:t>
      </w:r>
      <w:r w:rsidRPr="00861DE4">
        <w:rPr>
          <w:color w:val="auto"/>
          <w:szCs w:val="20"/>
        </w:rPr>
        <w:t xml:space="preserve"> group containing all the information about the function to be applied</w:t>
      </w:r>
      <w:r w:rsidR="00F916A5">
        <w:rPr>
          <w:color w:val="auto"/>
          <w:szCs w:val="20"/>
        </w:rPr>
        <w:t xml:space="preserve"> (see Sec. </w:t>
      </w:r>
      <w:r w:rsidR="00F916A5">
        <w:rPr>
          <w:color w:val="auto"/>
          <w:szCs w:val="20"/>
        </w:rPr>
        <w:fldChar w:fldCharType="begin"/>
      </w:r>
      <w:r w:rsidR="00F916A5">
        <w:rPr>
          <w:color w:val="auto"/>
          <w:szCs w:val="20"/>
        </w:rPr>
        <w:instrText xml:space="preserve"> REF _Ref520820276 \r \h </w:instrText>
      </w:r>
      <w:r w:rsidR="00F916A5">
        <w:rPr>
          <w:color w:val="auto"/>
          <w:szCs w:val="20"/>
        </w:rPr>
      </w:r>
      <w:r w:rsidR="00F916A5">
        <w:rPr>
          <w:color w:val="auto"/>
          <w:szCs w:val="20"/>
        </w:rPr>
        <w:fldChar w:fldCharType="separate"/>
      </w:r>
      <w:r w:rsidR="00647BBA">
        <w:rPr>
          <w:color w:val="auto"/>
          <w:szCs w:val="20"/>
        </w:rPr>
        <w:t>3.2</w:t>
      </w:r>
      <w:r w:rsidR="00F916A5">
        <w:rPr>
          <w:color w:val="auto"/>
          <w:szCs w:val="20"/>
        </w:rPr>
        <w:fldChar w:fldCharType="end"/>
      </w:r>
      <w:r w:rsidR="00F916A5">
        <w:rPr>
          <w:color w:val="auto"/>
          <w:szCs w:val="20"/>
        </w:rPr>
        <w:t xml:space="preserve"> for more details)</w:t>
      </w:r>
      <w:r w:rsidRPr="00861DE4">
        <w:rPr>
          <w:color w:val="auto"/>
          <w:szCs w:val="20"/>
        </w:rPr>
        <w:t xml:space="preserve">. </w:t>
      </w:r>
      <w:r w:rsidRPr="0096497C">
        <w:rPr>
          <w:color w:val="auto"/>
          <w:szCs w:val="20"/>
        </w:rPr>
        <w:t xml:space="preserve">In this case, the </w:t>
      </w:r>
      <w:r w:rsidRPr="00647BBA">
        <w:rPr>
          <w:b/>
          <w:color w:val="auto"/>
          <w:szCs w:val="20"/>
        </w:rPr>
        <w:t>"</w:t>
      </w:r>
      <w:r w:rsidRPr="00647BBA">
        <w:rPr>
          <w:b/>
          <w:color w:val="auto"/>
        </w:rPr>
        <w:t>output</w:t>
      </w:r>
      <w:r w:rsidR="008A767D">
        <w:rPr>
          <w:b/>
          <w:color w:val="auto"/>
        </w:rPr>
        <w:t>-spectral-</w:t>
      </w:r>
      <w:r w:rsidRPr="00647BBA">
        <w:rPr>
          <w:b/>
          <w:color w:val="auto"/>
        </w:rPr>
        <w:t>grid</w:t>
      </w:r>
      <w:r w:rsidRPr="00647BBA">
        <w:rPr>
          <w:b/>
          <w:color w:val="auto"/>
          <w:szCs w:val="20"/>
        </w:rPr>
        <w:t>"</w:t>
      </w:r>
      <w:r w:rsidRPr="00647BBA">
        <w:rPr>
          <w:color w:val="auto"/>
        </w:rPr>
        <w:t xml:space="preserve"> </w:t>
      </w:r>
      <w:r w:rsidRPr="008A767D">
        <w:rPr>
          <w:color w:val="auto"/>
        </w:rPr>
        <w:t>group</w:t>
      </w:r>
      <w:r w:rsidR="0096497C" w:rsidRPr="008A767D">
        <w:rPr>
          <w:color w:val="auto"/>
        </w:rPr>
        <w:t xml:space="preserve"> </w:t>
      </w:r>
      <w:r w:rsidR="008A767D" w:rsidRPr="008A767D">
        <w:rPr>
          <w:color w:val="auto"/>
        </w:rPr>
        <w:t xml:space="preserve">(Sec. </w:t>
      </w:r>
      <w:r w:rsidR="008A767D">
        <w:rPr>
          <w:color w:val="auto"/>
        </w:rPr>
        <w:fldChar w:fldCharType="begin"/>
      </w:r>
      <w:r w:rsidR="008A767D">
        <w:rPr>
          <w:color w:val="auto"/>
        </w:rPr>
        <w:instrText xml:space="preserve"> REF _Ref521430330 \r \h </w:instrText>
      </w:r>
      <w:r w:rsidR="008A767D">
        <w:rPr>
          <w:color w:val="auto"/>
        </w:rPr>
      </w:r>
      <w:r w:rsidR="008A767D">
        <w:rPr>
          <w:color w:val="auto"/>
        </w:rPr>
        <w:fldChar w:fldCharType="separate"/>
      </w:r>
      <w:r w:rsidR="008A767D">
        <w:rPr>
          <w:color w:val="auto"/>
        </w:rPr>
        <w:t>3.3</w:t>
      </w:r>
      <w:r w:rsidR="008A767D">
        <w:rPr>
          <w:color w:val="auto"/>
        </w:rPr>
        <w:fldChar w:fldCharType="end"/>
      </w:r>
      <w:r w:rsidR="008A767D">
        <w:rPr>
          <w:color w:val="auto"/>
        </w:rPr>
        <w:t xml:space="preserve">) </w:t>
      </w:r>
      <w:r w:rsidR="004F0876" w:rsidRPr="008A767D">
        <w:rPr>
          <w:color w:val="auto"/>
        </w:rPr>
        <w:t>provid</w:t>
      </w:r>
      <w:r w:rsidR="00F33090" w:rsidRPr="008A767D">
        <w:rPr>
          <w:color w:val="auto"/>
        </w:rPr>
        <w:t xml:space="preserve">es </w:t>
      </w:r>
      <w:r w:rsidRPr="0096497C">
        <w:rPr>
          <w:color w:val="auto"/>
        </w:rPr>
        <w:t>the bounds of the spectral domain covered by the output product and the spectral sampling interval (DV</w:t>
      </w:r>
      <w:r w:rsidR="002B5954" w:rsidRPr="0096497C">
        <w:rPr>
          <w:color w:val="auto"/>
        </w:rPr>
        <w:t>), e.g.</w:t>
      </w:r>
      <w:r w:rsidR="0096497C" w:rsidRPr="0096497C">
        <w:rPr>
          <w:color w:val="auto"/>
        </w:rPr>
        <w:t xml:space="preserve">, </w:t>
      </w:r>
    </w:p>
    <w:p w14:paraId="2F0C2849" w14:textId="3C3FE18C" w:rsidR="0096497C" w:rsidRPr="009513D9" w:rsidRDefault="0096497C" w:rsidP="0096497C">
      <w:pPr>
        <w:spacing w:before="120" w:after="120" w:line="360" w:lineRule="auto"/>
        <w:rPr>
          <w:color w:val="7030A0"/>
        </w:rPr>
      </w:pPr>
      <w:r w:rsidRPr="00990008">
        <w:rPr>
          <w:color w:val="0070C0"/>
          <w:szCs w:val="20"/>
        </w:rPr>
        <w:t>"</w:t>
      </w:r>
      <w:proofErr w:type="gramStart"/>
      <w:r w:rsidRPr="00990008">
        <w:rPr>
          <w:color w:val="0070C0"/>
        </w:rPr>
        <w:t>output</w:t>
      </w:r>
      <w:proofErr w:type="gramEnd"/>
      <w:r w:rsidRPr="00990008">
        <w:rPr>
          <w:color w:val="0070C0"/>
        </w:rPr>
        <w:t>-</w:t>
      </w:r>
      <w:r w:rsidR="002B5954">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2.0e-02}</w:t>
      </w:r>
      <w:r>
        <w:rPr>
          <w:color w:val="auto"/>
        </w:rPr>
        <w:t>.</w:t>
      </w:r>
    </w:p>
    <w:p w14:paraId="2818ED66" w14:textId="1755C35B" w:rsidR="00A66438" w:rsidRDefault="0078052D" w:rsidP="00E4111C">
      <w:pPr>
        <w:spacing w:line="360" w:lineRule="auto"/>
        <w:jc w:val="both"/>
        <w:rPr>
          <w:color w:val="auto"/>
        </w:rPr>
      </w:pPr>
      <w:r w:rsidRPr="0096497C">
        <w:rPr>
          <w:color w:val="auto"/>
        </w:rPr>
        <w:t xml:space="preserve">If no output product is convolved, i.e., all outputs of a given CLBLM run are </w:t>
      </w:r>
      <w:r w:rsidR="003477A0" w:rsidRPr="0096497C">
        <w:rPr>
          <w:color w:val="auto"/>
        </w:rPr>
        <w:t>monochromatic then</w:t>
      </w:r>
      <w:r w:rsidRPr="0096497C">
        <w:rPr>
          <w:color w:val="auto"/>
        </w:rPr>
        <w:t xml:space="preserve"> the information </w:t>
      </w:r>
      <w:r w:rsidR="0096497C" w:rsidRPr="0096497C">
        <w:rPr>
          <w:color w:val="auto"/>
        </w:rPr>
        <w:t>contain</w:t>
      </w:r>
      <w:r w:rsidRPr="0096497C">
        <w:rPr>
          <w:color w:val="auto"/>
        </w:rPr>
        <w:t xml:space="preserve">ed in </w:t>
      </w:r>
      <w:r w:rsidRPr="0096497C">
        <w:rPr>
          <w:b/>
          <w:color w:val="auto"/>
          <w:szCs w:val="20"/>
        </w:rPr>
        <w:t>"</w:t>
      </w:r>
      <w:r w:rsidRPr="0096497C">
        <w:rPr>
          <w:b/>
          <w:color w:val="auto"/>
        </w:rPr>
        <w:t>output-</w:t>
      </w:r>
      <w:r w:rsidR="008A767D">
        <w:rPr>
          <w:b/>
          <w:color w:val="auto"/>
        </w:rPr>
        <w:t>spectral-</w:t>
      </w:r>
      <w:r w:rsidRPr="0096497C">
        <w:rPr>
          <w:b/>
          <w:color w:val="auto"/>
        </w:rPr>
        <w:t>grid</w:t>
      </w:r>
      <w:r w:rsidRPr="0096497C">
        <w:rPr>
          <w:b/>
          <w:color w:val="auto"/>
          <w:szCs w:val="20"/>
        </w:rPr>
        <w:t>"</w:t>
      </w:r>
      <w:r w:rsidRPr="0096497C">
        <w:rPr>
          <w:color w:val="auto"/>
          <w:szCs w:val="20"/>
        </w:rPr>
        <w:t xml:space="preserve"> applies to the monochromatic spectra.</w:t>
      </w:r>
      <w:r w:rsidR="00F916A5" w:rsidRPr="0096497C">
        <w:rPr>
          <w:color w:val="auto"/>
          <w:szCs w:val="20"/>
        </w:rPr>
        <w:t xml:space="preserve"> </w:t>
      </w:r>
    </w:p>
    <w:p w14:paraId="733272B9" w14:textId="692B6115" w:rsidR="003D5C12" w:rsidRPr="00DA5F39" w:rsidRDefault="0008051D" w:rsidP="004033D1">
      <w:pPr>
        <w:spacing w:before="120" w:line="360" w:lineRule="auto"/>
        <w:jc w:val="both"/>
      </w:pPr>
      <w:r>
        <w:rPr>
          <w:color w:val="auto"/>
        </w:rPr>
        <w:t xml:space="preserve">As mentioned above, </w:t>
      </w:r>
      <w:r w:rsidR="00A66438" w:rsidRPr="00A66438">
        <w:rPr>
          <w:color w:val="auto"/>
        </w:rPr>
        <w:t xml:space="preserve">the value assigned to </w:t>
      </w:r>
      <w:r>
        <w:rPr>
          <w:color w:val="auto"/>
        </w:rPr>
        <w:t>each</w:t>
      </w:r>
      <w:r w:rsidR="00A66438" w:rsidRPr="00A66438">
        <w:rPr>
          <w:color w:val="auto"/>
        </w:rPr>
        <w:t xml:space="preserve"> </w:t>
      </w:r>
      <w:r w:rsidRPr="00F94B6E">
        <w:rPr>
          <w:b/>
          <w:color w:val="auto"/>
        </w:rPr>
        <w:t>"</w:t>
      </w:r>
      <w:proofErr w:type="spellStart"/>
      <w:r w:rsidRPr="00F94B6E">
        <w:rPr>
          <w:b/>
          <w:color w:val="auto"/>
        </w:rPr>
        <w:t>clblm</w:t>
      </w:r>
      <w:proofErr w:type="spellEnd"/>
      <w:r w:rsidRPr="00F94B6E">
        <w:rPr>
          <w:b/>
          <w:color w:val="auto"/>
        </w:rPr>
        <w:t>-out"</w:t>
      </w:r>
      <w:r>
        <w:rPr>
          <w:b/>
          <w:color w:val="auto"/>
        </w:rPr>
        <w:t xml:space="preserve"> </w:t>
      </w:r>
      <w:r>
        <w:rPr>
          <w:color w:val="auto"/>
        </w:rPr>
        <w:t xml:space="preserve">product </w:t>
      </w:r>
      <w:r w:rsidR="00A66438" w:rsidRPr="00A66438">
        <w:rPr>
          <w:color w:val="auto"/>
        </w:rPr>
        <w:t>key overrides the d</w:t>
      </w:r>
      <w:r w:rsidR="00E4111C" w:rsidRPr="00A66438">
        <w:rPr>
          <w:color w:val="auto"/>
        </w:rPr>
        <w:t xml:space="preserve">efault </w:t>
      </w:r>
      <w:r w:rsidR="008E1438" w:rsidRPr="00A66438">
        <w:rPr>
          <w:color w:val="auto"/>
        </w:rPr>
        <w:t xml:space="preserve">output </w:t>
      </w:r>
      <w:r w:rsidR="00E4111C" w:rsidRPr="00A66438">
        <w:rPr>
          <w:color w:val="auto"/>
        </w:rPr>
        <w:t xml:space="preserve">data </w:t>
      </w:r>
      <w:r w:rsidR="00E4111C" w:rsidRPr="0027749D">
        <w:rPr>
          <w:color w:val="auto"/>
        </w:rPr>
        <w:t>file location or root file name</w:t>
      </w:r>
      <w:r w:rsidR="0027749D">
        <w:rPr>
          <w:color w:val="auto"/>
        </w:rPr>
        <w:t xml:space="preserve"> for </w:t>
      </w:r>
      <w:r w:rsidR="00A66438">
        <w:rPr>
          <w:color w:val="auto"/>
        </w:rPr>
        <w:t>the</w:t>
      </w:r>
      <w:r>
        <w:rPr>
          <w:color w:val="auto"/>
        </w:rPr>
        <w:t xml:space="preserve"> selected </w:t>
      </w:r>
      <w:r w:rsidR="0027749D">
        <w:rPr>
          <w:color w:val="auto"/>
        </w:rPr>
        <w:t>product</w:t>
      </w:r>
      <w:r w:rsidR="0027749D" w:rsidRPr="0027749D">
        <w:rPr>
          <w:color w:val="auto"/>
        </w:rPr>
        <w:t xml:space="preserve"> (see </w:t>
      </w:r>
      <w:r w:rsidR="0027749D" w:rsidRPr="004033D1">
        <w:rPr>
          <w:color w:val="auto"/>
          <w:highlight w:val="yellow"/>
        </w:rPr>
        <w:t xml:space="preserve">Appendix </w:t>
      </w:r>
      <w:r w:rsidR="008D2BAD">
        <w:rPr>
          <w:color w:val="auto"/>
          <w:highlight w:val="yellow"/>
        </w:rPr>
        <w:t>C</w:t>
      </w:r>
      <w:r w:rsidR="0027749D" w:rsidRPr="0027749D">
        <w:rPr>
          <w:color w:val="auto"/>
        </w:rPr>
        <w:t xml:space="preserve"> for CLBLM output data file default file naming convention)</w:t>
      </w:r>
      <w:r w:rsidR="00E4111C" w:rsidRPr="0027749D">
        <w:rPr>
          <w:color w:val="auto"/>
        </w:rPr>
        <w:t xml:space="preserve">. </w:t>
      </w:r>
      <w:r w:rsidR="0027749D" w:rsidRPr="0027749D">
        <w:rPr>
          <w:color w:val="auto"/>
        </w:rPr>
        <w:t>U</w:t>
      </w:r>
      <w:r w:rsidR="00E4111C" w:rsidRPr="0027749D">
        <w:rPr>
          <w:color w:val="auto"/>
        </w:rPr>
        <w:t>ser</w:t>
      </w:r>
      <w:r w:rsidR="0027749D" w:rsidRPr="0027749D">
        <w:rPr>
          <w:color w:val="auto"/>
        </w:rPr>
        <w:t>s</w:t>
      </w:r>
      <w:r w:rsidR="00E4111C" w:rsidRPr="0027749D">
        <w:rPr>
          <w:color w:val="auto"/>
        </w:rPr>
        <w:t xml:space="preserve"> </w:t>
      </w:r>
      <w:r w:rsidR="0027749D">
        <w:rPr>
          <w:color w:val="auto"/>
        </w:rPr>
        <w:t xml:space="preserve">have the option to </w:t>
      </w:r>
      <w:r w:rsidR="00A66438">
        <w:rPr>
          <w:color w:val="auto"/>
        </w:rPr>
        <w:t>only</w:t>
      </w:r>
      <w:r w:rsidR="0027749D" w:rsidRPr="0027749D">
        <w:rPr>
          <w:color w:val="auto"/>
        </w:rPr>
        <w:t xml:space="preserve"> </w:t>
      </w:r>
      <w:r w:rsidR="00E4111C" w:rsidRPr="0027749D">
        <w:rPr>
          <w:color w:val="auto"/>
        </w:rPr>
        <w:t xml:space="preserve">enter </w:t>
      </w:r>
      <w:r w:rsidR="0027749D">
        <w:rPr>
          <w:color w:val="auto"/>
        </w:rPr>
        <w:t xml:space="preserve">the location of the folder that will hold the </w:t>
      </w:r>
      <w:r w:rsidR="0027749D" w:rsidRPr="0027749D">
        <w:rPr>
          <w:color w:val="auto"/>
        </w:rPr>
        <w:t xml:space="preserve">output data </w:t>
      </w:r>
      <w:r w:rsidR="002C1BDE">
        <w:rPr>
          <w:color w:val="auto"/>
        </w:rPr>
        <w:t xml:space="preserve">(directory and subdirectory names should be followed </w:t>
      </w:r>
      <w:r w:rsidR="00E4111C" w:rsidRPr="0027749D">
        <w:rPr>
          <w:color w:val="auto"/>
        </w:rPr>
        <w:t>by “/”, e.g., "</w:t>
      </w:r>
      <w:r w:rsidR="002C1BDE">
        <w:rPr>
          <w:color w:val="auto"/>
        </w:rPr>
        <w:t>mono rad</w:t>
      </w:r>
      <w:r w:rsidR="00E4111C" w:rsidRPr="0027749D">
        <w:rPr>
          <w:color w:val="auto"/>
        </w:rPr>
        <w:t xml:space="preserve">": "myfolder1/mysubfolder2/", where </w:t>
      </w:r>
      <w:r w:rsidR="00E4111C" w:rsidRPr="0027749D">
        <w:rPr>
          <w:i/>
          <w:color w:val="auto"/>
        </w:rPr>
        <w:t>myfolder1</w:t>
      </w:r>
      <w:r w:rsidR="00E4111C" w:rsidRPr="008E1438">
        <w:rPr>
          <w:color w:val="auto"/>
        </w:rPr>
        <w:t xml:space="preserve">/ </w:t>
      </w:r>
      <w:r w:rsidR="00E4111C" w:rsidRPr="0027749D">
        <w:rPr>
          <w:color w:val="auto"/>
        </w:rPr>
        <w:t>is a subdirectory of the working directory</w:t>
      </w:r>
      <w:r>
        <w:rPr>
          <w:color w:val="auto"/>
        </w:rPr>
        <w:t>)</w:t>
      </w:r>
      <w:r w:rsidR="0027749D" w:rsidRPr="0027749D">
        <w:rPr>
          <w:color w:val="auto"/>
        </w:rPr>
        <w:t xml:space="preserve">, </w:t>
      </w:r>
      <w:r w:rsidR="002C1BDE">
        <w:rPr>
          <w:color w:val="auto"/>
        </w:rPr>
        <w:t xml:space="preserve">the </w:t>
      </w:r>
      <w:r w:rsidR="0027749D" w:rsidRPr="00125A92">
        <w:rPr>
          <w:i/>
          <w:color w:val="auto"/>
        </w:rPr>
        <w:t>root</w:t>
      </w:r>
      <w:r w:rsidR="0027749D" w:rsidRPr="0027749D">
        <w:rPr>
          <w:color w:val="auto"/>
        </w:rPr>
        <w:t xml:space="preserve"> file name only </w:t>
      </w:r>
      <w:r w:rsidR="002C1BDE">
        <w:rPr>
          <w:color w:val="auto"/>
        </w:rPr>
        <w:t>(</w:t>
      </w:r>
      <w:r w:rsidR="002C1BDE" w:rsidRPr="0027749D">
        <w:rPr>
          <w:color w:val="auto"/>
        </w:rPr>
        <w:t>e.g., "</w:t>
      </w:r>
      <w:r w:rsidR="002C1BDE">
        <w:rPr>
          <w:color w:val="auto"/>
        </w:rPr>
        <w:t>mono rad</w:t>
      </w:r>
      <w:r w:rsidR="002C1BDE" w:rsidRPr="0027749D">
        <w:rPr>
          <w:color w:val="auto"/>
        </w:rPr>
        <w:t>": "</w:t>
      </w:r>
      <w:proofErr w:type="spellStart"/>
      <w:r w:rsidR="002C1BDE" w:rsidRPr="0027749D">
        <w:rPr>
          <w:color w:val="auto"/>
        </w:rPr>
        <w:t>my</w:t>
      </w:r>
      <w:r w:rsidR="002C1BDE">
        <w:rPr>
          <w:color w:val="auto"/>
        </w:rPr>
        <w:t>radfile</w:t>
      </w:r>
      <w:proofErr w:type="spellEnd"/>
      <w:r w:rsidR="002C1BDE" w:rsidRPr="0027749D">
        <w:rPr>
          <w:color w:val="auto"/>
        </w:rPr>
        <w:t>"</w:t>
      </w:r>
      <w:r w:rsidR="002C1BDE">
        <w:rPr>
          <w:color w:val="auto"/>
        </w:rPr>
        <w:t xml:space="preserve">) </w:t>
      </w:r>
      <w:r w:rsidR="0027749D" w:rsidRPr="0027749D">
        <w:rPr>
          <w:color w:val="auto"/>
        </w:rPr>
        <w:t xml:space="preserve">or both </w:t>
      </w:r>
      <w:r w:rsidR="002C1BDE">
        <w:rPr>
          <w:color w:val="auto"/>
        </w:rPr>
        <w:t xml:space="preserve">the </w:t>
      </w:r>
      <w:r w:rsidR="0027749D" w:rsidRPr="000419F7">
        <w:rPr>
          <w:i/>
          <w:color w:val="auto"/>
        </w:rPr>
        <w:t>root</w:t>
      </w:r>
      <w:r w:rsidR="0027749D" w:rsidRPr="0027749D">
        <w:rPr>
          <w:color w:val="auto"/>
        </w:rPr>
        <w:t xml:space="preserve"> file name and</w:t>
      </w:r>
      <w:r w:rsidR="002C1BDE">
        <w:rPr>
          <w:color w:val="auto"/>
        </w:rPr>
        <w:t xml:space="preserve"> </w:t>
      </w:r>
      <w:r w:rsidR="0027749D" w:rsidRPr="0027749D">
        <w:rPr>
          <w:color w:val="auto"/>
        </w:rPr>
        <w:t>location</w:t>
      </w:r>
      <w:r w:rsidR="002C1BDE">
        <w:rPr>
          <w:color w:val="auto"/>
        </w:rPr>
        <w:t xml:space="preserve"> of the output directory</w:t>
      </w:r>
      <w:r w:rsidR="00E4111C" w:rsidRPr="0027749D">
        <w:rPr>
          <w:color w:val="auto"/>
        </w:rPr>
        <w:t>.</w:t>
      </w:r>
      <w:r w:rsidR="00E4111C" w:rsidRPr="00E4111C">
        <w:rPr>
          <w:color w:val="00B050"/>
        </w:rPr>
        <w:t xml:space="preserve"> </w:t>
      </w:r>
      <w:r w:rsidR="002C1BDE" w:rsidRPr="004033D1">
        <w:rPr>
          <w:color w:val="auto"/>
        </w:rPr>
        <w:t xml:space="preserve">As explained </w:t>
      </w:r>
      <w:r w:rsidR="002C1BDE" w:rsidRPr="000331B6">
        <w:rPr>
          <w:color w:val="auto"/>
        </w:rPr>
        <w:t xml:space="preserve">in </w:t>
      </w:r>
      <w:r w:rsidR="002C1BDE" w:rsidRPr="000331B6">
        <w:rPr>
          <w:color w:val="auto"/>
          <w:highlight w:val="yellow"/>
        </w:rPr>
        <w:t xml:space="preserve">Appendix </w:t>
      </w:r>
      <w:r w:rsidR="008D2BAD">
        <w:rPr>
          <w:color w:val="auto"/>
          <w:highlight w:val="yellow"/>
        </w:rPr>
        <w:t>C</w:t>
      </w:r>
      <w:r w:rsidR="002C1BDE" w:rsidRPr="000331B6">
        <w:rPr>
          <w:color w:val="auto"/>
        </w:rPr>
        <w:t xml:space="preserve">, </w:t>
      </w:r>
      <w:r w:rsidR="00E4111C" w:rsidRPr="000331B6">
        <w:t>CLBLM</w:t>
      </w:r>
      <w:r w:rsidR="00E4111C" w:rsidRPr="00D6212B">
        <w:t xml:space="preserve"> will automatically append </w:t>
      </w:r>
      <w:r w:rsidR="000419F7" w:rsidRPr="00D6212B">
        <w:t xml:space="preserve">the </w:t>
      </w:r>
      <w:r w:rsidR="009B33E4" w:rsidRPr="00D6212B">
        <w:t>qualifier ‘</w:t>
      </w:r>
      <w:r w:rsidR="000419F7" w:rsidRPr="00D6212B">
        <w:t xml:space="preserve">_mono’ for monochromatic output, </w:t>
      </w:r>
      <w:r w:rsidR="00E4111C" w:rsidRPr="00D6212B">
        <w:t xml:space="preserve">geometry </w:t>
      </w:r>
      <w:r w:rsidR="002C1BDE" w:rsidRPr="00D6212B">
        <w:t>information (</w:t>
      </w:r>
      <w:r w:rsidR="00E4111C" w:rsidRPr="00D6212B">
        <w:t>if applicable</w:t>
      </w:r>
      <w:r w:rsidR="002C1BDE" w:rsidRPr="00D6212B">
        <w:t>)</w:t>
      </w:r>
      <w:r w:rsidR="00E4111C" w:rsidRPr="00D6212B">
        <w:t xml:space="preserve">, scene number and, for profile data (i.e., Jacobians </w:t>
      </w:r>
      <w:r w:rsidR="00D6212B" w:rsidRPr="00D6212B">
        <w:t>or</w:t>
      </w:r>
      <w:r w:rsidR="00E4111C" w:rsidRPr="00D6212B">
        <w:t xml:space="preserve"> transmittance profiles)</w:t>
      </w:r>
      <w:r w:rsidR="00D6212B" w:rsidRPr="00D6212B">
        <w:t>,</w:t>
      </w:r>
      <w:r w:rsidR="00E4111C" w:rsidRPr="00D6212B">
        <w:t xml:space="preserve"> level or layer number</w:t>
      </w:r>
      <w:r w:rsidR="002C1BDE" w:rsidRPr="00D6212B">
        <w:t xml:space="preserve"> to the user-supplied root file name to construct the complete name of the files containing the output data</w:t>
      </w:r>
      <w:r w:rsidR="00E4111C" w:rsidRPr="00D6212B">
        <w:t>.</w:t>
      </w:r>
      <w:r w:rsidR="00E4111C" w:rsidRPr="002C1BDE">
        <w:t xml:space="preserve"> </w:t>
      </w:r>
    </w:p>
    <w:p w14:paraId="39AAB6CD" w14:textId="77777777" w:rsidR="004033D1" w:rsidRDefault="00AF488E" w:rsidP="004033D1">
      <w:pPr>
        <w:pStyle w:val="Heading3"/>
      </w:pPr>
      <w:bookmarkStart w:id="66" w:name="_Ref516407790"/>
      <w:bookmarkStart w:id="67" w:name="_Ref521412659"/>
      <w:bookmarkStart w:id="68" w:name="_Toc133855125"/>
      <w:r>
        <w:t>Using CLBLM to compute monochromatic optical depths only</w:t>
      </w:r>
      <w:r w:rsidR="00546481">
        <w:t xml:space="preserve"> </w:t>
      </w:r>
      <w:bookmarkEnd w:id="66"/>
      <w:r w:rsidR="00546481">
        <w:t>(OD-only mode)</w:t>
      </w:r>
      <w:bookmarkEnd w:id="67"/>
      <w:bookmarkEnd w:id="68"/>
    </w:p>
    <w:p w14:paraId="6F2B811D" w14:textId="5AECA914" w:rsidR="00AF488E" w:rsidRDefault="00A03006" w:rsidP="004033D1">
      <w:pPr>
        <w:spacing w:before="120" w:line="360" w:lineRule="auto"/>
        <w:jc w:val="both"/>
        <w:rPr>
          <w:color w:val="auto"/>
        </w:rPr>
      </w:pPr>
      <w:r w:rsidRPr="004033D1">
        <w:rPr>
          <w:color w:val="auto"/>
        </w:rPr>
        <w:t xml:space="preserve">In this mode, CLBLM outputs the optical depths computed along the vertical path for all layers on the RT grid. </w:t>
      </w:r>
      <w:r w:rsidR="00AF488E" w:rsidRPr="004033D1">
        <w:rPr>
          <w:color w:val="auto"/>
        </w:rPr>
        <w:t xml:space="preserve">This mode is triggered by </w:t>
      </w:r>
      <w:r w:rsidR="0008051D" w:rsidRPr="004033D1">
        <w:rPr>
          <w:color w:val="auto"/>
        </w:rPr>
        <w:t>includ</w:t>
      </w:r>
      <w:r w:rsidR="00AF488E" w:rsidRPr="004033D1">
        <w:rPr>
          <w:color w:val="auto"/>
        </w:rPr>
        <w:t xml:space="preserve">ing the "od" key in the </w:t>
      </w:r>
      <w:r w:rsidR="00AF488E" w:rsidRPr="00663B5C">
        <w:rPr>
          <w:b/>
          <w:color w:val="auto"/>
        </w:rPr>
        <w:t>"</w:t>
      </w:r>
      <w:proofErr w:type="spellStart"/>
      <w:r w:rsidR="00AF488E" w:rsidRPr="00663B5C">
        <w:rPr>
          <w:b/>
          <w:color w:val="auto"/>
        </w:rPr>
        <w:t>clblm</w:t>
      </w:r>
      <w:proofErr w:type="spellEnd"/>
      <w:r w:rsidR="00AF488E" w:rsidRPr="00663B5C">
        <w:rPr>
          <w:b/>
          <w:color w:val="auto"/>
        </w:rPr>
        <w:t>-out"</w:t>
      </w:r>
      <w:r w:rsidR="00AF488E" w:rsidRPr="004033D1">
        <w:rPr>
          <w:color w:val="auto"/>
        </w:rPr>
        <w:t xml:space="preserve"> group, without any other product </w:t>
      </w:r>
      <w:r w:rsidR="0008051D" w:rsidRPr="004033D1">
        <w:rPr>
          <w:color w:val="auto"/>
        </w:rPr>
        <w:t>appearing</w:t>
      </w:r>
      <w:r w:rsidR="00AF488E" w:rsidRPr="004033D1">
        <w:rPr>
          <w:color w:val="auto"/>
        </w:rPr>
        <w:t xml:space="preserve"> </w:t>
      </w:r>
      <w:r w:rsidR="0055737D" w:rsidRPr="004033D1">
        <w:rPr>
          <w:color w:val="auto"/>
        </w:rPr>
        <w:t>included in the group,</w:t>
      </w:r>
      <w:r w:rsidR="00AF488E" w:rsidRPr="004033D1">
        <w:rPr>
          <w:color w:val="auto"/>
        </w:rPr>
        <w:t xml:space="preserve"> </w:t>
      </w:r>
      <w:r w:rsidR="0008051D" w:rsidRPr="004033D1">
        <w:rPr>
          <w:color w:val="auto"/>
        </w:rPr>
        <w:t>followed</w:t>
      </w:r>
      <w:r w:rsidR="00AF488E" w:rsidRPr="004033D1">
        <w:rPr>
          <w:color w:val="auto"/>
        </w:rPr>
        <w:t xml:space="preserve"> </w:t>
      </w:r>
      <w:r w:rsidR="0008051D" w:rsidRPr="004033D1">
        <w:rPr>
          <w:color w:val="auto"/>
        </w:rPr>
        <w:t xml:space="preserve">by </w:t>
      </w:r>
      <w:r w:rsidR="00AF488E" w:rsidRPr="004033D1">
        <w:rPr>
          <w:color w:val="auto"/>
        </w:rPr>
        <w:t>the spectral grid information in the "</w:t>
      </w:r>
      <w:r w:rsidR="00663B5C" w:rsidRPr="00663B5C">
        <w:rPr>
          <w:b/>
          <w:color w:val="auto"/>
        </w:rPr>
        <w:t>output-</w:t>
      </w:r>
      <w:r w:rsidR="00AF488E" w:rsidRPr="00663B5C">
        <w:rPr>
          <w:b/>
          <w:color w:val="auto"/>
        </w:rPr>
        <w:t>spectral-grid"</w:t>
      </w:r>
      <w:r w:rsidR="00AF488E" w:rsidRPr="004033D1">
        <w:rPr>
          <w:color w:val="auto"/>
        </w:rPr>
        <w:t xml:space="preserve"> group (see Sec. </w:t>
      </w:r>
      <w:r w:rsidR="00663B5C">
        <w:rPr>
          <w:color w:val="auto"/>
        </w:rPr>
        <w:fldChar w:fldCharType="begin"/>
      </w:r>
      <w:r w:rsidR="00663B5C">
        <w:rPr>
          <w:color w:val="auto"/>
        </w:rPr>
        <w:instrText xml:space="preserve"> REF _Ref521424988 \r \h </w:instrText>
      </w:r>
      <w:r w:rsidR="00663B5C">
        <w:rPr>
          <w:color w:val="auto"/>
        </w:rPr>
      </w:r>
      <w:r w:rsidR="00663B5C">
        <w:rPr>
          <w:color w:val="auto"/>
        </w:rPr>
        <w:fldChar w:fldCharType="separate"/>
      </w:r>
      <w:r w:rsidR="00663B5C">
        <w:rPr>
          <w:color w:val="auto"/>
        </w:rPr>
        <w:t>3.3.2</w:t>
      </w:r>
      <w:r w:rsidR="00663B5C">
        <w:rPr>
          <w:color w:val="auto"/>
        </w:rPr>
        <w:fldChar w:fldCharType="end"/>
      </w:r>
      <w:r w:rsidR="00AF488E" w:rsidRPr="004033D1">
        <w:rPr>
          <w:color w:val="auto"/>
        </w:rPr>
        <w:t xml:space="preserve">). </w:t>
      </w:r>
    </w:p>
    <w:p w14:paraId="441F3DBB" w14:textId="7D900420" w:rsidR="00663B5C" w:rsidRDefault="00663B5C" w:rsidP="004033D1">
      <w:pPr>
        <w:spacing w:before="120" w:line="360" w:lineRule="auto"/>
        <w:jc w:val="both"/>
        <w:rPr>
          <w:color w:val="auto"/>
        </w:rPr>
      </w:pPr>
    </w:p>
    <w:p w14:paraId="18FB2D9F" w14:textId="77777777" w:rsidR="00663B5C" w:rsidRPr="004033D1" w:rsidRDefault="00663B5C" w:rsidP="004033D1">
      <w:pPr>
        <w:spacing w:before="120" w:line="360" w:lineRule="auto"/>
        <w:jc w:val="both"/>
        <w:rPr>
          <w:color w:val="auto"/>
        </w:rPr>
      </w:pPr>
    </w:p>
    <w:p w14:paraId="3D4A174F" w14:textId="77777777" w:rsidR="007E6C54" w:rsidRDefault="007E6C54" w:rsidP="004360C2">
      <w:pPr>
        <w:pStyle w:val="Heading2"/>
      </w:pPr>
      <w:bookmarkStart w:id="69" w:name="_Ref520820276"/>
      <w:bookmarkStart w:id="70" w:name="_Ref521420048"/>
      <w:bookmarkStart w:id="71" w:name="_Toc133855126"/>
      <w:r>
        <w:lastRenderedPageBreak/>
        <w:t xml:space="preserve">Spectral convolution of </w:t>
      </w:r>
      <w:bookmarkEnd w:id="69"/>
      <w:r>
        <w:t>RT products</w:t>
      </w:r>
      <w:bookmarkEnd w:id="70"/>
      <w:bookmarkEnd w:id="71"/>
    </w:p>
    <w:p w14:paraId="5E6D0638" w14:textId="73362D9A" w:rsidR="007E6C54" w:rsidRDefault="007E6C54" w:rsidP="007E6C54">
      <w:pPr>
        <w:pStyle w:val="BodyTextFirstIndent"/>
        <w:spacing w:line="360" w:lineRule="auto"/>
        <w:ind w:firstLine="0"/>
        <w:jc w:val="both"/>
      </w:pPr>
      <w:r>
        <w:t xml:space="preserve">The </w:t>
      </w:r>
      <w:r w:rsidR="00B81183">
        <w:t>“</w:t>
      </w:r>
      <w:r>
        <w:t>post-processing</w:t>
      </w:r>
      <w:r w:rsidR="00B81183">
        <w:t>”</w:t>
      </w:r>
      <w:r>
        <w:t xml:space="preserve"> options available in CLBLM are the original LBLRTM “scan” (in wavenumber or FFT space) and “filter” options. The LBLRTM “interpolation” option is no longer explicitly available to the user. </w:t>
      </w:r>
    </w:p>
    <w:p w14:paraId="29787E6D" w14:textId="758A54B5" w:rsidR="00CC0CBD" w:rsidRPr="00E911E8" w:rsidRDefault="007E6C54" w:rsidP="00CC0CBD">
      <w:pPr>
        <w:spacing w:after="200" w:line="360" w:lineRule="auto"/>
        <w:jc w:val="both"/>
        <w:rPr>
          <w:color w:val="auto"/>
        </w:rPr>
      </w:pPr>
      <w:r>
        <w:t xml:space="preserve">CLBLM can convolve monochromatic spectra either with one of several </w:t>
      </w:r>
      <w:r w:rsidRPr="009236CF">
        <w:rPr>
          <w:i/>
        </w:rPr>
        <w:t>built-in</w:t>
      </w:r>
      <w:r>
        <w:t xml:space="preserve"> idealized instrument functions </w:t>
      </w:r>
      <w:r w:rsidR="00E14869">
        <w:t>(</w:t>
      </w:r>
      <w:r w:rsidR="00E14869">
        <w:fldChar w:fldCharType="begin"/>
      </w:r>
      <w:r w:rsidR="00E14869">
        <w:instrText xml:space="preserve"> REF _Ref521582403 \h  \* MERGEFORMAT </w:instrText>
      </w:r>
      <w:r w:rsidR="00E14869">
        <w:fldChar w:fldCharType="separate"/>
      </w:r>
      <w:r w:rsidR="00E911E8" w:rsidRPr="00E911E8">
        <w:t>Table 4</w:t>
      </w:r>
      <w:r w:rsidR="00E14869">
        <w:fldChar w:fldCharType="end"/>
      </w:r>
      <w:r w:rsidR="00E911E8">
        <w:t xml:space="preserve"> and </w:t>
      </w:r>
      <w:r w:rsidR="00E911E8">
        <w:fldChar w:fldCharType="begin"/>
      </w:r>
      <w:r w:rsidR="00E911E8">
        <w:instrText xml:space="preserve"> REF _Ref527224130 \h  \* MERGEFORMAT </w:instrText>
      </w:r>
      <w:r w:rsidR="00E911E8">
        <w:fldChar w:fldCharType="separate"/>
      </w:r>
      <w:r w:rsidR="00E911E8" w:rsidRPr="00E911E8">
        <w:t>Table 5</w:t>
      </w:r>
      <w:r w:rsidR="00E911E8">
        <w:fldChar w:fldCharType="end"/>
      </w:r>
      <w:r w:rsidR="00E14869">
        <w:t xml:space="preserve">) </w:t>
      </w:r>
      <w:r>
        <w:t xml:space="preserve">or with a custom instrument function read in from a user-supplied external file.  </w:t>
      </w:r>
      <w:r w:rsidR="00F657F8">
        <w:t xml:space="preserve">Note that the numbering scheme for the functions is different from that used by </w:t>
      </w:r>
      <w:proofErr w:type="spellStart"/>
      <w:r w:rsidR="00F657F8">
        <w:t>LBLRTM</w:t>
      </w:r>
      <w:r>
        <w:t>The</w:t>
      </w:r>
      <w:proofErr w:type="spellEnd"/>
      <w:r>
        <w:t xml:space="preserve"> choice of scanning function and the </w:t>
      </w:r>
      <w:r w:rsidRPr="00F9497C">
        <w:rPr>
          <w:color w:val="auto"/>
        </w:rPr>
        <w:t xml:space="preserve">required </w:t>
      </w:r>
      <w:r>
        <w:t xml:space="preserve">convolution parameters are entered through the JSON group </w:t>
      </w:r>
      <w:r w:rsidRPr="00D0654A">
        <w:rPr>
          <w:b/>
          <w:color w:val="auto"/>
          <w:szCs w:val="20"/>
        </w:rPr>
        <w:t>"spectral-convolution-flags"</w:t>
      </w:r>
      <w:r w:rsidR="00CC0CBD" w:rsidRPr="00CC0CBD">
        <w:rPr>
          <w:color w:val="auto"/>
          <w:szCs w:val="20"/>
        </w:rPr>
        <w:t xml:space="preserve">, </w:t>
      </w:r>
      <w:r w:rsidR="00CC0CBD" w:rsidRPr="00784A48">
        <w:rPr>
          <w:color w:val="auto"/>
        </w:rPr>
        <w:t xml:space="preserve">e.g., </w:t>
      </w:r>
    </w:p>
    <w:p w14:paraId="0A378B7E" w14:textId="77777777" w:rsidR="00CC0CBD" w:rsidRDefault="00CC0CBD" w:rsidP="00CC0CBD">
      <w:pPr>
        <w:spacing w:after="200" w:line="360" w:lineRule="auto"/>
        <w:jc w:val="both"/>
        <w:rPr>
          <w:b/>
          <w:color w:val="auto"/>
          <w:szCs w:val="20"/>
        </w:rPr>
      </w:pPr>
      <w:r w:rsidRPr="00C00879">
        <w:rPr>
          <w:color w:val="0070C0"/>
          <w:szCs w:val="20"/>
        </w:rPr>
        <w:t>"</w:t>
      </w:r>
      <w:proofErr w:type="gramStart"/>
      <w:r w:rsidRPr="00C00879">
        <w:rPr>
          <w:color w:val="0070C0"/>
          <w:szCs w:val="20"/>
        </w:rPr>
        <w:t>spectral</w:t>
      </w:r>
      <w:proofErr w:type="gramEnd"/>
      <w:r w:rsidRPr="00C00879">
        <w:rPr>
          <w:b/>
          <w:color w:val="0070C0"/>
          <w:szCs w:val="20"/>
        </w:rPr>
        <w:t>-</w:t>
      </w:r>
      <w:r w:rsidRPr="00C00879">
        <w:rPr>
          <w:color w:val="0070C0"/>
          <w:szCs w:val="20"/>
        </w:rPr>
        <w:t>convolution</w:t>
      </w:r>
      <w:r w:rsidRPr="00C00879">
        <w:rPr>
          <w:b/>
          <w:color w:val="0070C0"/>
          <w:szCs w:val="20"/>
        </w:rPr>
        <w:t>-</w:t>
      </w:r>
      <w:r w:rsidRPr="00C00879">
        <w:rPr>
          <w:color w:val="0070C0"/>
          <w:szCs w:val="20"/>
        </w:rPr>
        <w:t>flags": {"FFT": true, "function ID": 2, "HWHM": 5.2e-02, "</w:t>
      </w:r>
      <w:r>
        <w:rPr>
          <w:color w:val="0070C0"/>
          <w:szCs w:val="20"/>
        </w:rPr>
        <w:t>averaging</w:t>
      </w:r>
      <w:r w:rsidRPr="00C00879">
        <w:rPr>
          <w:color w:val="0070C0"/>
          <w:szCs w:val="20"/>
        </w:rPr>
        <w:t>-width": 0.005},</w:t>
      </w:r>
      <w:r w:rsidR="00E14869">
        <w:rPr>
          <w:b/>
          <w:color w:val="auto"/>
          <w:szCs w:val="20"/>
        </w:rPr>
        <w:t xml:space="preserve"> </w:t>
      </w:r>
    </w:p>
    <w:p w14:paraId="51C9FDC1" w14:textId="04B1E815" w:rsidR="007E6C54" w:rsidRPr="00CC0CBD" w:rsidRDefault="00E14869" w:rsidP="00CC0CBD">
      <w:pPr>
        <w:spacing w:line="360" w:lineRule="auto"/>
        <w:jc w:val="both"/>
        <w:rPr>
          <w:color w:val="0070C0"/>
          <w:szCs w:val="20"/>
        </w:rPr>
      </w:pPr>
      <w:r w:rsidRPr="00E14869">
        <w:rPr>
          <w:color w:val="auto"/>
        </w:rPr>
        <w:t>(</w:t>
      </w:r>
      <w:r w:rsidRPr="00E911E8">
        <w:t xml:space="preserve">see </w:t>
      </w:r>
      <w:r w:rsidRPr="00E911E8">
        <w:fldChar w:fldCharType="begin"/>
      </w:r>
      <w:r w:rsidRPr="00E911E8">
        <w:instrText xml:space="preserve"> REF _Ref521582497 \h  \* MERGEFORMAT </w:instrText>
      </w:r>
      <w:r w:rsidRPr="00E911E8">
        <w:fldChar w:fldCharType="separate"/>
      </w:r>
      <w:r w:rsidR="00E911E8" w:rsidRPr="00E911E8">
        <w:t>Table 6</w:t>
      </w:r>
      <w:r w:rsidRPr="00E911E8">
        <w:fldChar w:fldCharType="end"/>
      </w:r>
      <w:r w:rsidRPr="00E911E8">
        <w:t xml:space="preserve"> for the</w:t>
      </w:r>
      <w:r w:rsidRPr="00E14869">
        <w:rPr>
          <w:color w:val="auto"/>
        </w:rPr>
        <w:t xml:space="preserve"> list of keys</w:t>
      </w:r>
      <w:r w:rsidR="00D81FCB">
        <w:rPr>
          <w:color w:val="auto"/>
        </w:rPr>
        <w:t xml:space="preserve"> and allowed key values</w:t>
      </w:r>
      <w:r w:rsidRPr="00E14869">
        <w:rPr>
          <w:color w:val="auto"/>
        </w:rPr>
        <w:t>)</w:t>
      </w:r>
      <w:r w:rsidR="007E6C54">
        <w:rPr>
          <w:color w:val="auto"/>
        </w:rPr>
        <w:t>.</w:t>
      </w:r>
      <w:r w:rsidR="007E6C54">
        <w:t xml:space="preserve"> This group </w:t>
      </w:r>
      <w:r w:rsidR="007E6C54" w:rsidRPr="002A2479">
        <w:rPr>
          <w:i/>
        </w:rPr>
        <w:t xml:space="preserve">must </w:t>
      </w:r>
      <w:r w:rsidR="007E6C54">
        <w:t xml:space="preserve">appear in the user-directive file if one or more output RT product </w:t>
      </w:r>
      <w:r w:rsidR="007E6C54" w:rsidRPr="007C779D">
        <w:rPr>
          <w:color w:val="auto"/>
        </w:rPr>
        <w:t xml:space="preserve">listed in the </w:t>
      </w:r>
      <w:r w:rsidR="007E6C54" w:rsidRPr="00D0654A">
        <w:rPr>
          <w:b/>
          <w:color w:val="auto"/>
        </w:rPr>
        <w:t>"</w:t>
      </w:r>
      <w:proofErr w:type="spellStart"/>
      <w:r w:rsidR="007E6C54" w:rsidRPr="00D0654A">
        <w:rPr>
          <w:b/>
          <w:color w:val="auto"/>
        </w:rPr>
        <w:t>clblm</w:t>
      </w:r>
      <w:proofErr w:type="spellEnd"/>
      <w:r w:rsidR="007E6C54" w:rsidRPr="00D0654A">
        <w:rPr>
          <w:b/>
          <w:color w:val="auto"/>
        </w:rPr>
        <w:t>-out"</w:t>
      </w:r>
      <w:r w:rsidR="007E6C54">
        <w:rPr>
          <w:color w:val="auto"/>
        </w:rPr>
        <w:t xml:space="preserve"> </w:t>
      </w:r>
      <w:r w:rsidR="007E6C54" w:rsidRPr="007C779D">
        <w:rPr>
          <w:color w:val="auto"/>
        </w:rPr>
        <w:t xml:space="preserve">group </w:t>
      </w:r>
      <w:r w:rsidR="007E6C54">
        <w:t>(see Sec.</w:t>
      </w:r>
      <w:r w:rsidR="007E6C54" w:rsidRPr="00CC0CBD">
        <w:fldChar w:fldCharType="begin"/>
      </w:r>
      <w:r w:rsidR="007E6C54" w:rsidRPr="00CC0CBD">
        <w:instrText xml:space="preserve"> REF _Ref516153166 \r \h </w:instrText>
      </w:r>
      <w:r w:rsidR="00DD65E3" w:rsidRPr="00CC0CBD">
        <w:instrText xml:space="preserve"> \* MERGEFORMAT </w:instrText>
      </w:r>
      <w:r w:rsidR="007E6C54" w:rsidRPr="00CC0CBD">
        <w:fldChar w:fldCharType="separate"/>
      </w:r>
      <w:r w:rsidR="00CC0CBD" w:rsidRPr="00CC0CBD">
        <w:t>3.1</w:t>
      </w:r>
      <w:r w:rsidR="007E6C54" w:rsidRPr="00CC0CBD">
        <w:fldChar w:fldCharType="end"/>
      </w:r>
      <w:r w:rsidR="007E6C54">
        <w:t xml:space="preserve">) needs to be convolved. </w:t>
      </w:r>
      <w:r w:rsidR="00607AC1">
        <w:t xml:space="preserve">Unless the instrument function is read in from file (function ID =0), </w:t>
      </w:r>
      <w:r w:rsidR="00607AC1" w:rsidRPr="00784A48">
        <w:rPr>
          <w:color w:val="auto"/>
        </w:rPr>
        <w:t>c</w:t>
      </w:r>
      <w:r w:rsidR="007E6C54" w:rsidRPr="00784A48">
        <w:rPr>
          <w:color w:val="auto"/>
        </w:rPr>
        <w:t>onvolution directive</w:t>
      </w:r>
      <w:r w:rsidR="003F1592">
        <w:rPr>
          <w:color w:val="auto"/>
        </w:rPr>
        <w:t>s</w:t>
      </w:r>
      <w:r w:rsidR="007E6C54" w:rsidRPr="00784A48">
        <w:rPr>
          <w:color w:val="auto"/>
        </w:rPr>
        <w:t xml:space="preserve"> </w:t>
      </w:r>
      <w:r w:rsidR="007E6C54" w:rsidRPr="00784A48">
        <w:rPr>
          <w:i/>
          <w:color w:val="auto"/>
        </w:rPr>
        <w:t xml:space="preserve">must </w:t>
      </w:r>
      <w:r w:rsidR="007E6C54" w:rsidRPr="00784A48">
        <w:rPr>
          <w:color w:val="auto"/>
        </w:rPr>
        <w:t>be accompanied by a separate group defining the spectral domain covered by the convolved product and the spectral sampling interval</w:t>
      </w:r>
      <w:r w:rsidR="00CC0CBD">
        <w:rPr>
          <w:color w:val="auto"/>
        </w:rPr>
        <w:t xml:space="preserve"> (Sec. </w:t>
      </w:r>
      <w:r w:rsidR="00CC0CBD">
        <w:rPr>
          <w:color w:val="auto"/>
        </w:rPr>
        <w:fldChar w:fldCharType="begin"/>
      </w:r>
      <w:r w:rsidR="00CC0CBD">
        <w:rPr>
          <w:color w:val="auto"/>
        </w:rPr>
        <w:instrText xml:space="preserve"> REF _Ref521430330 \r \h </w:instrText>
      </w:r>
      <w:r w:rsidR="00CC0CBD">
        <w:rPr>
          <w:color w:val="auto"/>
        </w:rPr>
      </w:r>
      <w:r w:rsidR="00CC0CBD">
        <w:rPr>
          <w:color w:val="auto"/>
        </w:rPr>
        <w:fldChar w:fldCharType="separate"/>
      </w:r>
      <w:r w:rsidR="00CC0CBD">
        <w:rPr>
          <w:color w:val="auto"/>
        </w:rPr>
        <w:t>3.3</w:t>
      </w:r>
      <w:r w:rsidR="00CC0CBD">
        <w:rPr>
          <w:color w:val="auto"/>
        </w:rPr>
        <w:fldChar w:fldCharType="end"/>
      </w:r>
      <w:r w:rsidR="00CC0CBD">
        <w:rPr>
          <w:color w:val="auto"/>
        </w:rPr>
        <w:t>).</w:t>
      </w:r>
      <w:r w:rsidR="00CC0CBD">
        <w:rPr>
          <w:color w:val="0070C0"/>
          <w:szCs w:val="20"/>
        </w:rPr>
        <w:t xml:space="preserve"> </w:t>
      </w:r>
      <w:r w:rsidR="007E6C54">
        <w:t xml:space="preserve">Note that including the key </w:t>
      </w:r>
      <w:r w:rsidR="007E6C54" w:rsidRPr="00E06409">
        <w:t>"</w:t>
      </w:r>
      <w:r w:rsidR="003F1592">
        <w:t>averaging</w:t>
      </w:r>
      <w:r w:rsidR="007E6C54" w:rsidRPr="00E06409">
        <w:t>-width"</w:t>
      </w:r>
      <w:r w:rsidR="007E6C54">
        <w:t xml:space="preserve"> </w:t>
      </w:r>
      <w:r w:rsidR="00CC0CBD">
        <w:t xml:space="preserve">as in the above example </w:t>
      </w:r>
      <w:r w:rsidR="007E6C54">
        <w:t xml:space="preserve">triggers degrading the resolution of the intermediate monochromatic data product generated by CLBLM by convolving it with a boxcar function </w:t>
      </w:r>
      <w:r w:rsidR="003F1592">
        <w:t>with</w:t>
      </w:r>
      <w:r w:rsidR="007E6C54">
        <w:t xml:space="preserve"> specified width </w:t>
      </w:r>
      <w:r w:rsidR="007E6C54" w:rsidRPr="00A77807">
        <w:rPr>
          <w:i/>
        </w:rPr>
        <w:t>prior to</w:t>
      </w:r>
      <w:r w:rsidR="007E6C54">
        <w:t xml:space="preserve"> performing the convolution with the desired instrument function. This option is highly recommended for convolved Jacobian product as it avoids having to temporarily save monochromatic Jacobians to disk and </w:t>
      </w:r>
      <w:r w:rsidR="00DA5F39">
        <w:t xml:space="preserve">having to </w:t>
      </w:r>
      <w:r w:rsidR="007E6C54">
        <w:t xml:space="preserve">read them back in when the number of RT grid levels or the spectral domain of the calculations are large. By default, the result of the </w:t>
      </w:r>
      <w:r w:rsidR="00A77807">
        <w:t xml:space="preserve">final </w:t>
      </w:r>
      <w:r w:rsidR="007E6C54">
        <w:t xml:space="preserve">convolution is automatically corrected for the impact of this </w:t>
      </w:r>
      <w:r w:rsidR="00A77807">
        <w:t>“</w:t>
      </w:r>
      <w:r w:rsidR="007E6C54">
        <w:t>pre-</w:t>
      </w:r>
      <w:proofErr w:type="spellStart"/>
      <w:r w:rsidR="007E6C54">
        <w:t>boxcaring</w:t>
      </w:r>
      <w:proofErr w:type="spellEnd"/>
      <w:r w:rsidR="00A77807">
        <w:t>”</w:t>
      </w:r>
      <w:r w:rsidR="007E6C54">
        <w:t xml:space="preserve"> </w:t>
      </w:r>
      <w:r w:rsidR="007E6C54" w:rsidRPr="003F1592">
        <w:rPr>
          <w:color w:val="auto"/>
        </w:rPr>
        <w:t>by performing an inverse convolution in Fourier space</w:t>
      </w:r>
      <w:r w:rsidR="00A77807" w:rsidRPr="003F1592">
        <w:rPr>
          <w:color w:val="auto"/>
        </w:rPr>
        <w:t>.</w:t>
      </w:r>
    </w:p>
    <w:p w14:paraId="440ED4D7" w14:textId="77777777" w:rsidR="00055BB3" w:rsidRDefault="00055BB3" w:rsidP="00935D60">
      <w:pPr>
        <w:pStyle w:val="Caption"/>
        <w:jc w:val="both"/>
        <w:rPr>
          <w:sz w:val="20"/>
        </w:rPr>
      </w:pPr>
      <w:bookmarkStart w:id="72" w:name="_Ref521582403"/>
      <w:bookmarkStart w:id="73" w:name="_Ref521581302"/>
    </w:p>
    <w:p w14:paraId="3A97A711" w14:textId="77777777" w:rsidR="00055BB3" w:rsidRDefault="00055BB3" w:rsidP="00935D60">
      <w:pPr>
        <w:pStyle w:val="Caption"/>
        <w:jc w:val="both"/>
        <w:rPr>
          <w:sz w:val="20"/>
        </w:rPr>
      </w:pPr>
    </w:p>
    <w:p w14:paraId="49B651A9" w14:textId="77777777" w:rsidR="00055BB3" w:rsidRDefault="00055BB3" w:rsidP="00935D60">
      <w:pPr>
        <w:pStyle w:val="Caption"/>
        <w:jc w:val="both"/>
        <w:rPr>
          <w:sz w:val="20"/>
        </w:rPr>
      </w:pPr>
    </w:p>
    <w:p w14:paraId="09615AD2" w14:textId="77777777" w:rsidR="00055BB3" w:rsidRDefault="00055BB3" w:rsidP="00935D60">
      <w:pPr>
        <w:pStyle w:val="Caption"/>
        <w:jc w:val="both"/>
        <w:rPr>
          <w:sz w:val="20"/>
        </w:rPr>
      </w:pPr>
    </w:p>
    <w:p w14:paraId="6BBE76C5" w14:textId="77777777" w:rsidR="00055BB3" w:rsidRDefault="00055BB3" w:rsidP="00935D60">
      <w:pPr>
        <w:pStyle w:val="Caption"/>
        <w:jc w:val="both"/>
        <w:rPr>
          <w:sz w:val="20"/>
        </w:rPr>
      </w:pPr>
    </w:p>
    <w:p w14:paraId="05A4F51D" w14:textId="77777777" w:rsidR="00055BB3" w:rsidRDefault="00055BB3" w:rsidP="00935D60">
      <w:pPr>
        <w:pStyle w:val="Caption"/>
        <w:jc w:val="both"/>
        <w:rPr>
          <w:sz w:val="20"/>
        </w:rPr>
      </w:pPr>
    </w:p>
    <w:p w14:paraId="7CB38381" w14:textId="77777777" w:rsidR="00055BB3" w:rsidRDefault="00055BB3" w:rsidP="00935D60">
      <w:pPr>
        <w:pStyle w:val="Caption"/>
        <w:jc w:val="both"/>
        <w:rPr>
          <w:sz w:val="20"/>
        </w:rPr>
      </w:pPr>
    </w:p>
    <w:p w14:paraId="71206DD1" w14:textId="77777777" w:rsidR="00055BB3" w:rsidRDefault="00055BB3" w:rsidP="00935D60">
      <w:pPr>
        <w:pStyle w:val="Caption"/>
        <w:jc w:val="both"/>
        <w:rPr>
          <w:sz w:val="20"/>
        </w:rPr>
      </w:pPr>
    </w:p>
    <w:p w14:paraId="244342F1" w14:textId="77777777" w:rsidR="00055BB3" w:rsidRDefault="00055BB3" w:rsidP="00935D60">
      <w:pPr>
        <w:pStyle w:val="Caption"/>
        <w:jc w:val="both"/>
        <w:rPr>
          <w:sz w:val="20"/>
        </w:rPr>
      </w:pPr>
    </w:p>
    <w:p w14:paraId="1BFC1ED3" w14:textId="79E9740F" w:rsidR="00055BB3" w:rsidRDefault="00055BB3" w:rsidP="00935D60">
      <w:pPr>
        <w:pStyle w:val="Caption"/>
        <w:jc w:val="both"/>
        <w:rPr>
          <w:sz w:val="20"/>
        </w:rPr>
      </w:pPr>
    </w:p>
    <w:p w14:paraId="0C166262" w14:textId="51C8F1B0" w:rsidR="000331B6" w:rsidRDefault="000331B6" w:rsidP="000331B6"/>
    <w:p w14:paraId="24ECCD99" w14:textId="2B982633" w:rsidR="000331B6" w:rsidRDefault="000331B6" w:rsidP="000331B6"/>
    <w:p w14:paraId="06FE2E2D" w14:textId="603E17F0" w:rsidR="000331B6" w:rsidRDefault="000331B6" w:rsidP="000331B6"/>
    <w:p w14:paraId="492936BE" w14:textId="4D25E7B9" w:rsidR="000331B6" w:rsidRDefault="000331B6" w:rsidP="000331B6"/>
    <w:p w14:paraId="42376FBC" w14:textId="63C65CBB" w:rsidR="000331B6" w:rsidRDefault="000331B6" w:rsidP="000331B6"/>
    <w:p w14:paraId="4BE05F2E" w14:textId="382122D4" w:rsidR="000331B6" w:rsidRDefault="000331B6" w:rsidP="000331B6"/>
    <w:p w14:paraId="6A41F781" w14:textId="7FC0FD8E" w:rsidR="00CC0CBD" w:rsidRDefault="00CC0CBD" w:rsidP="000331B6"/>
    <w:p w14:paraId="29CC2DCB" w14:textId="19058C4E" w:rsidR="00CC0CBD" w:rsidRDefault="00CC0CBD" w:rsidP="000331B6"/>
    <w:p w14:paraId="04E451B9" w14:textId="461FE153" w:rsidR="00CC0CBD" w:rsidRDefault="00CC0CBD" w:rsidP="000331B6"/>
    <w:p w14:paraId="5014130E" w14:textId="77777777" w:rsidR="00CC0CBD" w:rsidRDefault="00CC0CBD" w:rsidP="000331B6"/>
    <w:p w14:paraId="78D85B03" w14:textId="1F288AFC" w:rsidR="000331B6" w:rsidRDefault="000331B6" w:rsidP="000331B6"/>
    <w:p w14:paraId="7168B9FD" w14:textId="77777777" w:rsidR="000331B6" w:rsidRPr="000331B6" w:rsidRDefault="000331B6" w:rsidP="000331B6"/>
    <w:p w14:paraId="36CB5581" w14:textId="22593E18" w:rsidR="00935D60" w:rsidRPr="0039142E" w:rsidRDefault="00935D60" w:rsidP="0039142E">
      <w:pPr>
        <w:pStyle w:val="Caption"/>
        <w:spacing w:after="120"/>
        <w:jc w:val="both"/>
        <w:rPr>
          <w:b w:val="0"/>
          <w:sz w:val="20"/>
        </w:rPr>
      </w:pPr>
      <w:bookmarkStart w:id="74" w:name="_Ref527223861"/>
      <w:r w:rsidRPr="00EB5571">
        <w:rPr>
          <w:sz w:val="20"/>
        </w:rPr>
        <w:lastRenderedPageBreak/>
        <w:t xml:space="preserve">Table </w:t>
      </w:r>
      <w:r w:rsidRPr="00EB5571">
        <w:rPr>
          <w:sz w:val="20"/>
        </w:rPr>
        <w:fldChar w:fldCharType="begin"/>
      </w:r>
      <w:r w:rsidRPr="00EB5571">
        <w:rPr>
          <w:sz w:val="20"/>
        </w:rPr>
        <w:instrText xml:space="preserve"> SEQ Table \* ARABIC </w:instrText>
      </w:r>
      <w:r w:rsidRPr="00EB5571">
        <w:rPr>
          <w:sz w:val="20"/>
        </w:rPr>
        <w:fldChar w:fldCharType="separate"/>
      </w:r>
      <w:r w:rsidR="008929CD">
        <w:rPr>
          <w:noProof/>
          <w:sz w:val="20"/>
        </w:rPr>
        <w:t>4</w:t>
      </w:r>
      <w:r w:rsidRPr="00EB5571">
        <w:rPr>
          <w:noProof/>
          <w:sz w:val="20"/>
        </w:rPr>
        <w:fldChar w:fldCharType="end"/>
      </w:r>
      <w:bookmarkEnd w:id="72"/>
      <w:bookmarkEnd w:id="74"/>
      <w:r w:rsidRPr="00EB5571">
        <w:rPr>
          <w:sz w:val="20"/>
        </w:rPr>
        <w:t xml:space="preserve">: </w:t>
      </w:r>
      <w:r w:rsidR="002F4A82" w:rsidRPr="002F4A82">
        <w:rPr>
          <w:b w:val="0"/>
          <w:sz w:val="20"/>
        </w:rPr>
        <w:t xml:space="preserve">CLBLM </w:t>
      </w:r>
      <w:r w:rsidR="002F4A82">
        <w:rPr>
          <w:b w:val="0"/>
          <w:sz w:val="20"/>
        </w:rPr>
        <w:t>s</w:t>
      </w:r>
      <w:r w:rsidRPr="00EB5571">
        <w:rPr>
          <w:b w:val="0"/>
          <w:sz w:val="20"/>
        </w:rPr>
        <w:t xml:space="preserve">canning </w:t>
      </w:r>
      <w:r w:rsidR="002F4A82">
        <w:rPr>
          <w:b w:val="0"/>
          <w:sz w:val="20"/>
        </w:rPr>
        <w:t xml:space="preserve">and </w:t>
      </w:r>
      <w:r w:rsidRPr="00EB5571">
        <w:rPr>
          <w:b w:val="0"/>
          <w:sz w:val="20"/>
        </w:rPr>
        <w:t>apodization function selection</w:t>
      </w:r>
      <w:r>
        <w:rPr>
          <w:b w:val="0"/>
          <w:sz w:val="20"/>
        </w:rPr>
        <w:t>. In green</w:t>
      </w:r>
      <w:r w:rsidR="002F4A82">
        <w:rPr>
          <w:b w:val="0"/>
          <w:sz w:val="20"/>
        </w:rPr>
        <w:t>:</w:t>
      </w:r>
      <w:r>
        <w:rPr>
          <w:b w:val="0"/>
          <w:sz w:val="20"/>
        </w:rPr>
        <w:t xml:space="preserve"> functions available with both </w:t>
      </w:r>
      <w:r w:rsidR="002F4A82">
        <w:rPr>
          <w:b w:val="0"/>
          <w:sz w:val="20"/>
        </w:rPr>
        <w:t xml:space="preserve">LBLRTM SCANFN </w:t>
      </w:r>
      <w:r>
        <w:rPr>
          <w:b w:val="0"/>
          <w:sz w:val="20"/>
        </w:rPr>
        <w:t>and FFT</w:t>
      </w:r>
      <w:r w:rsidR="002F4A82">
        <w:rPr>
          <w:b w:val="0"/>
          <w:sz w:val="20"/>
        </w:rPr>
        <w:t>SCN functions</w:t>
      </w:r>
      <w:r>
        <w:rPr>
          <w:b w:val="0"/>
          <w:sz w:val="20"/>
        </w:rPr>
        <w:t>. Other functions are only available with FFT</w:t>
      </w:r>
      <w:r w:rsidR="005B2272">
        <w:rPr>
          <w:b w:val="0"/>
          <w:sz w:val="20"/>
        </w:rPr>
        <w:t>SCN</w:t>
      </w:r>
      <w:r>
        <w:rPr>
          <w:b w:val="0"/>
          <w:sz w:val="20"/>
        </w:rPr>
        <w:t xml:space="preserve">. Variables used in this table are defined in </w:t>
      </w:r>
      <w:r>
        <w:rPr>
          <w:b w:val="0"/>
          <w:sz w:val="20"/>
        </w:rPr>
        <w:fldChar w:fldCharType="begin"/>
      </w:r>
      <w:r>
        <w:rPr>
          <w:b w:val="0"/>
          <w:sz w:val="20"/>
        </w:rPr>
        <w:instrText xml:space="preserve"> REF _Ref516225716 \h  \* MERGEFORMAT </w:instrText>
      </w:r>
      <w:r>
        <w:rPr>
          <w:b w:val="0"/>
          <w:sz w:val="20"/>
        </w:rPr>
      </w:r>
      <w:r>
        <w:rPr>
          <w:b w:val="0"/>
          <w:sz w:val="20"/>
        </w:rPr>
        <w:fldChar w:fldCharType="separate"/>
      </w:r>
      <w:r w:rsidR="006F54F9" w:rsidRPr="006F54F9">
        <w:rPr>
          <w:b w:val="0"/>
          <w:sz w:val="20"/>
        </w:rPr>
        <w:fldChar w:fldCharType="begin"/>
      </w:r>
      <w:r w:rsidR="006F54F9" w:rsidRPr="006F54F9">
        <w:rPr>
          <w:b w:val="0"/>
          <w:sz w:val="20"/>
        </w:rPr>
        <w:instrText xml:space="preserve"> REF _Ref527224130 \h </w:instrText>
      </w:r>
      <w:r w:rsidR="006F54F9">
        <w:rPr>
          <w:b w:val="0"/>
          <w:sz w:val="20"/>
        </w:rPr>
        <w:instrText xml:space="preserve"> \* MERGEFORMAT </w:instrText>
      </w:r>
      <w:r w:rsidR="006F54F9" w:rsidRPr="006F54F9">
        <w:rPr>
          <w:b w:val="0"/>
          <w:sz w:val="20"/>
        </w:rPr>
      </w:r>
      <w:r w:rsidR="006F54F9" w:rsidRPr="006F54F9">
        <w:rPr>
          <w:b w:val="0"/>
          <w:sz w:val="20"/>
        </w:rPr>
        <w:fldChar w:fldCharType="separate"/>
      </w:r>
      <w:r w:rsidR="006F54F9" w:rsidRPr="006F54F9">
        <w:rPr>
          <w:b w:val="0"/>
          <w:sz w:val="20"/>
        </w:rPr>
        <w:t>Table 5</w:t>
      </w:r>
      <w:r w:rsidR="006F54F9" w:rsidRPr="006F54F9">
        <w:rPr>
          <w:b w:val="0"/>
          <w:sz w:val="20"/>
        </w:rPr>
        <w:fldChar w:fldCharType="end"/>
      </w:r>
      <w:r>
        <w:rPr>
          <w:b w:val="0"/>
          <w:sz w:val="20"/>
        </w:rPr>
        <w:fldChar w:fldCharType="end"/>
      </w:r>
      <w:r w:rsidR="006F54F9">
        <w:rPr>
          <w:b w:val="0"/>
          <w:sz w:val="20"/>
        </w:rPr>
        <w:t xml:space="preserve">. </w:t>
      </w:r>
      <w:r w:rsidR="00DD65E3">
        <w:rPr>
          <w:b w:val="0"/>
          <w:sz w:val="20"/>
        </w:rPr>
        <w:t xml:space="preserve">Blue shading: option available for convolution in wavenumber space only; green: both wavenumber and Fourier space; no shading: Fourier space only.   </w:t>
      </w:r>
    </w:p>
    <w:tbl>
      <w:tblPr>
        <w:tblStyle w:val="TableGrid"/>
        <w:tblW w:w="0" w:type="auto"/>
        <w:tblCellMar>
          <w:left w:w="14" w:type="dxa"/>
          <w:right w:w="14" w:type="dxa"/>
        </w:tblCellMar>
        <w:tblLook w:val="04A0" w:firstRow="1" w:lastRow="0" w:firstColumn="1" w:lastColumn="0" w:noHBand="0" w:noVBand="1"/>
      </w:tblPr>
      <w:tblGrid>
        <w:gridCol w:w="231"/>
        <w:gridCol w:w="34"/>
        <w:gridCol w:w="814"/>
        <w:gridCol w:w="4946"/>
        <w:gridCol w:w="4807"/>
        <w:gridCol w:w="822"/>
      </w:tblGrid>
      <w:tr w:rsidR="0039142E" w:rsidRPr="00CC2528" w14:paraId="7F860852" w14:textId="77777777" w:rsidTr="005B2272">
        <w:trPr>
          <w:trHeight w:val="242"/>
        </w:trPr>
        <w:tc>
          <w:tcPr>
            <w:tcW w:w="0" w:type="auto"/>
            <w:tcBorders>
              <w:top w:val="single" w:sz="4" w:space="0" w:color="auto"/>
            </w:tcBorders>
            <w:vAlign w:val="center"/>
          </w:tcPr>
          <w:p w14:paraId="319C00F1" w14:textId="77777777" w:rsidR="0039142E" w:rsidRPr="00486C63" w:rsidRDefault="0039142E" w:rsidP="00A43460">
            <w:pPr>
              <w:rPr>
                <w:rFonts w:asciiTheme="minorHAnsi" w:hAnsiTheme="minorHAnsi" w:cstheme="minorHAnsi"/>
                <w:b/>
                <w:sz w:val="20"/>
                <w:szCs w:val="20"/>
              </w:rPr>
            </w:pPr>
            <w:r>
              <w:rPr>
                <w:rFonts w:asciiTheme="minorHAnsi" w:hAnsiTheme="minorHAnsi" w:cstheme="minorHAnsi"/>
                <w:b/>
                <w:sz w:val="20"/>
                <w:szCs w:val="20"/>
              </w:rPr>
              <w:t>ID</w:t>
            </w:r>
          </w:p>
        </w:tc>
        <w:tc>
          <w:tcPr>
            <w:tcW w:w="0" w:type="auto"/>
            <w:tcBorders>
              <w:top w:val="single" w:sz="4" w:space="0" w:color="auto"/>
            </w:tcBorders>
          </w:tcPr>
          <w:p w14:paraId="0507261B" w14:textId="77777777" w:rsidR="0039142E" w:rsidRPr="00486C63" w:rsidRDefault="0039142E" w:rsidP="002234C5">
            <w:pPr>
              <w:jc w:val="center"/>
              <w:rPr>
                <w:rFonts w:asciiTheme="minorHAnsi" w:hAnsiTheme="minorHAnsi" w:cstheme="minorHAnsi"/>
                <w:b/>
                <w:sz w:val="20"/>
                <w:szCs w:val="20"/>
              </w:rPr>
            </w:pPr>
          </w:p>
        </w:tc>
        <w:tc>
          <w:tcPr>
            <w:tcW w:w="814" w:type="dxa"/>
            <w:tcBorders>
              <w:top w:val="single" w:sz="4" w:space="0" w:color="auto"/>
            </w:tcBorders>
            <w:vAlign w:val="center"/>
          </w:tcPr>
          <w:p w14:paraId="48DCF78A" w14:textId="6FFE2CBC" w:rsidR="0039142E" w:rsidRPr="00486C63" w:rsidRDefault="0039142E" w:rsidP="002234C5">
            <w:pPr>
              <w:jc w:val="center"/>
              <w:rPr>
                <w:rFonts w:asciiTheme="minorHAnsi" w:hAnsiTheme="minorHAnsi" w:cstheme="minorHAnsi"/>
                <w:b/>
                <w:sz w:val="20"/>
                <w:szCs w:val="20"/>
              </w:rPr>
            </w:pPr>
            <w:r w:rsidRPr="00486C63">
              <w:rPr>
                <w:rFonts w:asciiTheme="minorHAnsi" w:hAnsiTheme="minorHAnsi" w:cstheme="minorHAnsi"/>
                <w:b/>
                <w:sz w:val="20"/>
                <w:szCs w:val="20"/>
              </w:rPr>
              <w:t>Function</w:t>
            </w:r>
          </w:p>
        </w:tc>
        <w:tc>
          <w:tcPr>
            <w:tcW w:w="4946" w:type="dxa"/>
            <w:tcBorders>
              <w:top w:val="single" w:sz="4" w:space="0" w:color="auto"/>
            </w:tcBorders>
            <w:vAlign w:val="center"/>
          </w:tcPr>
          <w:p w14:paraId="601148BD" w14:textId="77777777" w:rsidR="0039142E" w:rsidRPr="00486C63" w:rsidRDefault="0039142E" w:rsidP="00A43460">
            <w:pPr>
              <w:jc w:val="center"/>
              <w:rPr>
                <w:rFonts w:asciiTheme="minorHAnsi" w:hAnsiTheme="minorHAnsi" w:cstheme="minorHAnsi"/>
                <w:b/>
                <w:sz w:val="20"/>
                <w:szCs w:val="20"/>
              </w:rPr>
            </w:pPr>
            <w:r w:rsidRPr="00486C63">
              <w:rPr>
                <w:rFonts w:asciiTheme="minorHAnsi" w:hAnsiTheme="minorHAnsi" w:cstheme="minorHAnsi"/>
                <w:b/>
                <w:sz w:val="20"/>
                <w:szCs w:val="20"/>
              </w:rPr>
              <w:t xml:space="preserve"> </w:t>
            </w:r>
            <w:r>
              <w:rPr>
                <w:rFonts w:asciiTheme="minorHAnsi" w:hAnsiTheme="minorHAnsi" w:cstheme="minorHAnsi"/>
                <w:b/>
                <w:sz w:val="20"/>
                <w:szCs w:val="20"/>
              </w:rPr>
              <w:t>Wavenumber</w:t>
            </w:r>
            <w:r w:rsidRPr="00486C63">
              <w:rPr>
                <w:rFonts w:asciiTheme="minorHAnsi" w:hAnsiTheme="minorHAnsi" w:cstheme="minorHAnsi"/>
                <w:b/>
                <w:sz w:val="20"/>
                <w:szCs w:val="20"/>
              </w:rPr>
              <w:t xml:space="preserve"> space</w:t>
            </w:r>
          </w:p>
        </w:tc>
        <w:tc>
          <w:tcPr>
            <w:tcW w:w="4807" w:type="dxa"/>
            <w:tcBorders>
              <w:top w:val="single" w:sz="4" w:space="0" w:color="auto"/>
            </w:tcBorders>
            <w:vAlign w:val="center"/>
          </w:tcPr>
          <w:p w14:paraId="1220722D" w14:textId="77777777" w:rsidR="0039142E" w:rsidRPr="00486C63" w:rsidRDefault="0039142E" w:rsidP="002234C5">
            <w:pPr>
              <w:jc w:val="center"/>
              <w:rPr>
                <w:rFonts w:asciiTheme="minorHAnsi" w:hAnsiTheme="minorHAnsi" w:cstheme="minorHAnsi"/>
                <w:b/>
                <w:sz w:val="20"/>
                <w:szCs w:val="20"/>
              </w:rPr>
            </w:pPr>
            <w:r w:rsidRPr="00486C63">
              <w:rPr>
                <w:rFonts w:asciiTheme="minorHAnsi" w:hAnsiTheme="minorHAnsi" w:cstheme="minorHAnsi"/>
                <w:b/>
                <w:sz w:val="20"/>
                <w:szCs w:val="20"/>
              </w:rPr>
              <w:t xml:space="preserve">Fourier </w:t>
            </w:r>
            <w:r>
              <w:rPr>
                <w:rFonts w:asciiTheme="minorHAnsi" w:hAnsiTheme="minorHAnsi" w:cstheme="minorHAnsi"/>
                <w:b/>
                <w:sz w:val="20"/>
                <w:szCs w:val="20"/>
              </w:rPr>
              <w:t>space</w:t>
            </w:r>
          </w:p>
        </w:tc>
        <w:tc>
          <w:tcPr>
            <w:tcW w:w="0" w:type="auto"/>
            <w:tcBorders>
              <w:top w:val="single" w:sz="4" w:space="0" w:color="auto"/>
              <w:bottom w:val="single" w:sz="4" w:space="0" w:color="auto"/>
            </w:tcBorders>
            <w:vAlign w:val="center"/>
          </w:tcPr>
          <w:p w14:paraId="01C8D0F7" w14:textId="77777777" w:rsidR="0039142E" w:rsidRPr="005C1384" w:rsidRDefault="0039142E" w:rsidP="002234C5">
            <w:pPr>
              <w:jc w:val="center"/>
              <w:rPr>
                <w:rFonts w:asciiTheme="minorHAnsi" w:hAnsiTheme="minorHAnsi" w:cstheme="minorHAnsi"/>
                <w:b/>
                <w:sz w:val="20"/>
                <w:szCs w:val="20"/>
              </w:rPr>
            </w:pPr>
            <w:r w:rsidRPr="005C1384">
              <w:rPr>
                <w:rFonts w:asciiTheme="minorHAnsi" w:hAnsiTheme="minorHAnsi" w:cstheme="minorHAnsi"/>
                <w:b/>
                <w:sz w:val="20"/>
                <w:szCs w:val="20"/>
              </w:rPr>
              <w:t>a/HWHM</w:t>
            </w:r>
          </w:p>
        </w:tc>
      </w:tr>
      <w:tr w:rsidR="0039142E" w:rsidRPr="00CC2528" w14:paraId="1FC916EF" w14:textId="77777777" w:rsidTr="00106768">
        <w:tc>
          <w:tcPr>
            <w:tcW w:w="0" w:type="auto"/>
            <w:shd w:val="clear" w:color="auto" w:fill="EAF1DD" w:themeFill="accent3" w:themeFillTint="33"/>
            <w:vAlign w:val="center"/>
          </w:tcPr>
          <w:p w14:paraId="53FA26C0"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w:t>
            </w:r>
          </w:p>
        </w:tc>
        <w:tc>
          <w:tcPr>
            <w:tcW w:w="0" w:type="auto"/>
            <w:shd w:val="clear" w:color="auto" w:fill="EAF1DD" w:themeFill="accent3" w:themeFillTint="33"/>
          </w:tcPr>
          <w:p w14:paraId="000F7CBF" w14:textId="77777777" w:rsidR="0039142E" w:rsidRPr="00486C63" w:rsidRDefault="0039142E" w:rsidP="002234C5">
            <w:pPr>
              <w:rPr>
                <w:rFonts w:asciiTheme="minorHAnsi" w:hAnsiTheme="minorHAnsi" w:cstheme="minorHAnsi"/>
                <w:sz w:val="20"/>
                <w:szCs w:val="20"/>
              </w:rPr>
            </w:pPr>
          </w:p>
        </w:tc>
        <w:tc>
          <w:tcPr>
            <w:tcW w:w="814" w:type="dxa"/>
            <w:shd w:val="clear" w:color="auto" w:fill="DAEEF3" w:themeFill="accent5" w:themeFillTint="33"/>
            <w:vAlign w:val="center"/>
          </w:tcPr>
          <w:p w14:paraId="3EAD826B" w14:textId="7E4D8C62"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Boxcar</w:t>
            </w:r>
          </w:p>
        </w:tc>
        <w:tc>
          <w:tcPr>
            <w:tcW w:w="4946" w:type="dxa"/>
            <w:shd w:val="clear" w:color="auto" w:fill="DAEEF3" w:themeFill="accent5" w:themeFillTint="33"/>
            <w:vAlign w:val="center"/>
          </w:tcPr>
          <w:p w14:paraId="21712794" w14:textId="3EBA71E9" w:rsidR="0039142E" w:rsidRPr="00486C63"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40"/>
                <w:sz w:val="20"/>
                <w:szCs w:val="20"/>
              </w:rPr>
              <w:object w:dxaOrig="1719" w:dyaOrig="900" w14:anchorId="612BE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 style="width:85.05pt;height:44.8pt;mso-width-percent:0;mso-height-percent:0;mso-width-percent:0;mso-height-percent:0" o:ole="">
                  <v:imagedata r:id="rId17" o:title=""/>
                </v:shape>
                <o:OLEObject Type="Embed" ProgID="Equation.DSMT4" ShapeID="_x0000_i1060" DrawAspect="Content" ObjectID="_1757257377" r:id="rId18"/>
              </w:object>
            </w:r>
          </w:p>
        </w:tc>
        <w:tc>
          <w:tcPr>
            <w:tcW w:w="4807" w:type="dxa"/>
            <w:shd w:val="clear" w:color="auto" w:fill="auto"/>
            <w:vAlign w:val="center"/>
          </w:tcPr>
          <w:p w14:paraId="0D08110A" w14:textId="47FD6D7B" w:rsidR="0039142E" w:rsidRPr="00486C63" w:rsidRDefault="006C15A4" w:rsidP="006C360D">
            <w:pPr>
              <w:jc w:val="center"/>
              <w:rPr>
                <w:rFonts w:asciiTheme="minorHAnsi" w:hAnsiTheme="minorHAnsi" w:cstheme="minorHAnsi"/>
                <w:sz w:val="20"/>
                <w:szCs w:val="20"/>
              </w:rPr>
            </w:pPr>
            <w:r>
              <w:rPr>
                <w:rFonts w:asciiTheme="minorHAnsi" w:hAnsiTheme="minorHAnsi" w:cstheme="minorHAnsi"/>
                <w:sz w:val="20"/>
                <w:szCs w:val="20"/>
              </w:rPr>
              <w:t>N/A</w:t>
            </w:r>
          </w:p>
        </w:tc>
        <w:tc>
          <w:tcPr>
            <w:tcW w:w="0" w:type="auto"/>
            <w:shd w:val="clear" w:color="auto" w:fill="DAEEF3" w:themeFill="accent5" w:themeFillTint="33"/>
            <w:vAlign w:val="center"/>
          </w:tcPr>
          <w:p w14:paraId="09826FEC"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1.0</w:t>
            </w:r>
          </w:p>
        </w:tc>
      </w:tr>
      <w:tr w:rsidR="0039142E" w:rsidRPr="00CC2528" w14:paraId="3E98C016" w14:textId="77777777" w:rsidTr="005B2272">
        <w:tc>
          <w:tcPr>
            <w:tcW w:w="0" w:type="auto"/>
            <w:shd w:val="clear" w:color="auto" w:fill="EAF1DD" w:themeFill="accent3" w:themeFillTint="33"/>
            <w:vAlign w:val="center"/>
          </w:tcPr>
          <w:p w14:paraId="00818C6B"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2</w:t>
            </w:r>
          </w:p>
        </w:tc>
        <w:tc>
          <w:tcPr>
            <w:tcW w:w="0" w:type="auto"/>
            <w:shd w:val="clear" w:color="auto" w:fill="EAF1DD" w:themeFill="accent3" w:themeFillTint="33"/>
          </w:tcPr>
          <w:p w14:paraId="1BAF0357"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04F4A430" w14:textId="6D3169A6"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Triangle</w:t>
            </w:r>
          </w:p>
        </w:tc>
        <w:tc>
          <w:tcPr>
            <w:tcW w:w="4946" w:type="dxa"/>
            <w:shd w:val="clear" w:color="auto" w:fill="EAF1DD" w:themeFill="accent3" w:themeFillTint="33"/>
            <w:vAlign w:val="center"/>
          </w:tcPr>
          <w:p w14:paraId="384B8B93" w14:textId="2F8B1C3E" w:rsidR="0039142E" w:rsidRPr="00486C63"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46"/>
                <w:sz w:val="20"/>
                <w:szCs w:val="20"/>
              </w:rPr>
              <w:object w:dxaOrig="1840" w:dyaOrig="1020" w14:anchorId="7450336D">
                <v:shape id="_x0000_i1059" type="#_x0000_t75" alt="" style="width:93pt;height:52.15pt;mso-width-percent:0;mso-height-percent:0;mso-width-percent:0;mso-height-percent:0" o:ole="">
                  <v:imagedata r:id="rId19" o:title=""/>
                </v:shape>
                <o:OLEObject Type="Embed" ProgID="Equation.DSMT4" ShapeID="_x0000_i1059" DrawAspect="Content" ObjectID="_1757257378" r:id="rId20"/>
              </w:object>
            </w:r>
          </w:p>
        </w:tc>
        <w:tc>
          <w:tcPr>
            <w:tcW w:w="4807" w:type="dxa"/>
            <w:shd w:val="clear" w:color="auto" w:fill="EAF1DD" w:themeFill="accent3" w:themeFillTint="33"/>
            <w:vAlign w:val="center"/>
          </w:tcPr>
          <w:p w14:paraId="453645F9" w14:textId="7F08412E" w:rsidR="0039142E" w:rsidRPr="00486C63"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12"/>
                <w:sz w:val="20"/>
                <w:szCs w:val="20"/>
              </w:rPr>
              <w:object w:dxaOrig="960" w:dyaOrig="340" w14:anchorId="4A2B3D6B">
                <v:shape id="_x0000_i1058" type="#_x0000_t75" alt="" style="width:44.8pt;height:19.85pt;mso-width-percent:0;mso-height-percent:0;mso-width-percent:0;mso-height-percent:0" o:ole="">
                  <v:imagedata r:id="rId21" o:title=""/>
                </v:shape>
                <o:OLEObject Type="Embed" ProgID="Equation.DSMT4" ShapeID="_x0000_i1058" DrawAspect="Content" ObjectID="_1757257379" r:id="rId22"/>
              </w:object>
            </w:r>
          </w:p>
        </w:tc>
        <w:tc>
          <w:tcPr>
            <w:tcW w:w="0" w:type="auto"/>
            <w:shd w:val="clear" w:color="auto" w:fill="EAF1DD" w:themeFill="accent3" w:themeFillTint="33"/>
            <w:vAlign w:val="center"/>
          </w:tcPr>
          <w:p w14:paraId="4E274B8E"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2.0</w:t>
            </w:r>
          </w:p>
        </w:tc>
      </w:tr>
      <w:tr w:rsidR="0039142E" w:rsidRPr="00CC2528" w14:paraId="08C225ED" w14:textId="77777777" w:rsidTr="005B2272">
        <w:tc>
          <w:tcPr>
            <w:tcW w:w="0" w:type="auto"/>
            <w:shd w:val="clear" w:color="auto" w:fill="EAF1DD" w:themeFill="accent3" w:themeFillTint="33"/>
            <w:vAlign w:val="center"/>
          </w:tcPr>
          <w:p w14:paraId="050DDAD2"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3</w:t>
            </w:r>
          </w:p>
        </w:tc>
        <w:tc>
          <w:tcPr>
            <w:tcW w:w="0" w:type="auto"/>
            <w:shd w:val="clear" w:color="auto" w:fill="EAF1DD" w:themeFill="accent3" w:themeFillTint="33"/>
          </w:tcPr>
          <w:p w14:paraId="7365C351"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F90610F" w14:textId="241FCF70"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Gauss</w:t>
            </w:r>
          </w:p>
        </w:tc>
        <w:tc>
          <w:tcPr>
            <w:tcW w:w="4946" w:type="dxa"/>
            <w:shd w:val="clear" w:color="auto" w:fill="EAF1DD" w:themeFill="accent3" w:themeFillTint="33"/>
            <w:vAlign w:val="center"/>
          </w:tcPr>
          <w:p w14:paraId="60E8742F" w14:textId="7F5B3B9D" w:rsidR="0039142E" w:rsidRPr="00486C63" w:rsidRDefault="00206665" w:rsidP="006C360D">
            <w:pPr>
              <w:jc w:val="center"/>
              <w:rPr>
                <w:rFonts w:asciiTheme="minorHAnsi" w:hAnsiTheme="minorHAnsi" w:cstheme="minorHAnsi"/>
                <w:sz w:val="20"/>
                <w:szCs w:val="20"/>
              </w:rPr>
            </w:pPr>
            <w:r w:rsidRPr="00206665">
              <w:rPr>
                <w:rFonts w:asciiTheme="minorHAnsi" w:hAnsiTheme="minorHAnsi" w:cstheme="minorHAnsi"/>
                <w:noProof/>
                <w:position w:val="-30"/>
                <w:sz w:val="20"/>
                <w:szCs w:val="20"/>
              </w:rPr>
              <w:object w:dxaOrig="1830" w:dyaOrig="690" w14:anchorId="2FB71266">
                <v:shape id="_x0000_i1057" type="#_x0000_t75" alt="" style="width:91.85pt;height:31.75pt;mso-width-percent:0;mso-height-percent:0;mso-width-percent:0;mso-height-percent:0" o:ole="">
                  <v:imagedata r:id="rId23" o:title=""/>
                </v:shape>
                <o:OLEObject Type="Embed" ProgID="Equation.DSMT4" ShapeID="_x0000_i1057" DrawAspect="Content" ObjectID="_1757257380" r:id="rId24"/>
              </w:object>
            </w:r>
          </w:p>
        </w:tc>
        <w:tc>
          <w:tcPr>
            <w:tcW w:w="4807" w:type="dxa"/>
            <w:shd w:val="clear" w:color="auto" w:fill="EAF1DD" w:themeFill="accent3" w:themeFillTint="33"/>
            <w:vAlign w:val="center"/>
          </w:tcPr>
          <w:p w14:paraId="50BE131A" w14:textId="7CE27D03" w:rsidR="0039142E" w:rsidRPr="00486C63" w:rsidRDefault="00206665" w:rsidP="006C360D">
            <w:pPr>
              <w:jc w:val="center"/>
              <w:rPr>
                <w:rFonts w:asciiTheme="minorHAnsi" w:hAnsiTheme="minorHAnsi" w:cstheme="minorHAnsi"/>
                <w:sz w:val="20"/>
                <w:szCs w:val="20"/>
              </w:rPr>
            </w:pPr>
            <w:r w:rsidRPr="00206665">
              <w:rPr>
                <w:rFonts w:asciiTheme="minorHAnsi" w:hAnsiTheme="minorHAnsi" w:cstheme="minorHAnsi"/>
                <w:noProof/>
                <w:position w:val="-16"/>
                <w:sz w:val="20"/>
                <w:szCs w:val="20"/>
              </w:rPr>
              <w:object w:dxaOrig="1200" w:dyaOrig="420" w14:anchorId="68E95221">
                <v:shape id="_x0000_i1056" type="#_x0000_t75" alt="" style="width:58.95pt;height:19.85pt;mso-width-percent:0;mso-height-percent:0;mso-width-percent:0;mso-height-percent:0" o:ole="">
                  <v:imagedata r:id="rId25" o:title=""/>
                </v:shape>
                <o:OLEObject Type="Embed" ProgID="Equation.DSMT4" ShapeID="_x0000_i1056" DrawAspect="Content" ObjectID="_1757257381" r:id="rId26"/>
              </w:object>
            </w:r>
          </w:p>
        </w:tc>
        <w:tc>
          <w:tcPr>
            <w:tcW w:w="0" w:type="auto"/>
            <w:shd w:val="clear" w:color="auto" w:fill="EAF1DD" w:themeFill="accent3" w:themeFillTint="33"/>
            <w:vAlign w:val="center"/>
          </w:tcPr>
          <w:p w14:paraId="26EFB918" w14:textId="77777777"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0.849322</w:t>
            </w:r>
          </w:p>
        </w:tc>
      </w:tr>
      <w:tr w:rsidR="0039142E" w:rsidRPr="00CC2528" w14:paraId="02C0B5FB" w14:textId="77777777" w:rsidTr="005B2272">
        <w:tc>
          <w:tcPr>
            <w:tcW w:w="0" w:type="auto"/>
            <w:shd w:val="clear" w:color="auto" w:fill="EAF1DD" w:themeFill="accent3" w:themeFillTint="33"/>
            <w:vAlign w:val="center"/>
          </w:tcPr>
          <w:p w14:paraId="1B3598FE" w14:textId="77777777" w:rsidR="0039142E" w:rsidRDefault="0039142E" w:rsidP="002234C5">
            <w:pPr>
              <w:jc w:val="center"/>
              <w:rPr>
                <w:rFonts w:asciiTheme="minorHAnsi" w:hAnsiTheme="minorHAnsi" w:cstheme="minorHAnsi"/>
                <w:sz w:val="20"/>
                <w:szCs w:val="20"/>
              </w:rPr>
            </w:pPr>
            <w:r>
              <w:rPr>
                <w:rFonts w:asciiTheme="minorHAnsi" w:hAnsiTheme="minorHAnsi" w:cstheme="minorHAnsi"/>
                <w:sz w:val="20"/>
                <w:szCs w:val="20"/>
              </w:rPr>
              <w:t>4</w:t>
            </w:r>
          </w:p>
        </w:tc>
        <w:tc>
          <w:tcPr>
            <w:tcW w:w="0" w:type="auto"/>
            <w:shd w:val="clear" w:color="auto" w:fill="EAF1DD" w:themeFill="accent3" w:themeFillTint="33"/>
          </w:tcPr>
          <w:p w14:paraId="65505B83"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23AFBF9" w14:textId="2202ED25"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Sinc</w:t>
            </w:r>
            <w:r w:rsidRPr="002848E1">
              <w:rPr>
                <w:rFonts w:asciiTheme="minorHAnsi" w:hAnsiTheme="minorHAnsi" w:cstheme="minorHAnsi"/>
                <w:sz w:val="20"/>
                <w:szCs w:val="20"/>
                <w:vertAlign w:val="superscript"/>
              </w:rPr>
              <w:t>2</w:t>
            </w:r>
          </w:p>
        </w:tc>
        <w:tc>
          <w:tcPr>
            <w:tcW w:w="4946" w:type="dxa"/>
            <w:shd w:val="clear" w:color="auto" w:fill="EAF1DD" w:themeFill="accent3" w:themeFillTint="33"/>
            <w:vAlign w:val="center"/>
          </w:tcPr>
          <w:p w14:paraId="5BE16608" w14:textId="5DDBC171" w:rsidR="0039142E" w:rsidRPr="0093775D"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22"/>
                <w:sz w:val="20"/>
                <w:szCs w:val="20"/>
              </w:rPr>
              <w:object w:dxaOrig="1200" w:dyaOrig="560" w14:anchorId="0F6B2B9F">
                <v:shape id="_x0000_i1055" type="#_x0000_t75" alt="" style="width:58.95pt;height:27.2pt;mso-width-percent:0;mso-height-percent:0;mso-width-percent:0;mso-height-percent:0" o:ole="">
                  <v:imagedata r:id="rId27" o:title=""/>
                </v:shape>
                <o:OLEObject Type="Embed" ProgID="Equation.DSMT4" ShapeID="_x0000_i1055" DrawAspect="Content" ObjectID="_1757257382" r:id="rId28"/>
              </w:object>
            </w:r>
          </w:p>
        </w:tc>
        <w:tc>
          <w:tcPr>
            <w:tcW w:w="4807" w:type="dxa"/>
            <w:shd w:val="clear" w:color="auto" w:fill="EAF1DD" w:themeFill="accent3" w:themeFillTint="33"/>
            <w:vAlign w:val="center"/>
          </w:tcPr>
          <w:p w14:paraId="7114345E" w14:textId="3F925B11" w:rsidR="0039142E" w:rsidRPr="00C6251F" w:rsidRDefault="00206665" w:rsidP="00C1351C">
            <w:pPr>
              <w:jc w:val="center"/>
            </w:pPr>
            <w:r w:rsidRPr="00206665">
              <w:rPr>
                <w:rFonts w:asciiTheme="minorHAnsi" w:hAnsiTheme="minorHAnsi" w:cstheme="minorHAnsi"/>
                <w:noProof/>
                <w:position w:val="-50"/>
                <w:sz w:val="20"/>
                <w:szCs w:val="20"/>
              </w:rPr>
              <w:object w:dxaOrig="1600" w:dyaOrig="1100" w14:anchorId="66C2A1AC">
                <v:shape id="_x0000_i1054" type="#_x0000_t75" alt="" style="width:78.8pt;height:52.15pt;mso-width-percent:0;mso-height-percent:0;mso-width-percent:0;mso-height-percent:0" o:ole="">
                  <v:imagedata r:id="rId29" o:title=""/>
                </v:shape>
                <o:OLEObject Type="Embed" ProgID="Equation.DSMT4" ShapeID="_x0000_i1054" DrawAspect="Content" ObjectID="_1757257383" r:id="rId30"/>
              </w:object>
            </w:r>
            <w:r w:rsidR="0039142E" w:rsidRPr="006C7AA9">
              <w:rPr>
                <w:rFonts w:asciiTheme="minorHAnsi" w:hAnsiTheme="minorHAnsi"/>
                <w:sz w:val="20"/>
                <w:szCs w:val="20"/>
              </w:rPr>
              <w:t xml:space="preserve"> (triangle)</w:t>
            </w:r>
          </w:p>
        </w:tc>
        <w:tc>
          <w:tcPr>
            <w:tcW w:w="0" w:type="auto"/>
            <w:shd w:val="clear" w:color="auto" w:fill="EAF1DD" w:themeFill="accent3" w:themeFillTint="33"/>
            <w:vAlign w:val="center"/>
          </w:tcPr>
          <w:p w14:paraId="2F29F6D5" w14:textId="13FEF52E"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2.257609</w:t>
            </w:r>
          </w:p>
        </w:tc>
      </w:tr>
      <w:tr w:rsidR="0039142E" w:rsidRPr="00CC2528" w14:paraId="3A5E41B1" w14:textId="77777777" w:rsidTr="005B2272">
        <w:tc>
          <w:tcPr>
            <w:tcW w:w="0" w:type="auto"/>
            <w:shd w:val="clear" w:color="auto" w:fill="EAF1DD" w:themeFill="accent3" w:themeFillTint="33"/>
            <w:vAlign w:val="center"/>
          </w:tcPr>
          <w:p w14:paraId="36121D9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5</w:t>
            </w:r>
          </w:p>
        </w:tc>
        <w:tc>
          <w:tcPr>
            <w:tcW w:w="0" w:type="auto"/>
            <w:shd w:val="clear" w:color="auto" w:fill="EAF1DD" w:themeFill="accent3" w:themeFillTint="33"/>
          </w:tcPr>
          <w:p w14:paraId="0F5AEE24" w14:textId="77777777" w:rsidR="0039142E" w:rsidRPr="00486C63" w:rsidRDefault="0039142E" w:rsidP="002234C5">
            <w:pPr>
              <w:rPr>
                <w:rFonts w:asciiTheme="minorHAnsi" w:hAnsiTheme="minorHAnsi" w:cstheme="minorHAnsi"/>
                <w:sz w:val="20"/>
                <w:szCs w:val="20"/>
              </w:rPr>
            </w:pPr>
          </w:p>
        </w:tc>
        <w:tc>
          <w:tcPr>
            <w:tcW w:w="814" w:type="dxa"/>
            <w:shd w:val="clear" w:color="auto" w:fill="EAF1DD" w:themeFill="accent3" w:themeFillTint="33"/>
            <w:vAlign w:val="center"/>
          </w:tcPr>
          <w:p w14:paraId="70055D81" w14:textId="56D39DD6" w:rsidR="0039142E" w:rsidRPr="00486C63" w:rsidRDefault="0039142E" w:rsidP="002234C5">
            <w:pPr>
              <w:rPr>
                <w:rFonts w:asciiTheme="minorHAnsi" w:hAnsiTheme="minorHAnsi" w:cstheme="minorHAnsi"/>
                <w:sz w:val="20"/>
                <w:szCs w:val="20"/>
              </w:rPr>
            </w:pPr>
            <w:proofErr w:type="spellStart"/>
            <w:r w:rsidRPr="00486C63">
              <w:rPr>
                <w:rFonts w:asciiTheme="minorHAnsi" w:hAnsiTheme="minorHAnsi" w:cstheme="minorHAnsi"/>
                <w:sz w:val="20"/>
                <w:szCs w:val="20"/>
              </w:rPr>
              <w:t>Sinc</w:t>
            </w:r>
            <w:proofErr w:type="spellEnd"/>
          </w:p>
        </w:tc>
        <w:tc>
          <w:tcPr>
            <w:tcW w:w="4946" w:type="dxa"/>
            <w:shd w:val="clear" w:color="auto" w:fill="EAF1DD" w:themeFill="accent3" w:themeFillTint="33"/>
            <w:vAlign w:val="center"/>
          </w:tcPr>
          <w:p w14:paraId="18E10B30" w14:textId="2CC1DCB0" w:rsidR="0039142E" w:rsidRPr="00486C63"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26"/>
                <w:sz w:val="20"/>
                <w:szCs w:val="20"/>
              </w:rPr>
              <w:object w:dxaOrig="1040" w:dyaOrig="580" w14:anchorId="2980F8EC">
                <v:shape id="_x0000_i1053" type="#_x0000_t75" alt="" style="width:49.9pt;height:27.2pt;mso-width-percent:0;mso-height-percent:0;mso-width-percent:0;mso-height-percent:0" o:ole="">
                  <v:imagedata r:id="rId31" o:title=""/>
                </v:shape>
                <o:OLEObject Type="Embed" ProgID="Equation.DSMT4" ShapeID="_x0000_i1053" DrawAspect="Content" ObjectID="_1757257384" r:id="rId32"/>
              </w:object>
            </w:r>
          </w:p>
        </w:tc>
        <w:tc>
          <w:tcPr>
            <w:tcW w:w="4807" w:type="dxa"/>
            <w:shd w:val="clear" w:color="auto" w:fill="EAF1DD" w:themeFill="accent3" w:themeFillTint="33"/>
            <w:vAlign w:val="center"/>
          </w:tcPr>
          <w:p w14:paraId="0C76E484" w14:textId="42732D55" w:rsidR="0039142E" w:rsidRPr="00486C63" w:rsidRDefault="00206665" w:rsidP="00C1351C">
            <w:pPr>
              <w:jc w:val="center"/>
              <w:rPr>
                <w:rFonts w:asciiTheme="minorHAnsi" w:hAnsiTheme="minorHAnsi" w:cstheme="minorHAnsi"/>
                <w:sz w:val="20"/>
                <w:szCs w:val="20"/>
              </w:rPr>
            </w:pPr>
            <w:r w:rsidRPr="00206665">
              <w:rPr>
                <w:rFonts w:asciiTheme="minorHAnsi" w:hAnsiTheme="minorHAnsi" w:cstheme="minorHAnsi"/>
                <w:noProof/>
                <w:position w:val="-50"/>
                <w:sz w:val="20"/>
                <w:szCs w:val="20"/>
              </w:rPr>
              <w:object w:dxaOrig="1600" w:dyaOrig="1100" w14:anchorId="077918A2">
                <v:shape id="_x0000_i1052" type="#_x0000_t75" alt="" style="width:78.8pt;height:52.15pt;mso-width-percent:0;mso-height-percent:0;mso-width-percent:0;mso-height-percent:0" o:ole="">
                  <v:imagedata r:id="rId33" o:title=""/>
                </v:shape>
                <o:OLEObject Type="Embed" ProgID="Equation.DSMT4" ShapeID="_x0000_i1052" DrawAspect="Content" ObjectID="_1757257385" r:id="rId34"/>
              </w:object>
            </w:r>
            <w:r w:rsidR="0039142E">
              <w:t xml:space="preserve"> </w:t>
            </w:r>
            <w:r w:rsidR="0039142E" w:rsidRPr="006C7AA9">
              <w:rPr>
                <w:rFonts w:asciiTheme="minorHAnsi" w:hAnsiTheme="minorHAnsi"/>
                <w:sz w:val="20"/>
                <w:szCs w:val="20"/>
              </w:rPr>
              <w:t>(rectangle)</w:t>
            </w:r>
          </w:p>
        </w:tc>
        <w:tc>
          <w:tcPr>
            <w:tcW w:w="0" w:type="auto"/>
            <w:shd w:val="clear" w:color="auto" w:fill="EAF1DD" w:themeFill="accent3" w:themeFillTint="33"/>
            <w:vAlign w:val="center"/>
          </w:tcPr>
          <w:p w14:paraId="482958A5" w14:textId="5CE18229" w:rsidR="0039142E" w:rsidRPr="00A85844" w:rsidRDefault="0039142E" w:rsidP="002234C5">
            <w:pPr>
              <w:jc w:val="center"/>
              <w:rPr>
                <w:rFonts w:asciiTheme="minorHAnsi" w:hAnsiTheme="minorHAnsi" w:cstheme="minorHAnsi"/>
                <w:color w:val="auto"/>
                <w:sz w:val="20"/>
                <w:szCs w:val="20"/>
              </w:rPr>
            </w:pPr>
            <w:r w:rsidRPr="00A85844">
              <w:rPr>
                <w:rFonts w:asciiTheme="minorHAnsi" w:hAnsiTheme="minorHAnsi" w:cstheme="minorHAnsi"/>
                <w:color w:val="auto"/>
                <w:sz w:val="20"/>
                <w:szCs w:val="20"/>
              </w:rPr>
              <w:t>3.3148</w:t>
            </w:r>
            <w:r w:rsidR="00677BFD" w:rsidRPr="00A85844">
              <w:rPr>
                <w:rFonts w:asciiTheme="minorHAnsi" w:hAnsiTheme="minorHAnsi" w:cstheme="minorHAnsi"/>
                <w:color w:val="auto"/>
                <w:sz w:val="20"/>
                <w:szCs w:val="20"/>
              </w:rPr>
              <w:t>0</w:t>
            </w:r>
            <w:r w:rsidR="00A85844" w:rsidRPr="00A85844">
              <w:rPr>
                <w:rFonts w:asciiTheme="minorHAnsi" w:hAnsiTheme="minorHAnsi" w:cstheme="minorHAnsi"/>
                <w:color w:val="auto"/>
                <w:sz w:val="20"/>
                <w:szCs w:val="20"/>
              </w:rPr>
              <w:t>0</w:t>
            </w:r>
          </w:p>
        </w:tc>
      </w:tr>
      <w:tr w:rsidR="0039142E" w:rsidRPr="00CC2528" w14:paraId="16526A47" w14:textId="77777777" w:rsidTr="005B2272">
        <w:trPr>
          <w:trHeight w:val="548"/>
        </w:trPr>
        <w:tc>
          <w:tcPr>
            <w:tcW w:w="0" w:type="auto"/>
            <w:vAlign w:val="center"/>
          </w:tcPr>
          <w:p w14:paraId="4D0AE3E3" w14:textId="77777777" w:rsidR="0039142E" w:rsidRPr="00486C63" w:rsidRDefault="0039142E" w:rsidP="004516B1">
            <w:pPr>
              <w:jc w:val="center"/>
              <w:rPr>
                <w:rFonts w:asciiTheme="minorHAnsi" w:hAnsiTheme="minorHAnsi" w:cstheme="minorHAnsi"/>
                <w:sz w:val="20"/>
                <w:szCs w:val="20"/>
              </w:rPr>
            </w:pPr>
            <w:r>
              <w:rPr>
                <w:rFonts w:asciiTheme="minorHAnsi" w:hAnsiTheme="minorHAnsi" w:cstheme="minorHAnsi"/>
                <w:sz w:val="20"/>
                <w:szCs w:val="20"/>
              </w:rPr>
              <w:t>6</w:t>
            </w:r>
          </w:p>
        </w:tc>
        <w:tc>
          <w:tcPr>
            <w:tcW w:w="0" w:type="auto"/>
          </w:tcPr>
          <w:p w14:paraId="63540443" w14:textId="77777777" w:rsidR="0039142E" w:rsidRPr="00486C63" w:rsidRDefault="0039142E" w:rsidP="004516B1">
            <w:pPr>
              <w:rPr>
                <w:rFonts w:asciiTheme="minorHAnsi" w:hAnsiTheme="minorHAnsi" w:cstheme="minorHAnsi"/>
                <w:sz w:val="20"/>
                <w:szCs w:val="20"/>
              </w:rPr>
            </w:pPr>
          </w:p>
        </w:tc>
        <w:tc>
          <w:tcPr>
            <w:tcW w:w="814" w:type="dxa"/>
            <w:vAlign w:val="center"/>
          </w:tcPr>
          <w:p w14:paraId="35D56B55" w14:textId="2E6E94ED" w:rsidR="0039142E" w:rsidRPr="00486C63" w:rsidRDefault="0039142E" w:rsidP="004516B1">
            <w:pPr>
              <w:rPr>
                <w:rFonts w:asciiTheme="minorHAnsi" w:hAnsiTheme="minorHAnsi" w:cstheme="minorHAnsi"/>
                <w:sz w:val="20"/>
                <w:szCs w:val="20"/>
              </w:rPr>
            </w:pPr>
            <w:r w:rsidRPr="00486C63">
              <w:rPr>
                <w:rFonts w:asciiTheme="minorHAnsi" w:hAnsiTheme="minorHAnsi" w:cstheme="minorHAnsi"/>
                <w:sz w:val="20"/>
                <w:szCs w:val="20"/>
              </w:rPr>
              <w:t>Beer</w:t>
            </w:r>
          </w:p>
        </w:tc>
        <w:tc>
          <w:tcPr>
            <w:tcW w:w="4946" w:type="dxa"/>
            <w:shd w:val="clear" w:color="auto" w:fill="auto"/>
            <w:vAlign w:val="center"/>
          </w:tcPr>
          <w:p w14:paraId="57837CFC" w14:textId="78A0BA29" w:rsidR="0039142E" w:rsidRPr="00486C63" w:rsidRDefault="00206665" w:rsidP="004516B1">
            <w:pPr>
              <w:jc w:val="center"/>
              <w:rPr>
                <w:rFonts w:asciiTheme="minorHAnsi" w:hAnsiTheme="minorHAnsi" w:cstheme="minorHAnsi"/>
                <w:sz w:val="20"/>
                <w:szCs w:val="20"/>
              </w:rPr>
            </w:pPr>
            <w:r w:rsidRPr="00F64F16">
              <w:rPr>
                <w:noProof/>
                <w:position w:val="-20"/>
                <w:sz w:val="20"/>
                <w:szCs w:val="20"/>
              </w:rPr>
              <w:object w:dxaOrig="2520" w:dyaOrig="499" w14:anchorId="3BD4B5EC">
                <v:shape id="_x0000_i1051" type="#_x0000_t75" alt="" style="width:121.9pt;height:27.2pt;mso-width-percent:0;mso-height-percent:0;mso-width-percent:0;mso-height-percent:0" o:ole="">
                  <v:imagedata r:id="rId35" o:title=""/>
                </v:shape>
                <o:OLEObject Type="Embed" ProgID="Equation.DSMT4" ShapeID="_x0000_i1051" DrawAspect="Content" ObjectID="_1757257386" r:id="rId36"/>
              </w:object>
            </w:r>
          </w:p>
        </w:tc>
        <w:tc>
          <w:tcPr>
            <w:tcW w:w="4807" w:type="dxa"/>
            <w:shd w:val="clear" w:color="auto" w:fill="auto"/>
            <w:vAlign w:val="center"/>
          </w:tcPr>
          <w:p w14:paraId="6A5EB8F8" w14:textId="7EF25E0A" w:rsidR="0039142E" w:rsidRPr="00486C63" w:rsidRDefault="00206665" w:rsidP="004516B1">
            <w:pPr>
              <w:jc w:val="center"/>
              <w:rPr>
                <w:rFonts w:asciiTheme="minorHAnsi" w:hAnsiTheme="minorHAnsi" w:cstheme="minorHAnsi"/>
                <w:sz w:val="20"/>
                <w:szCs w:val="20"/>
              </w:rPr>
            </w:pPr>
            <w:r w:rsidRPr="00AD1A54">
              <w:rPr>
                <w:rFonts w:ascii="Calibri" w:hAnsi="Calibri"/>
                <w:noProof/>
                <w:position w:val="-16"/>
                <w:sz w:val="20"/>
                <w:szCs w:val="20"/>
              </w:rPr>
              <w:object w:dxaOrig="880" w:dyaOrig="440" w14:anchorId="43DB851F">
                <v:shape id="_x0000_i1050" type="#_x0000_t75" alt="" style="width:44.8pt;height:19.85pt;mso-width-percent:0;mso-height-percent:0;mso-width-percent:0;mso-height-percent:0" o:ole="">
                  <v:imagedata r:id="rId37" o:title=""/>
                </v:shape>
                <o:OLEObject Type="Embed" ProgID="Equation.DSMT4" ShapeID="_x0000_i1050" DrawAspect="Content" ObjectID="_1757257387" r:id="rId38"/>
              </w:object>
            </w:r>
          </w:p>
        </w:tc>
        <w:tc>
          <w:tcPr>
            <w:tcW w:w="0" w:type="auto"/>
            <w:vAlign w:val="center"/>
          </w:tcPr>
          <w:p w14:paraId="4EEAF1BC" w14:textId="77777777" w:rsidR="0039142E" w:rsidRPr="00486C63" w:rsidRDefault="0039142E" w:rsidP="004516B1">
            <w:pPr>
              <w:jc w:val="center"/>
              <w:rPr>
                <w:rFonts w:asciiTheme="minorHAnsi" w:hAnsiTheme="minorHAnsi" w:cstheme="minorHAnsi"/>
                <w:sz w:val="20"/>
                <w:szCs w:val="20"/>
              </w:rPr>
            </w:pPr>
            <w:r w:rsidRPr="00486C63">
              <w:rPr>
                <w:rFonts w:asciiTheme="minorHAnsi" w:hAnsiTheme="minorHAnsi" w:cstheme="minorHAnsi"/>
                <w:sz w:val="20"/>
                <w:szCs w:val="20"/>
              </w:rPr>
              <w:t>2.100669</w:t>
            </w:r>
          </w:p>
        </w:tc>
      </w:tr>
      <w:tr w:rsidR="0039142E" w:rsidRPr="00CC2528" w14:paraId="2670DC21" w14:textId="77777777" w:rsidTr="005B2272">
        <w:tc>
          <w:tcPr>
            <w:tcW w:w="0" w:type="auto"/>
            <w:tcBorders>
              <w:bottom w:val="single" w:sz="4" w:space="0" w:color="auto"/>
            </w:tcBorders>
            <w:vAlign w:val="center"/>
          </w:tcPr>
          <w:p w14:paraId="72C3D632"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7</w:t>
            </w:r>
          </w:p>
        </w:tc>
        <w:tc>
          <w:tcPr>
            <w:tcW w:w="0" w:type="auto"/>
            <w:tcBorders>
              <w:bottom w:val="single" w:sz="4" w:space="0" w:color="auto"/>
            </w:tcBorders>
          </w:tcPr>
          <w:p w14:paraId="5D15959B" w14:textId="77777777" w:rsidR="0039142E" w:rsidRPr="00486C63"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5DFD230A" w14:textId="29347913"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Hamming</w:t>
            </w:r>
          </w:p>
        </w:tc>
        <w:tc>
          <w:tcPr>
            <w:tcW w:w="4946" w:type="dxa"/>
            <w:tcBorders>
              <w:bottom w:val="single" w:sz="4" w:space="0" w:color="auto"/>
            </w:tcBorders>
            <w:shd w:val="clear" w:color="auto" w:fill="auto"/>
            <w:vAlign w:val="center"/>
          </w:tcPr>
          <w:p w14:paraId="53361F9B" w14:textId="09B05D1C" w:rsidR="0039142E" w:rsidRPr="00486C63" w:rsidRDefault="00206665" w:rsidP="004516B1">
            <w:pPr>
              <w:jc w:val="center"/>
              <w:rPr>
                <w:rFonts w:asciiTheme="minorHAnsi" w:hAnsiTheme="minorHAnsi" w:cstheme="minorHAnsi"/>
                <w:sz w:val="20"/>
                <w:szCs w:val="20"/>
              </w:rPr>
            </w:pPr>
            <w:r w:rsidRPr="00C166B8">
              <w:rPr>
                <w:noProof/>
                <w:position w:val="-38"/>
                <w:sz w:val="20"/>
                <w:szCs w:val="20"/>
              </w:rPr>
              <w:object w:dxaOrig="4080" w:dyaOrig="859" w14:anchorId="0FDA3AE0">
                <v:shape id="_x0000_i1049" type="#_x0000_t75" alt="" style="width:188.8pt;height:40.25pt;mso-width-percent:0;mso-height-percent:0;mso-width-percent:0;mso-height-percent:0" o:ole="">
                  <v:imagedata r:id="rId39" o:title=""/>
                </v:shape>
                <o:OLEObject Type="Embed" ProgID="Equation.DSMT4" ShapeID="_x0000_i1049" DrawAspect="Content" ObjectID="_1757257388" r:id="rId40"/>
              </w:object>
            </w:r>
          </w:p>
        </w:tc>
        <w:tc>
          <w:tcPr>
            <w:tcW w:w="4807" w:type="dxa"/>
            <w:tcBorders>
              <w:bottom w:val="single" w:sz="4" w:space="0" w:color="auto"/>
            </w:tcBorders>
            <w:shd w:val="clear" w:color="auto" w:fill="auto"/>
            <w:vAlign w:val="center"/>
          </w:tcPr>
          <w:p w14:paraId="5E676981" w14:textId="293CC7EC" w:rsidR="0039142E" w:rsidRPr="00486C63" w:rsidRDefault="00206665" w:rsidP="00CC50F6">
            <w:pPr>
              <w:jc w:val="center"/>
              <w:rPr>
                <w:rFonts w:asciiTheme="minorHAnsi" w:hAnsiTheme="minorHAnsi" w:cstheme="minorHAnsi"/>
                <w:sz w:val="20"/>
                <w:szCs w:val="20"/>
              </w:rPr>
            </w:pPr>
            <w:r w:rsidRPr="00AD1A54">
              <w:rPr>
                <w:rFonts w:ascii="Calibri" w:hAnsi="Calibri"/>
                <w:noProof/>
                <w:position w:val="-36"/>
                <w:sz w:val="20"/>
                <w:szCs w:val="20"/>
              </w:rPr>
              <w:object w:dxaOrig="1240" w:dyaOrig="800" w14:anchorId="619F07B4">
                <v:shape id="_x0000_i1048" type="#_x0000_t75" alt="" style="width:58.95pt;height:40.25pt;mso-width-percent:0;mso-height-percent:0;mso-width-percent:0;mso-height-percent:0" o:ole="">
                  <v:imagedata r:id="rId41" o:title=""/>
                </v:shape>
                <o:OLEObject Type="Embed" ProgID="Equation.DSMT4" ShapeID="_x0000_i1048" DrawAspect="Content" ObjectID="_1757257389" r:id="rId42"/>
              </w:object>
            </w:r>
          </w:p>
        </w:tc>
        <w:tc>
          <w:tcPr>
            <w:tcW w:w="0" w:type="auto"/>
            <w:tcBorders>
              <w:bottom w:val="single" w:sz="4" w:space="0" w:color="auto"/>
            </w:tcBorders>
            <w:vAlign w:val="center"/>
          </w:tcPr>
          <w:p w14:paraId="40475ECB"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2.195676</w:t>
            </w:r>
          </w:p>
        </w:tc>
      </w:tr>
      <w:tr w:rsidR="0039142E" w:rsidRPr="00CC2528" w14:paraId="3B050B53" w14:textId="77777777" w:rsidTr="005B2272">
        <w:tc>
          <w:tcPr>
            <w:tcW w:w="0" w:type="auto"/>
            <w:tcBorders>
              <w:bottom w:val="double" w:sz="4" w:space="0" w:color="auto"/>
            </w:tcBorders>
            <w:vAlign w:val="center"/>
          </w:tcPr>
          <w:p w14:paraId="52B9934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8</w:t>
            </w:r>
          </w:p>
        </w:tc>
        <w:tc>
          <w:tcPr>
            <w:tcW w:w="0" w:type="auto"/>
            <w:tcBorders>
              <w:bottom w:val="single" w:sz="4" w:space="0" w:color="auto"/>
            </w:tcBorders>
          </w:tcPr>
          <w:p w14:paraId="06DE6D84" w14:textId="77777777" w:rsidR="0039142E" w:rsidRPr="00486C63"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345350CD" w14:textId="201954FF" w:rsidR="0039142E" w:rsidRPr="00486C63" w:rsidRDefault="0039142E" w:rsidP="002234C5">
            <w:pPr>
              <w:rPr>
                <w:rFonts w:asciiTheme="minorHAnsi" w:hAnsiTheme="minorHAnsi" w:cstheme="minorHAnsi"/>
                <w:sz w:val="20"/>
                <w:szCs w:val="20"/>
              </w:rPr>
            </w:pPr>
            <w:proofErr w:type="spellStart"/>
            <w:r w:rsidRPr="00486C63">
              <w:rPr>
                <w:rFonts w:asciiTheme="minorHAnsi" w:hAnsiTheme="minorHAnsi" w:cstheme="minorHAnsi"/>
                <w:sz w:val="20"/>
                <w:szCs w:val="20"/>
              </w:rPr>
              <w:t>Hanning</w:t>
            </w:r>
            <w:proofErr w:type="spellEnd"/>
          </w:p>
        </w:tc>
        <w:tc>
          <w:tcPr>
            <w:tcW w:w="4946" w:type="dxa"/>
            <w:tcBorders>
              <w:bottom w:val="single" w:sz="4" w:space="0" w:color="auto"/>
            </w:tcBorders>
            <w:shd w:val="clear" w:color="auto" w:fill="auto"/>
            <w:vAlign w:val="center"/>
          </w:tcPr>
          <w:p w14:paraId="7B4F8BAE" w14:textId="1E802FD9" w:rsidR="0039142E" w:rsidRPr="00486C63" w:rsidRDefault="00206665" w:rsidP="004516B1">
            <w:pPr>
              <w:jc w:val="center"/>
              <w:rPr>
                <w:rFonts w:asciiTheme="minorHAnsi" w:hAnsiTheme="minorHAnsi" w:cstheme="minorHAnsi"/>
                <w:sz w:val="20"/>
                <w:szCs w:val="20"/>
              </w:rPr>
            </w:pPr>
            <w:r w:rsidRPr="00206665">
              <w:rPr>
                <w:rFonts w:asciiTheme="minorHAnsi" w:hAnsiTheme="minorHAnsi" w:cstheme="minorHAnsi"/>
                <w:noProof/>
                <w:position w:val="-24"/>
                <w:sz w:val="20"/>
                <w:szCs w:val="20"/>
              </w:rPr>
              <w:object w:dxaOrig="3240" w:dyaOrig="580" w14:anchorId="04391386">
                <v:shape id="_x0000_i1047" type="#_x0000_t75" alt="" style="width:166.1pt;height:27.2pt;mso-width-percent:0;mso-height-percent:0;mso-width-percent:0;mso-height-percent:0" o:ole="">
                  <v:imagedata r:id="rId43" o:title=""/>
                </v:shape>
                <o:OLEObject Type="Embed" ProgID="Equation.DSMT4" ShapeID="_x0000_i1047" DrawAspect="Content" ObjectID="_1757257390" r:id="rId44"/>
              </w:object>
            </w:r>
          </w:p>
        </w:tc>
        <w:tc>
          <w:tcPr>
            <w:tcW w:w="4807" w:type="dxa"/>
            <w:tcBorders>
              <w:bottom w:val="single" w:sz="4" w:space="0" w:color="auto"/>
            </w:tcBorders>
            <w:shd w:val="clear" w:color="auto" w:fill="auto"/>
            <w:vAlign w:val="center"/>
          </w:tcPr>
          <w:p w14:paraId="35AE8FCB" w14:textId="56E60CEA" w:rsidR="0039142E" w:rsidRPr="00486C63" w:rsidRDefault="00206665" w:rsidP="00CC50F6">
            <w:pPr>
              <w:jc w:val="center"/>
              <w:rPr>
                <w:rFonts w:asciiTheme="minorHAnsi" w:hAnsiTheme="minorHAnsi" w:cstheme="minorHAnsi"/>
                <w:sz w:val="20"/>
                <w:szCs w:val="20"/>
              </w:rPr>
            </w:pPr>
            <w:r w:rsidRPr="00CC50F6">
              <w:rPr>
                <w:noProof/>
                <w:position w:val="-20"/>
                <w:sz w:val="20"/>
                <w:szCs w:val="20"/>
              </w:rPr>
              <w:object w:dxaOrig="1400" w:dyaOrig="540" w14:anchorId="4535EE64">
                <v:shape id="_x0000_i1046" type="#_x0000_t75" alt="" style="width:1in;height:27.2pt;mso-width-percent:0;mso-height-percent:0;mso-width-percent:0;mso-height-percent:0" o:ole="">
                  <v:imagedata r:id="rId45" o:title=""/>
                </v:shape>
                <o:OLEObject Type="Embed" ProgID="Equation.DSMT4" ShapeID="_x0000_i1046" DrawAspect="Content" ObjectID="_1757257391" r:id="rId46"/>
              </w:object>
            </w:r>
          </w:p>
        </w:tc>
        <w:tc>
          <w:tcPr>
            <w:tcW w:w="0" w:type="auto"/>
            <w:tcBorders>
              <w:bottom w:val="single" w:sz="4" w:space="0" w:color="auto"/>
            </w:tcBorders>
            <w:vAlign w:val="center"/>
          </w:tcPr>
          <w:p w14:paraId="04CF22B6"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2.0</w:t>
            </w:r>
          </w:p>
        </w:tc>
      </w:tr>
      <w:tr w:rsidR="00BA7D9A" w:rsidRPr="00CC2528" w14:paraId="490FE08A" w14:textId="77777777" w:rsidTr="00F10DFD">
        <w:trPr>
          <w:trHeight w:val="483"/>
        </w:trPr>
        <w:tc>
          <w:tcPr>
            <w:tcW w:w="0" w:type="auto"/>
            <w:tcBorders>
              <w:bottom w:val="single" w:sz="4" w:space="0" w:color="auto"/>
            </w:tcBorders>
            <w:vAlign w:val="center"/>
          </w:tcPr>
          <w:p w14:paraId="211B0830" w14:textId="76F20DC1"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9</w:t>
            </w:r>
          </w:p>
        </w:tc>
        <w:tc>
          <w:tcPr>
            <w:tcW w:w="0" w:type="auto"/>
          </w:tcPr>
          <w:p w14:paraId="38341B85" w14:textId="77777777" w:rsidR="00BA7D9A" w:rsidRDefault="00BA7D9A" w:rsidP="004516B1">
            <w:pPr>
              <w:rPr>
                <w:rFonts w:asciiTheme="minorHAnsi" w:hAnsiTheme="minorHAnsi" w:cstheme="minorHAnsi"/>
                <w:sz w:val="20"/>
                <w:szCs w:val="20"/>
              </w:rPr>
            </w:pPr>
          </w:p>
        </w:tc>
        <w:tc>
          <w:tcPr>
            <w:tcW w:w="814" w:type="dxa"/>
            <w:vMerge w:val="restart"/>
            <w:vAlign w:val="center"/>
          </w:tcPr>
          <w:p w14:paraId="2515E6D7" w14:textId="1E1C213E" w:rsidR="00BA7D9A" w:rsidRPr="00486C63" w:rsidRDefault="00BA7D9A" w:rsidP="004516B1">
            <w:pPr>
              <w:rPr>
                <w:rFonts w:asciiTheme="minorHAnsi" w:hAnsiTheme="minorHAnsi" w:cstheme="minorHAnsi"/>
                <w:sz w:val="20"/>
                <w:szCs w:val="20"/>
              </w:rPr>
            </w:pPr>
            <w:r>
              <w:rPr>
                <w:rFonts w:asciiTheme="minorHAnsi" w:hAnsiTheme="minorHAnsi" w:cstheme="minorHAnsi"/>
                <w:sz w:val="20"/>
                <w:szCs w:val="20"/>
              </w:rPr>
              <w:t>Norton-Beer†</w:t>
            </w:r>
          </w:p>
        </w:tc>
        <w:tc>
          <w:tcPr>
            <w:tcW w:w="4946" w:type="dxa"/>
            <w:vMerge w:val="restart"/>
            <w:shd w:val="clear" w:color="auto" w:fill="auto"/>
            <w:vAlign w:val="center"/>
          </w:tcPr>
          <w:p w14:paraId="544591EF" w14:textId="082005E0" w:rsidR="00BA7D9A" w:rsidRDefault="00BA7D9A" w:rsidP="003D7697">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vMerge w:val="restart"/>
            <w:shd w:val="clear" w:color="auto" w:fill="auto"/>
            <w:vAlign w:val="center"/>
          </w:tcPr>
          <w:p w14:paraId="0BFC50C6" w14:textId="6210CB7E" w:rsidR="00BA7D9A" w:rsidRPr="00096207" w:rsidRDefault="00BA7D9A" w:rsidP="00C1351C">
            <w:pPr>
              <w:jc w:val="center"/>
              <w:rPr>
                <w:rFonts w:asciiTheme="minorHAnsi" w:hAnsiTheme="minorHAnsi" w:cstheme="minorHAnsi"/>
                <w:sz w:val="18"/>
                <w:szCs w:val="18"/>
              </w:rPr>
            </w:pPr>
            <w:r>
              <w:rPr>
                <w:rFonts w:asciiTheme="minorHAnsi" w:hAnsiTheme="minorHAnsi" w:cstheme="minorHAnsi"/>
                <w:sz w:val="20"/>
                <w:szCs w:val="20"/>
              </w:rPr>
              <w:t>0</w:t>
            </w:r>
            <w:r w:rsidR="00206665" w:rsidRPr="00206665">
              <w:rPr>
                <w:rFonts w:asciiTheme="minorHAnsi" w:hAnsiTheme="minorHAnsi" w:cstheme="minorHAnsi"/>
                <w:noProof/>
                <w:position w:val="-78"/>
                <w:sz w:val="20"/>
                <w:szCs w:val="20"/>
              </w:rPr>
              <w:object w:dxaOrig="3300" w:dyaOrig="1660" w14:anchorId="43092982">
                <v:shape id="_x0000_i1045" type="#_x0000_t75" alt="" style="width:171.2pt;height:78.8pt;mso-width-percent:0;mso-height-percent:0;mso-width-percent:0;mso-height-percent:0" o:ole="">
                  <v:imagedata r:id="rId47" o:title=""/>
                </v:shape>
                <o:OLEObject Type="Embed" ProgID="Equation.DSMT4" ShapeID="_x0000_i1045" DrawAspect="Content" ObjectID="_1757257392" r:id="rId48"/>
              </w:object>
            </w:r>
          </w:p>
        </w:tc>
        <w:tc>
          <w:tcPr>
            <w:tcW w:w="0" w:type="auto"/>
            <w:tcBorders>
              <w:right w:val="single" w:sz="4" w:space="0" w:color="auto"/>
            </w:tcBorders>
            <w:vAlign w:val="center"/>
          </w:tcPr>
          <w:p w14:paraId="69B37253" w14:textId="033038BF"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2.57027</w:t>
            </w:r>
          </w:p>
        </w:tc>
      </w:tr>
      <w:tr w:rsidR="00BA7D9A" w:rsidRPr="00CC2528" w14:paraId="60D880A8" w14:textId="77777777" w:rsidTr="00F10DFD">
        <w:trPr>
          <w:trHeight w:val="548"/>
        </w:trPr>
        <w:tc>
          <w:tcPr>
            <w:tcW w:w="0" w:type="auto"/>
            <w:tcBorders>
              <w:bottom w:val="single" w:sz="4" w:space="0" w:color="auto"/>
            </w:tcBorders>
            <w:vAlign w:val="center"/>
          </w:tcPr>
          <w:p w14:paraId="27E09400" w14:textId="7CCD287F"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10</w:t>
            </w:r>
          </w:p>
        </w:tc>
        <w:tc>
          <w:tcPr>
            <w:tcW w:w="0" w:type="auto"/>
          </w:tcPr>
          <w:p w14:paraId="0F53246D" w14:textId="77777777" w:rsidR="00BA7D9A" w:rsidRPr="00486C63" w:rsidRDefault="00BA7D9A" w:rsidP="004516B1">
            <w:pPr>
              <w:rPr>
                <w:rFonts w:asciiTheme="minorHAnsi" w:hAnsiTheme="minorHAnsi" w:cstheme="minorHAnsi"/>
                <w:sz w:val="20"/>
                <w:szCs w:val="20"/>
              </w:rPr>
            </w:pPr>
          </w:p>
        </w:tc>
        <w:tc>
          <w:tcPr>
            <w:tcW w:w="814" w:type="dxa"/>
            <w:vMerge/>
            <w:vAlign w:val="center"/>
          </w:tcPr>
          <w:p w14:paraId="6D9A8675" w14:textId="4210888B" w:rsidR="00BA7D9A" w:rsidRPr="00486C63" w:rsidRDefault="00BA7D9A" w:rsidP="004516B1">
            <w:pPr>
              <w:rPr>
                <w:rFonts w:asciiTheme="minorHAnsi" w:hAnsiTheme="minorHAnsi" w:cstheme="minorHAnsi"/>
                <w:sz w:val="20"/>
                <w:szCs w:val="20"/>
              </w:rPr>
            </w:pPr>
          </w:p>
        </w:tc>
        <w:tc>
          <w:tcPr>
            <w:tcW w:w="4946" w:type="dxa"/>
            <w:vMerge/>
            <w:shd w:val="clear" w:color="auto" w:fill="auto"/>
            <w:vAlign w:val="center"/>
          </w:tcPr>
          <w:p w14:paraId="5C253B20" w14:textId="46D09804" w:rsidR="00BA7D9A" w:rsidRDefault="00BA7D9A" w:rsidP="004516B1">
            <w:pPr>
              <w:rPr>
                <w:rFonts w:asciiTheme="minorHAnsi" w:hAnsiTheme="minorHAnsi" w:cstheme="minorHAnsi"/>
                <w:sz w:val="20"/>
                <w:szCs w:val="20"/>
              </w:rPr>
            </w:pPr>
          </w:p>
        </w:tc>
        <w:tc>
          <w:tcPr>
            <w:tcW w:w="4807" w:type="dxa"/>
            <w:vMerge/>
            <w:shd w:val="clear" w:color="auto" w:fill="auto"/>
            <w:vAlign w:val="center"/>
          </w:tcPr>
          <w:p w14:paraId="1B5A27F3" w14:textId="4E96A525" w:rsidR="00BA7D9A" w:rsidRPr="00096207" w:rsidRDefault="00BA7D9A" w:rsidP="004516B1">
            <w:pPr>
              <w:rPr>
                <w:rFonts w:asciiTheme="minorHAnsi" w:hAnsiTheme="minorHAnsi" w:cstheme="minorHAnsi"/>
                <w:sz w:val="18"/>
                <w:szCs w:val="18"/>
              </w:rPr>
            </w:pPr>
          </w:p>
        </w:tc>
        <w:tc>
          <w:tcPr>
            <w:tcW w:w="0" w:type="auto"/>
            <w:tcBorders>
              <w:right w:val="single" w:sz="4" w:space="0" w:color="auto"/>
            </w:tcBorders>
            <w:vAlign w:val="center"/>
          </w:tcPr>
          <w:p w14:paraId="6CBB4946" w14:textId="4D9034C1"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2.36771</w:t>
            </w:r>
          </w:p>
        </w:tc>
      </w:tr>
      <w:tr w:rsidR="00BA7D9A" w:rsidRPr="00CC2528" w14:paraId="0405B8B4" w14:textId="77777777" w:rsidTr="005B2272">
        <w:trPr>
          <w:trHeight w:val="475"/>
        </w:trPr>
        <w:tc>
          <w:tcPr>
            <w:tcW w:w="0" w:type="auto"/>
            <w:tcBorders>
              <w:bottom w:val="double" w:sz="4" w:space="0" w:color="auto"/>
            </w:tcBorders>
            <w:vAlign w:val="center"/>
          </w:tcPr>
          <w:p w14:paraId="1B206FD3" w14:textId="0321846D" w:rsidR="00BA7D9A" w:rsidRDefault="00BA7D9A" w:rsidP="004516B1">
            <w:pPr>
              <w:jc w:val="center"/>
              <w:rPr>
                <w:rFonts w:asciiTheme="minorHAnsi" w:hAnsiTheme="minorHAnsi" w:cstheme="minorHAnsi"/>
                <w:sz w:val="20"/>
                <w:szCs w:val="20"/>
              </w:rPr>
            </w:pPr>
            <w:r>
              <w:rPr>
                <w:rFonts w:asciiTheme="minorHAnsi" w:hAnsiTheme="minorHAnsi" w:cstheme="minorHAnsi"/>
                <w:sz w:val="20"/>
                <w:szCs w:val="20"/>
              </w:rPr>
              <w:t>11</w:t>
            </w:r>
          </w:p>
        </w:tc>
        <w:tc>
          <w:tcPr>
            <w:tcW w:w="0" w:type="auto"/>
            <w:tcBorders>
              <w:bottom w:val="single" w:sz="4" w:space="0" w:color="auto"/>
            </w:tcBorders>
          </w:tcPr>
          <w:p w14:paraId="096E57D8" w14:textId="77777777" w:rsidR="00BA7D9A" w:rsidRPr="00486C63" w:rsidRDefault="00BA7D9A" w:rsidP="004516B1">
            <w:pPr>
              <w:rPr>
                <w:rFonts w:asciiTheme="minorHAnsi" w:hAnsiTheme="minorHAnsi" w:cstheme="minorHAnsi"/>
                <w:sz w:val="20"/>
                <w:szCs w:val="20"/>
              </w:rPr>
            </w:pPr>
          </w:p>
        </w:tc>
        <w:tc>
          <w:tcPr>
            <w:tcW w:w="814" w:type="dxa"/>
            <w:vMerge/>
            <w:tcBorders>
              <w:bottom w:val="single" w:sz="4" w:space="0" w:color="auto"/>
            </w:tcBorders>
            <w:vAlign w:val="center"/>
          </w:tcPr>
          <w:p w14:paraId="466EA534" w14:textId="03A91A9B" w:rsidR="00BA7D9A" w:rsidRPr="00486C63" w:rsidRDefault="00BA7D9A" w:rsidP="004516B1">
            <w:pPr>
              <w:rPr>
                <w:rFonts w:asciiTheme="minorHAnsi" w:hAnsiTheme="minorHAnsi" w:cstheme="minorHAnsi"/>
                <w:sz w:val="20"/>
                <w:szCs w:val="20"/>
              </w:rPr>
            </w:pPr>
          </w:p>
        </w:tc>
        <w:tc>
          <w:tcPr>
            <w:tcW w:w="4946" w:type="dxa"/>
            <w:vMerge/>
            <w:tcBorders>
              <w:bottom w:val="single" w:sz="4" w:space="0" w:color="auto"/>
            </w:tcBorders>
            <w:shd w:val="clear" w:color="auto" w:fill="auto"/>
            <w:vAlign w:val="center"/>
          </w:tcPr>
          <w:p w14:paraId="1DC49489" w14:textId="4B64A898" w:rsidR="00BA7D9A" w:rsidRDefault="00BA7D9A" w:rsidP="004516B1">
            <w:pPr>
              <w:rPr>
                <w:rFonts w:asciiTheme="minorHAnsi" w:hAnsiTheme="minorHAnsi" w:cstheme="minorHAnsi"/>
                <w:sz w:val="20"/>
                <w:szCs w:val="20"/>
              </w:rPr>
            </w:pPr>
          </w:p>
        </w:tc>
        <w:tc>
          <w:tcPr>
            <w:tcW w:w="4807" w:type="dxa"/>
            <w:vMerge/>
            <w:tcBorders>
              <w:bottom w:val="single" w:sz="4" w:space="0" w:color="auto"/>
            </w:tcBorders>
            <w:shd w:val="clear" w:color="auto" w:fill="auto"/>
            <w:vAlign w:val="center"/>
          </w:tcPr>
          <w:p w14:paraId="1982FAAD" w14:textId="35AE595E" w:rsidR="00BA7D9A" w:rsidRPr="00096207" w:rsidRDefault="00BA7D9A" w:rsidP="004516B1">
            <w:pPr>
              <w:rPr>
                <w:rFonts w:asciiTheme="minorHAnsi" w:hAnsiTheme="minorHAnsi" w:cstheme="minorHAnsi"/>
                <w:sz w:val="18"/>
                <w:szCs w:val="18"/>
              </w:rPr>
            </w:pPr>
          </w:p>
        </w:tc>
        <w:tc>
          <w:tcPr>
            <w:tcW w:w="0" w:type="auto"/>
            <w:tcBorders>
              <w:bottom w:val="single" w:sz="4" w:space="0" w:color="auto"/>
              <w:right w:val="single" w:sz="4" w:space="0" w:color="auto"/>
            </w:tcBorders>
            <w:vAlign w:val="center"/>
          </w:tcPr>
          <w:p w14:paraId="50D78D72" w14:textId="7C45E8A2" w:rsidR="00BA7D9A" w:rsidRPr="00486C63" w:rsidRDefault="00A85844" w:rsidP="004516B1">
            <w:pPr>
              <w:jc w:val="center"/>
              <w:rPr>
                <w:rFonts w:asciiTheme="minorHAnsi" w:hAnsiTheme="minorHAnsi" w:cstheme="minorHAnsi"/>
                <w:sz w:val="20"/>
                <w:szCs w:val="20"/>
              </w:rPr>
            </w:pPr>
            <w:r>
              <w:rPr>
                <w:rFonts w:asciiTheme="minorHAnsi" w:hAnsiTheme="minorHAnsi" w:cstheme="minorHAnsi"/>
                <w:sz w:val="20"/>
                <w:szCs w:val="20"/>
              </w:rPr>
              <w:t>2.07176</w:t>
            </w:r>
          </w:p>
        </w:tc>
      </w:tr>
      <w:tr w:rsidR="0039142E" w:rsidRPr="00CC2528" w14:paraId="35AA45D5" w14:textId="77777777" w:rsidTr="005B2272">
        <w:tc>
          <w:tcPr>
            <w:tcW w:w="0" w:type="auto"/>
            <w:tcBorders>
              <w:top w:val="double" w:sz="4" w:space="0" w:color="auto"/>
            </w:tcBorders>
            <w:vAlign w:val="center"/>
          </w:tcPr>
          <w:p w14:paraId="31043D73"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12</w:t>
            </w:r>
          </w:p>
        </w:tc>
        <w:tc>
          <w:tcPr>
            <w:tcW w:w="0" w:type="auto"/>
            <w:tcBorders>
              <w:top w:val="single" w:sz="4" w:space="0" w:color="auto"/>
            </w:tcBorders>
          </w:tcPr>
          <w:p w14:paraId="75044E47" w14:textId="77777777" w:rsidR="0039142E" w:rsidRPr="00486C63" w:rsidRDefault="0039142E" w:rsidP="002234C5">
            <w:pPr>
              <w:rPr>
                <w:rFonts w:asciiTheme="minorHAnsi" w:hAnsiTheme="minorHAnsi" w:cstheme="minorHAnsi"/>
                <w:sz w:val="20"/>
                <w:szCs w:val="20"/>
              </w:rPr>
            </w:pPr>
          </w:p>
        </w:tc>
        <w:tc>
          <w:tcPr>
            <w:tcW w:w="814" w:type="dxa"/>
            <w:tcBorders>
              <w:top w:val="single" w:sz="4" w:space="0" w:color="auto"/>
            </w:tcBorders>
            <w:vAlign w:val="center"/>
          </w:tcPr>
          <w:p w14:paraId="0AB63EB2" w14:textId="692CC166"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Brault</w:t>
            </w:r>
          </w:p>
        </w:tc>
        <w:tc>
          <w:tcPr>
            <w:tcW w:w="4946" w:type="dxa"/>
            <w:tcBorders>
              <w:top w:val="single" w:sz="4" w:space="0" w:color="auto"/>
            </w:tcBorders>
            <w:shd w:val="clear" w:color="auto" w:fill="auto"/>
            <w:vAlign w:val="center"/>
          </w:tcPr>
          <w:p w14:paraId="0C8FE4F2" w14:textId="7D3517B4"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tcBorders>
              <w:top w:val="single" w:sz="4" w:space="0" w:color="auto"/>
            </w:tcBorders>
            <w:shd w:val="clear" w:color="auto" w:fill="auto"/>
            <w:vAlign w:val="center"/>
          </w:tcPr>
          <w:p w14:paraId="141D0556" w14:textId="77777777" w:rsidR="0039142E" w:rsidRDefault="00206665" w:rsidP="00F64F16">
            <w:pPr>
              <w:jc w:val="center"/>
              <w:rPr>
                <w:sz w:val="20"/>
                <w:szCs w:val="20"/>
              </w:rPr>
            </w:pPr>
            <w:r w:rsidRPr="00B47335">
              <w:rPr>
                <w:noProof/>
                <w:position w:val="-92"/>
                <w:sz w:val="20"/>
                <w:szCs w:val="20"/>
              </w:rPr>
              <w:object w:dxaOrig="2260" w:dyaOrig="1960" w14:anchorId="41E15846">
                <v:shape id="_x0000_i1044" type="#_x0000_t75" alt="" style="width:112.25pt;height:1in;mso-width-percent:0;mso-height-percent:0;mso-width-percent:0;mso-height-percent:0" o:ole="">
                  <v:imagedata r:id="rId49" o:title=""/>
                </v:shape>
                <o:OLEObject Type="Embed" ProgID="Equation.DSMT4" ShapeID="_x0000_i1044" DrawAspect="Content" ObjectID="_1757257393" r:id="rId50"/>
              </w:object>
            </w:r>
          </w:p>
          <w:p w14:paraId="074EC6D3" w14:textId="7BD8D84A" w:rsidR="0039142E" w:rsidRPr="00486C63" w:rsidRDefault="0039142E" w:rsidP="002234C5">
            <w:pPr>
              <w:rPr>
                <w:rFonts w:asciiTheme="minorHAnsi" w:hAnsiTheme="minorHAnsi" w:cstheme="minorHAnsi"/>
                <w:sz w:val="20"/>
                <w:szCs w:val="20"/>
              </w:rPr>
            </w:pPr>
            <w:r>
              <w:rPr>
                <w:sz w:val="20"/>
                <w:szCs w:val="20"/>
              </w:rPr>
              <w:t xml:space="preserve">where </w:t>
            </w:r>
            <w:r w:rsidR="00206665" w:rsidRPr="009B18F3">
              <w:rPr>
                <w:noProof/>
                <w:position w:val="-8"/>
                <w:sz w:val="20"/>
                <w:szCs w:val="20"/>
              </w:rPr>
              <w:object w:dxaOrig="740" w:dyaOrig="260" w14:anchorId="2E0E01A5">
                <v:shape id="_x0000_i1043" type="#_x0000_t75" alt="" style="width:40.25pt;height:13.05pt;mso-width-percent:0;mso-height-percent:0;mso-width-percent:0;mso-height-percent:0" o:ole="">
                  <v:imagedata r:id="rId51" o:title=""/>
                </v:shape>
                <o:OLEObject Type="Embed" ProgID="Equation.DSMT4" ShapeID="_x0000_i1043" DrawAspect="Content" ObjectID="_1757257394" r:id="rId52"/>
              </w:object>
            </w:r>
          </w:p>
        </w:tc>
        <w:tc>
          <w:tcPr>
            <w:tcW w:w="0" w:type="auto"/>
            <w:tcBorders>
              <w:top w:val="single" w:sz="4" w:space="0" w:color="auto"/>
            </w:tcBorders>
            <w:vAlign w:val="center"/>
          </w:tcPr>
          <w:p w14:paraId="742E34E3"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r w:rsidR="0039142E" w:rsidRPr="00CC2528" w14:paraId="2EAA2CE6" w14:textId="77777777" w:rsidTr="005B2272">
        <w:tc>
          <w:tcPr>
            <w:tcW w:w="0" w:type="auto"/>
            <w:vAlign w:val="center"/>
          </w:tcPr>
          <w:p w14:paraId="6045BF4A"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13</w:t>
            </w:r>
          </w:p>
        </w:tc>
        <w:tc>
          <w:tcPr>
            <w:tcW w:w="0" w:type="auto"/>
          </w:tcPr>
          <w:p w14:paraId="330133D5" w14:textId="77777777" w:rsidR="0039142E" w:rsidRPr="00486C63" w:rsidRDefault="0039142E" w:rsidP="002234C5">
            <w:pPr>
              <w:rPr>
                <w:rFonts w:asciiTheme="minorHAnsi" w:hAnsiTheme="minorHAnsi" w:cstheme="minorHAnsi"/>
                <w:sz w:val="20"/>
                <w:szCs w:val="20"/>
              </w:rPr>
            </w:pPr>
          </w:p>
        </w:tc>
        <w:tc>
          <w:tcPr>
            <w:tcW w:w="814" w:type="dxa"/>
            <w:vAlign w:val="center"/>
          </w:tcPr>
          <w:p w14:paraId="6EC85B96" w14:textId="413BED08" w:rsidR="0039142E" w:rsidRPr="00486C63" w:rsidRDefault="0039142E" w:rsidP="002234C5">
            <w:pPr>
              <w:rPr>
                <w:rFonts w:asciiTheme="minorHAnsi" w:hAnsiTheme="minorHAnsi" w:cstheme="minorHAnsi"/>
                <w:sz w:val="20"/>
                <w:szCs w:val="20"/>
              </w:rPr>
            </w:pPr>
            <w:r w:rsidRPr="00486C63">
              <w:rPr>
                <w:rFonts w:asciiTheme="minorHAnsi" w:hAnsiTheme="minorHAnsi" w:cstheme="minorHAnsi"/>
                <w:sz w:val="20"/>
                <w:szCs w:val="20"/>
              </w:rPr>
              <w:t>Kaiser-Bessel</w:t>
            </w:r>
          </w:p>
        </w:tc>
        <w:tc>
          <w:tcPr>
            <w:tcW w:w="4946" w:type="dxa"/>
            <w:shd w:val="clear" w:color="auto" w:fill="auto"/>
            <w:vAlign w:val="center"/>
          </w:tcPr>
          <w:p w14:paraId="176E844D" w14:textId="28838170"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Not implemented</w:t>
            </w:r>
          </w:p>
        </w:tc>
        <w:tc>
          <w:tcPr>
            <w:tcW w:w="4807" w:type="dxa"/>
            <w:shd w:val="clear" w:color="auto" w:fill="auto"/>
            <w:vAlign w:val="center"/>
          </w:tcPr>
          <w:p w14:paraId="28C808CA" w14:textId="77777777" w:rsidR="0039142E" w:rsidRDefault="00206665" w:rsidP="00960082">
            <w:pPr>
              <w:jc w:val="center"/>
              <w:rPr>
                <w:sz w:val="20"/>
                <w:szCs w:val="20"/>
              </w:rPr>
            </w:pPr>
            <w:r w:rsidRPr="00B47335">
              <w:rPr>
                <w:noProof/>
                <w:position w:val="-76"/>
                <w:sz w:val="20"/>
                <w:szCs w:val="20"/>
              </w:rPr>
              <w:object w:dxaOrig="2900" w:dyaOrig="1640" w14:anchorId="5F2A4C6D">
                <v:shape id="_x0000_i1042" type="#_x0000_t75" alt="" style="width:157.05pt;height:58.95pt;mso-width-percent:0;mso-height-percent:0;mso-width-percent:0;mso-height-percent:0" o:ole="">
                  <v:imagedata r:id="rId53" o:title=""/>
                </v:shape>
                <o:OLEObject Type="Embed" ProgID="Equation.DSMT4" ShapeID="_x0000_i1042" DrawAspect="Content" ObjectID="_1757257395" r:id="rId54"/>
              </w:object>
            </w:r>
          </w:p>
          <w:p w14:paraId="05D64CBA" w14:textId="2790CD34" w:rsidR="0039142E" w:rsidRPr="006511F6" w:rsidRDefault="0039142E" w:rsidP="00960082">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o</m:t>
                  </m:r>
                </m:sub>
              </m:sSub>
              <m:r>
                <w:rPr>
                  <w:rFonts w:ascii="Cambria Math" w:hAnsi="Cambria Math"/>
                  <w:sz w:val="20"/>
                  <w:szCs w:val="20"/>
                </w:rPr>
                <m:t xml:space="preserve"> </m:t>
              </m:r>
            </m:oMath>
            <w:r>
              <w:rPr>
                <w:sz w:val="20"/>
                <w:szCs w:val="20"/>
              </w:rPr>
              <w:t xml:space="preserve">is </w:t>
            </w:r>
            <w:r w:rsidRPr="00817666">
              <w:rPr>
                <w:sz w:val="20"/>
                <w:szCs w:val="20"/>
              </w:rPr>
              <w:t>modified Bessel function of the first kind, order 0</w:t>
            </w:r>
            <w:r>
              <w:rPr>
                <w:sz w:val="20"/>
                <w:szCs w:val="20"/>
              </w:rPr>
              <w:t xml:space="preserve"> and </w:t>
            </w:r>
            <w:r w:rsidR="00206665" w:rsidRPr="009B18F3">
              <w:rPr>
                <w:noProof/>
                <w:position w:val="-8"/>
                <w:sz w:val="20"/>
                <w:szCs w:val="20"/>
              </w:rPr>
              <w:object w:dxaOrig="760" w:dyaOrig="260" w14:anchorId="7A897059">
                <v:shape id="_x0000_i1041" type="#_x0000_t75" alt="" style="width:40.25pt;height:13.05pt;mso-width-percent:0;mso-height-percent:0;mso-width-percent:0;mso-height-percent:0" o:ole="">
                  <v:imagedata r:id="rId55" o:title=""/>
                </v:shape>
                <o:OLEObject Type="Embed" ProgID="Equation.DSMT4" ShapeID="_x0000_i1041" DrawAspect="Content" ObjectID="_1757257396" r:id="rId56"/>
              </w:object>
            </w:r>
          </w:p>
        </w:tc>
        <w:tc>
          <w:tcPr>
            <w:tcW w:w="0" w:type="auto"/>
            <w:vAlign w:val="center"/>
          </w:tcPr>
          <w:p w14:paraId="094A2B61"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r w:rsidR="0039142E" w:rsidRPr="00CC2528" w14:paraId="6DB00A8A" w14:textId="77777777" w:rsidTr="00357982">
        <w:tc>
          <w:tcPr>
            <w:tcW w:w="0" w:type="auto"/>
            <w:tcBorders>
              <w:bottom w:val="single" w:sz="4" w:space="0" w:color="auto"/>
            </w:tcBorders>
            <w:vAlign w:val="center"/>
          </w:tcPr>
          <w:p w14:paraId="5189526A" w14:textId="77777777" w:rsidR="0039142E" w:rsidRPr="00486C63" w:rsidRDefault="0039142E" w:rsidP="002234C5">
            <w:pPr>
              <w:jc w:val="center"/>
              <w:rPr>
                <w:rFonts w:asciiTheme="minorHAnsi" w:hAnsiTheme="minorHAnsi" w:cstheme="minorHAnsi"/>
                <w:sz w:val="20"/>
                <w:szCs w:val="20"/>
              </w:rPr>
            </w:pPr>
            <w:r>
              <w:rPr>
                <w:rFonts w:asciiTheme="minorHAnsi" w:hAnsiTheme="minorHAnsi" w:cstheme="minorHAnsi"/>
                <w:sz w:val="20"/>
                <w:szCs w:val="20"/>
              </w:rPr>
              <w:t>14</w:t>
            </w:r>
          </w:p>
        </w:tc>
        <w:tc>
          <w:tcPr>
            <w:tcW w:w="0" w:type="auto"/>
            <w:tcBorders>
              <w:bottom w:val="single" w:sz="4" w:space="0" w:color="auto"/>
            </w:tcBorders>
          </w:tcPr>
          <w:p w14:paraId="1ACFF649" w14:textId="77777777" w:rsidR="0039142E" w:rsidRDefault="0039142E" w:rsidP="002234C5">
            <w:pPr>
              <w:rPr>
                <w:rFonts w:asciiTheme="minorHAnsi" w:hAnsiTheme="minorHAnsi" w:cstheme="minorHAnsi"/>
                <w:sz w:val="20"/>
                <w:szCs w:val="20"/>
              </w:rPr>
            </w:pPr>
          </w:p>
        </w:tc>
        <w:tc>
          <w:tcPr>
            <w:tcW w:w="814" w:type="dxa"/>
            <w:tcBorders>
              <w:bottom w:val="single" w:sz="4" w:space="0" w:color="auto"/>
            </w:tcBorders>
            <w:vAlign w:val="center"/>
          </w:tcPr>
          <w:p w14:paraId="1C2B84B3" w14:textId="502E49BF" w:rsidR="0039142E" w:rsidRPr="00486C63" w:rsidRDefault="0039142E" w:rsidP="002234C5">
            <w:pPr>
              <w:rPr>
                <w:rFonts w:asciiTheme="minorHAnsi" w:hAnsiTheme="minorHAnsi" w:cstheme="minorHAnsi"/>
                <w:sz w:val="20"/>
                <w:szCs w:val="20"/>
              </w:rPr>
            </w:pPr>
            <w:r>
              <w:rPr>
                <w:rFonts w:asciiTheme="minorHAnsi" w:hAnsiTheme="minorHAnsi" w:cstheme="minorHAnsi"/>
                <w:sz w:val="20"/>
                <w:szCs w:val="20"/>
              </w:rPr>
              <w:t>Kiruna</w:t>
            </w:r>
          </w:p>
        </w:tc>
        <w:tc>
          <w:tcPr>
            <w:tcW w:w="4946" w:type="dxa"/>
            <w:tcBorders>
              <w:bottom w:val="single" w:sz="4" w:space="0" w:color="auto"/>
            </w:tcBorders>
            <w:shd w:val="clear" w:color="auto" w:fill="DAEEF3" w:themeFill="accent5" w:themeFillTint="33"/>
            <w:vAlign w:val="center"/>
          </w:tcPr>
          <w:p w14:paraId="4C8E98D9" w14:textId="54001E37" w:rsidR="0039142E" w:rsidRPr="00486C63" w:rsidRDefault="00206665" w:rsidP="002234C5">
            <w:pPr>
              <w:jc w:val="center"/>
              <w:rPr>
                <w:rFonts w:asciiTheme="minorHAnsi" w:hAnsiTheme="minorHAnsi" w:cstheme="minorHAnsi"/>
                <w:sz w:val="20"/>
                <w:szCs w:val="20"/>
              </w:rPr>
            </w:pPr>
            <w:r w:rsidRPr="00206665">
              <w:rPr>
                <w:rFonts w:asciiTheme="minorHAnsi" w:hAnsiTheme="minorHAnsi" w:cstheme="minorHAnsi"/>
                <w:noProof/>
                <w:position w:val="-26"/>
                <w:sz w:val="20"/>
                <w:szCs w:val="20"/>
              </w:rPr>
              <w:object w:dxaOrig="3080" w:dyaOrig="560" w14:anchorId="6C0A6C25">
                <v:shape id="_x0000_i1040" type="#_x0000_t75" alt="" style="width:150.8pt;height:31.75pt;mso-width-percent:0;mso-height-percent:0;mso-width-percent:0;mso-height-percent:0" o:ole="">
                  <v:imagedata r:id="rId57" o:title=""/>
                </v:shape>
                <o:OLEObject Type="Embed" ProgID="Equation.DSMT4" ShapeID="_x0000_i1040" DrawAspect="Content" ObjectID="_1757257397" r:id="rId58"/>
              </w:object>
            </w:r>
          </w:p>
        </w:tc>
        <w:tc>
          <w:tcPr>
            <w:tcW w:w="4807" w:type="dxa"/>
            <w:tcBorders>
              <w:bottom w:val="single" w:sz="4" w:space="0" w:color="auto"/>
            </w:tcBorders>
            <w:shd w:val="clear" w:color="auto" w:fill="auto"/>
            <w:vAlign w:val="center"/>
          </w:tcPr>
          <w:p w14:paraId="158AA429" w14:textId="34633A1F" w:rsidR="0039142E" w:rsidRPr="00486C63" w:rsidRDefault="0039142E" w:rsidP="002234C5">
            <w:pPr>
              <w:jc w:val="center"/>
              <w:rPr>
                <w:rFonts w:asciiTheme="minorHAnsi" w:hAnsiTheme="minorHAnsi" w:cstheme="minorHAnsi"/>
                <w:sz w:val="20"/>
                <w:szCs w:val="20"/>
              </w:rPr>
            </w:pPr>
            <w:r w:rsidRPr="008A12E1">
              <w:rPr>
                <w:rFonts w:ascii="Calibri" w:hAnsi="Calibri"/>
                <w:sz w:val="20"/>
                <w:szCs w:val="20"/>
              </w:rPr>
              <w:t>Not defined</w:t>
            </w:r>
          </w:p>
        </w:tc>
        <w:tc>
          <w:tcPr>
            <w:tcW w:w="0" w:type="auto"/>
            <w:tcBorders>
              <w:bottom w:val="single" w:sz="4" w:space="0" w:color="auto"/>
            </w:tcBorders>
            <w:vAlign w:val="center"/>
          </w:tcPr>
          <w:p w14:paraId="02C87EE2" w14:textId="77777777" w:rsidR="0039142E" w:rsidRPr="00486C63" w:rsidRDefault="0039142E" w:rsidP="002234C5">
            <w:pPr>
              <w:jc w:val="center"/>
              <w:rPr>
                <w:rFonts w:asciiTheme="minorHAnsi" w:hAnsiTheme="minorHAnsi" w:cstheme="minorHAnsi"/>
                <w:sz w:val="20"/>
                <w:szCs w:val="20"/>
              </w:rPr>
            </w:pPr>
            <w:r w:rsidRPr="00486C63">
              <w:rPr>
                <w:rFonts w:asciiTheme="minorHAnsi" w:hAnsiTheme="minorHAnsi" w:cstheme="minorHAnsi"/>
                <w:sz w:val="20"/>
                <w:szCs w:val="20"/>
              </w:rPr>
              <w:t>variable</w:t>
            </w:r>
          </w:p>
        </w:tc>
      </w:tr>
    </w:tbl>
    <w:p w14:paraId="48D52D8E" w14:textId="15A565D3" w:rsidR="00543B17" w:rsidRPr="009D6FF7" w:rsidRDefault="00B14AC6" w:rsidP="00C1351C">
      <w:pPr>
        <w:rPr>
          <w:rFonts w:asciiTheme="minorHAnsi" w:hAnsiTheme="minorHAnsi" w:cstheme="minorHAnsi"/>
          <w:sz w:val="18"/>
          <w:szCs w:val="18"/>
        </w:rPr>
      </w:pPr>
      <w:bookmarkStart w:id="75" w:name="_Ref521783323"/>
      <w:r>
        <w:rPr>
          <w:sz w:val="20"/>
        </w:rPr>
        <w:lastRenderedPageBreak/>
        <w:t xml:space="preserve">† </w:t>
      </w:r>
      <w:r w:rsidRPr="00C1351C">
        <w:rPr>
          <w:sz w:val="20"/>
        </w:rPr>
        <w:t xml:space="preserve">Values of </w:t>
      </w:r>
      <w:r w:rsidR="00206665" w:rsidRPr="00C1351C">
        <w:rPr>
          <w:noProof/>
          <w:position w:val="-10"/>
          <w:sz w:val="20"/>
        </w:rPr>
        <w:object w:dxaOrig="1160" w:dyaOrig="300" w14:anchorId="566476DB">
          <v:shape id="_x0000_i1039" type="#_x0000_t75" alt="" style="width:58.95pt;height:13.05pt;mso-width-percent:0;mso-height-percent:0;mso-width-percent:0;mso-height-percent:0" o:ole="">
            <v:imagedata r:id="rId59" o:title=""/>
          </v:shape>
          <o:OLEObject Type="Embed" ProgID="Equation.DSMT4" ShapeID="_x0000_i1039" DrawAspect="Content" ObjectID="_1757257398" r:id="rId60"/>
        </w:object>
      </w:r>
      <w:r w:rsidRPr="00C1351C">
        <w:rPr>
          <w:sz w:val="20"/>
        </w:rPr>
        <w:t xml:space="preserve"> for 3 </w:t>
      </w:r>
      <w:r w:rsidR="007B590B" w:rsidRPr="00C1351C">
        <w:rPr>
          <w:sz w:val="20"/>
        </w:rPr>
        <w:t xml:space="preserve">available </w:t>
      </w:r>
      <w:r w:rsidRPr="00C1351C">
        <w:rPr>
          <w:sz w:val="20"/>
        </w:rPr>
        <w:t xml:space="preserve">apodization strengths: </w:t>
      </w:r>
      <w:r w:rsidR="009C6E08">
        <w:rPr>
          <w:sz w:val="20"/>
        </w:rPr>
        <w:t>w</w:t>
      </w:r>
      <w:r w:rsidR="009C6E08" w:rsidRPr="00C1351C">
        <w:rPr>
          <w:sz w:val="20"/>
        </w:rPr>
        <w:t>eak</w:t>
      </w:r>
      <w:r w:rsidR="009C6E08">
        <w:rPr>
          <w:sz w:val="20"/>
        </w:rPr>
        <w:t xml:space="preserve"> (9)</w:t>
      </w:r>
      <w:r w:rsidR="00C1351C" w:rsidRPr="00C1351C">
        <w:rPr>
          <w:sz w:val="20"/>
        </w:rPr>
        <w:t xml:space="preserve">: </w:t>
      </w:r>
      <w:r w:rsidR="00C1351C" w:rsidRPr="00C1351C">
        <w:rPr>
          <w:rFonts w:asciiTheme="minorHAnsi" w:hAnsiTheme="minorHAnsi" w:cstheme="minorHAnsi"/>
          <w:sz w:val="18"/>
          <w:szCs w:val="18"/>
        </w:rPr>
        <w:t>0.384093, -0.087577,0.703484, 0., 0.</w:t>
      </w:r>
      <w:r w:rsidRPr="00C1351C">
        <w:rPr>
          <w:sz w:val="20"/>
        </w:rPr>
        <w:t xml:space="preserve">, </w:t>
      </w:r>
      <w:r w:rsidR="00261B1F">
        <w:rPr>
          <w:sz w:val="20"/>
        </w:rPr>
        <w:t>m</w:t>
      </w:r>
      <w:r w:rsidRPr="00C1351C">
        <w:rPr>
          <w:sz w:val="20"/>
        </w:rPr>
        <w:t>edium</w:t>
      </w:r>
      <w:r w:rsidR="009C6E08">
        <w:rPr>
          <w:sz w:val="20"/>
        </w:rPr>
        <w:t xml:space="preserve"> (10)</w:t>
      </w:r>
      <w:r w:rsidR="00C1351C" w:rsidRPr="00C1351C">
        <w:rPr>
          <w:sz w:val="20"/>
        </w:rPr>
        <w:t xml:space="preserve">: </w:t>
      </w:r>
      <w:r w:rsidR="00C1351C" w:rsidRPr="00C1351C">
        <w:rPr>
          <w:rFonts w:asciiTheme="minorHAnsi" w:hAnsiTheme="minorHAnsi" w:cstheme="minorHAnsi"/>
          <w:sz w:val="18"/>
          <w:szCs w:val="18"/>
        </w:rPr>
        <w:t>0.152442, -0.136176, 0.983734,0.,0.</w:t>
      </w:r>
      <w:r w:rsidR="00C1351C">
        <w:rPr>
          <w:rFonts w:asciiTheme="minorHAnsi" w:hAnsiTheme="minorHAnsi" w:cstheme="minorHAnsi"/>
          <w:sz w:val="18"/>
          <w:szCs w:val="18"/>
        </w:rPr>
        <w:t xml:space="preserve"> </w:t>
      </w:r>
      <w:r w:rsidRPr="00C1351C">
        <w:rPr>
          <w:sz w:val="20"/>
        </w:rPr>
        <w:t xml:space="preserve">and </w:t>
      </w:r>
      <w:r w:rsidR="00261B1F">
        <w:rPr>
          <w:sz w:val="20"/>
        </w:rPr>
        <w:t>s</w:t>
      </w:r>
      <w:r w:rsidRPr="00C1351C">
        <w:rPr>
          <w:sz w:val="20"/>
        </w:rPr>
        <w:t>trong</w:t>
      </w:r>
      <w:r w:rsidR="009C6E08">
        <w:rPr>
          <w:sz w:val="20"/>
        </w:rPr>
        <w:t xml:space="preserve"> (11)</w:t>
      </w:r>
      <w:r w:rsidR="00C1351C">
        <w:rPr>
          <w:sz w:val="20"/>
        </w:rPr>
        <w:t xml:space="preserve">: </w:t>
      </w:r>
      <w:r w:rsidR="00C1351C" w:rsidRPr="00096207">
        <w:rPr>
          <w:rFonts w:asciiTheme="minorHAnsi" w:hAnsiTheme="minorHAnsi" w:cstheme="minorHAnsi"/>
          <w:sz w:val="18"/>
          <w:szCs w:val="18"/>
        </w:rPr>
        <w:t>0.045355, 0., 0.554883, 0., 0.399782</w:t>
      </w:r>
      <w:r w:rsidRPr="00C1351C">
        <w:rPr>
          <w:sz w:val="20"/>
        </w:rPr>
        <w:t>.</w:t>
      </w:r>
    </w:p>
    <w:p w14:paraId="03B6C129" w14:textId="77777777" w:rsidR="00543B17" w:rsidRDefault="00543B17" w:rsidP="00D9191D">
      <w:pPr>
        <w:pStyle w:val="Caption"/>
        <w:rPr>
          <w:sz w:val="20"/>
        </w:rPr>
      </w:pPr>
    </w:p>
    <w:p w14:paraId="219AEA62" w14:textId="75962698" w:rsidR="00935D60" w:rsidRPr="00247CA9" w:rsidRDefault="00935D60" w:rsidP="00935D60">
      <w:pPr>
        <w:pStyle w:val="Caption"/>
        <w:jc w:val="center"/>
        <w:rPr>
          <w:b w:val="0"/>
          <w:sz w:val="20"/>
        </w:rPr>
      </w:pPr>
      <w:bookmarkStart w:id="76" w:name="_Ref527224130"/>
      <w:r w:rsidRPr="00634C4C">
        <w:rPr>
          <w:sz w:val="20"/>
        </w:rPr>
        <w:t xml:space="preserve">Table </w:t>
      </w:r>
      <w:r w:rsidRPr="00634C4C">
        <w:rPr>
          <w:sz w:val="20"/>
        </w:rPr>
        <w:fldChar w:fldCharType="begin"/>
      </w:r>
      <w:r w:rsidRPr="00634C4C">
        <w:rPr>
          <w:sz w:val="20"/>
        </w:rPr>
        <w:instrText xml:space="preserve"> SEQ Table \* ARABIC </w:instrText>
      </w:r>
      <w:r w:rsidRPr="00634C4C">
        <w:rPr>
          <w:sz w:val="20"/>
        </w:rPr>
        <w:fldChar w:fldCharType="separate"/>
      </w:r>
      <w:r w:rsidR="008929CD">
        <w:rPr>
          <w:noProof/>
          <w:sz w:val="20"/>
        </w:rPr>
        <w:t>5</w:t>
      </w:r>
      <w:r w:rsidRPr="00634C4C">
        <w:rPr>
          <w:noProof/>
          <w:sz w:val="20"/>
        </w:rPr>
        <w:fldChar w:fldCharType="end"/>
      </w:r>
      <w:bookmarkEnd w:id="75"/>
      <w:bookmarkEnd w:id="76"/>
      <w:r w:rsidRPr="00634C4C">
        <w:rPr>
          <w:sz w:val="20"/>
        </w:rPr>
        <w:t>:</w:t>
      </w:r>
      <w:r>
        <w:rPr>
          <w:sz w:val="20"/>
        </w:rPr>
        <w:t xml:space="preserve"> </w:t>
      </w:r>
      <w:r w:rsidR="005E322D" w:rsidRPr="005E322D">
        <w:rPr>
          <w:b w:val="0"/>
          <w:sz w:val="20"/>
        </w:rPr>
        <w:t xml:space="preserve">Description of the variables used in </w:t>
      </w:r>
      <w:r w:rsidR="000331B6">
        <w:rPr>
          <w:b w:val="0"/>
          <w:sz w:val="20"/>
        </w:rPr>
        <w:fldChar w:fldCharType="begin"/>
      </w:r>
      <w:r w:rsidR="000331B6">
        <w:rPr>
          <w:b w:val="0"/>
          <w:sz w:val="20"/>
        </w:rPr>
        <w:instrText xml:space="preserve"> REF _Ref527223861 \h  \* MERGEFORMAT </w:instrText>
      </w:r>
      <w:r w:rsidR="000331B6">
        <w:rPr>
          <w:b w:val="0"/>
          <w:sz w:val="20"/>
        </w:rPr>
      </w:r>
      <w:r w:rsidR="000331B6">
        <w:rPr>
          <w:b w:val="0"/>
          <w:sz w:val="20"/>
        </w:rPr>
        <w:fldChar w:fldCharType="separate"/>
      </w:r>
      <w:r w:rsidR="000331B6" w:rsidRPr="000331B6">
        <w:rPr>
          <w:b w:val="0"/>
          <w:sz w:val="20"/>
        </w:rPr>
        <w:t>Table 4</w:t>
      </w:r>
      <w:r w:rsidR="000331B6">
        <w:rPr>
          <w:b w:val="0"/>
          <w:sz w:val="20"/>
        </w:rPr>
        <w:fldChar w:fldCharType="end"/>
      </w:r>
      <w:r w:rsidR="005E322D">
        <w:rPr>
          <w:b w:val="0"/>
          <w:sz w:val="20"/>
        </w:rPr>
        <w:t>.</w:t>
      </w:r>
    </w:p>
    <w:p w14:paraId="4F1E6437" w14:textId="77777777" w:rsidR="00935D60" w:rsidRPr="00634C4C" w:rsidRDefault="00935D60" w:rsidP="00935D60"/>
    <w:tbl>
      <w:tblPr>
        <w:tblStyle w:val="TableGrid"/>
        <w:tblW w:w="0" w:type="auto"/>
        <w:jc w:val="center"/>
        <w:tblLook w:val="04A0" w:firstRow="1" w:lastRow="0" w:firstColumn="1" w:lastColumn="0" w:noHBand="0" w:noVBand="1"/>
      </w:tblPr>
      <w:tblGrid>
        <w:gridCol w:w="888"/>
        <w:gridCol w:w="8163"/>
      </w:tblGrid>
      <w:tr w:rsidR="00935D60" w:rsidRPr="002F204C" w14:paraId="51712B04" w14:textId="77777777" w:rsidTr="002234C5">
        <w:trPr>
          <w:jc w:val="center"/>
        </w:trPr>
        <w:tc>
          <w:tcPr>
            <w:tcW w:w="0" w:type="auto"/>
            <w:vAlign w:val="center"/>
          </w:tcPr>
          <w:p w14:paraId="5BF75F4E"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Variable</w:t>
            </w:r>
          </w:p>
        </w:tc>
        <w:tc>
          <w:tcPr>
            <w:tcW w:w="0" w:type="auto"/>
            <w:vAlign w:val="center"/>
          </w:tcPr>
          <w:p w14:paraId="3C101E8F"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Definition</w:t>
            </w:r>
          </w:p>
        </w:tc>
      </w:tr>
      <w:tr w:rsidR="00935D60" w:rsidRPr="002F204C" w14:paraId="149F590C" w14:textId="77777777" w:rsidTr="002234C5">
        <w:trPr>
          <w:jc w:val="center"/>
        </w:trPr>
        <w:tc>
          <w:tcPr>
            <w:tcW w:w="0" w:type="auto"/>
            <w:vAlign w:val="center"/>
          </w:tcPr>
          <w:p w14:paraId="7D8C14D6" w14:textId="77777777" w:rsidR="00935D60" w:rsidRPr="00634C4C" w:rsidRDefault="00206665" w:rsidP="002234C5">
            <w:pPr>
              <w:jc w:val="center"/>
              <w:rPr>
                <w:rFonts w:asciiTheme="minorHAnsi" w:hAnsiTheme="minorHAnsi" w:cstheme="minorHAnsi"/>
                <w:sz w:val="20"/>
                <w:szCs w:val="20"/>
              </w:rPr>
            </w:pPr>
            <w:r w:rsidRPr="00206665">
              <w:rPr>
                <w:rFonts w:asciiTheme="minorHAnsi" w:hAnsiTheme="minorHAnsi" w:cstheme="minorHAnsi"/>
                <w:noProof/>
                <w:sz w:val="20"/>
                <w:szCs w:val="20"/>
              </w:rPr>
              <w:object w:dxaOrig="180" w:dyaOrig="200" w14:anchorId="26DF03F1">
                <v:shape id="_x0000_i1038" type="#_x0000_t75" alt="" style="width:6.8pt;height:6.8pt;mso-width-percent:0;mso-height-percent:0;mso-width-percent:0;mso-height-percent:0" o:ole="">
                  <v:imagedata r:id="rId61" o:title=""/>
                </v:shape>
                <o:OLEObject Type="Embed" ProgID="Equation.DSMT4" ShapeID="_x0000_i1038" DrawAspect="Content" ObjectID="_1757257399" r:id="rId62"/>
              </w:object>
            </w:r>
          </w:p>
        </w:tc>
        <w:tc>
          <w:tcPr>
            <w:tcW w:w="0" w:type="auto"/>
            <w:vAlign w:val="center"/>
          </w:tcPr>
          <w:p w14:paraId="02085486"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 xml:space="preserve">Wavenumber in </w:t>
            </w:r>
            <w:proofErr w:type="gramStart"/>
            <w:r w:rsidRPr="00634C4C">
              <w:rPr>
                <w:rFonts w:asciiTheme="minorHAnsi" w:hAnsiTheme="minorHAnsi" w:cstheme="minorHAnsi"/>
                <w:sz w:val="20"/>
                <w:szCs w:val="20"/>
              </w:rPr>
              <w:t>cm</w:t>
            </w:r>
            <w:r w:rsidRPr="00634C4C">
              <w:rPr>
                <w:rFonts w:asciiTheme="minorHAnsi" w:hAnsiTheme="minorHAnsi" w:cstheme="minorHAnsi"/>
                <w:sz w:val="20"/>
                <w:szCs w:val="20"/>
                <w:vertAlign w:val="superscript"/>
              </w:rPr>
              <w:t>-1</w:t>
            </w:r>
            <w:proofErr w:type="gramEnd"/>
          </w:p>
        </w:tc>
      </w:tr>
      <w:tr w:rsidR="00935D60" w:rsidRPr="002F204C" w14:paraId="1079538F" w14:textId="77777777" w:rsidTr="002234C5">
        <w:trPr>
          <w:jc w:val="center"/>
        </w:trPr>
        <w:tc>
          <w:tcPr>
            <w:tcW w:w="0" w:type="auto"/>
            <w:vAlign w:val="center"/>
          </w:tcPr>
          <w:p w14:paraId="4027D5F6"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x</w:t>
            </w:r>
          </w:p>
        </w:tc>
        <w:tc>
          <w:tcPr>
            <w:tcW w:w="0" w:type="auto"/>
            <w:vAlign w:val="center"/>
          </w:tcPr>
          <w:p w14:paraId="53481C7A"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Optical path difference in cm</w:t>
            </w:r>
          </w:p>
        </w:tc>
      </w:tr>
      <w:tr w:rsidR="00935D60" w:rsidRPr="002F204C" w14:paraId="32DD5900" w14:textId="77777777" w:rsidTr="002234C5">
        <w:trPr>
          <w:jc w:val="center"/>
        </w:trPr>
        <w:tc>
          <w:tcPr>
            <w:tcW w:w="0" w:type="auto"/>
            <w:vAlign w:val="center"/>
          </w:tcPr>
          <w:p w14:paraId="19874342"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u</w:t>
            </w:r>
          </w:p>
        </w:tc>
        <w:tc>
          <w:tcPr>
            <w:tcW w:w="0" w:type="auto"/>
            <w:vAlign w:val="center"/>
          </w:tcPr>
          <w:p w14:paraId="752BF831" w14:textId="57811EC8" w:rsidR="00935D60" w:rsidRPr="00634C4C" w:rsidRDefault="00206665" w:rsidP="002234C5">
            <w:pPr>
              <w:rPr>
                <w:rFonts w:asciiTheme="minorHAnsi" w:hAnsiTheme="minorHAnsi" w:cstheme="minorHAnsi"/>
                <w:sz w:val="20"/>
                <w:szCs w:val="20"/>
              </w:rPr>
            </w:pPr>
            <w:r w:rsidRPr="00206665">
              <w:rPr>
                <w:rFonts w:asciiTheme="minorHAnsi" w:hAnsiTheme="minorHAnsi" w:cstheme="minorHAnsi"/>
                <w:noProof/>
                <w:position w:val="-10"/>
                <w:sz w:val="20"/>
                <w:szCs w:val="20"/>
              </w:rPr>
              <w:object w:dxaOrig="580" w:dyaOrig="300" w14:anchorId="0A735479">
                <v:shape id="_x0000_i1037" type="#_x0000_t75" alt="" style="width:27.2pt;height:13.05pt;mso-width-percent:0;mso-height-percent:0;mso-width-percent:0;mso-height-percent:0" o:ole="">
                  <v:imagedata r:id="rId63" o:title=""/>
                </v:shape>
                <o:OLEObject Type="Embed" ProgID="Equation.DSMT4" ShapeID="_x0000_i1037" DrawAspect="Content" ObjectID="_1757257400" r:id="rId64"/>
              </w:object>
            </w:r>
            <w:r w:rsidR="00935D60" w:rsidRPr="00634C4C">
              <w:rPr>
                <w:rFonts w:asciiTheme="minorHAnsi" w:hAnsiTheme="minorHAnsi" w:cstheme="minorHAnsi"/>
                <w:sz w:val="20"/>
                <w:szCs w:val="20"/>
              </w:rPr>
              <w:t xml:space="preserve"> </w:t>
            </w:r>
          </w:p>
        </w:tc>
      </w:tr>
      <w:tr w:rsidR="00935D60" w:rsidRPr="002F204C" w14:paraId="3C500585" w14:textId="77777777" w:rsidTr="002234C5">
        <w:trPr>
          <w:jc w:val="center"/>
        </w:trPr>
        <w:tc>
          <w:tcPr>
            <w:tcW w:w="0" w:type="auto"/>
            <w:vAlign w:val="center"/>
          </w:tcPr>
          <w:p w14:paraId="70AC2FBC"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i/>
                <w:sz w:val="20"/>
                <w:szCs w:val="20"/>
              </w:rPr>
              <w:t>u</w:t>
            </w:r>
            <w:r w:rsidRPr="00634C4C">
              <w:rPr>
                <w:rFonts w:asciiTheme="minorHAnsi" w:hAnsiTheme="minorHAnsi" w:cstheme="minorHAnsi"/>
                <w:sz w:val="20"/>
                <w:szCs w:val="20"/>
              </w:rPr>
              <w:t>’</w:t>
            </w:r>
          </w:p>
        </w:tc>
        <w:tc>
          <w:tcPr>
            <w:tcW w:w="0" w:type="auto"/>
            <w:vAlign w:val="center"/>
          </w:tcPr>
          <w:p w14:paraId="18B03E3A" w14:textId="63A2AE76" w:rsidR="00935D60" w:rsidRPr="00634C4C" w:rsidRDefault="00206665" w:rsidP="002234C5">
            <w:pPr>
              <w:rPr>
                <w:rFonts w:asciiTheme="minorHAnsi" w:hAnsiTheme="minorHAnsi" w:cstheme="minorHAnsi"/>
                <w:sz w:val="20"/>
                <w:szCs w:val="20"/>
              </w:rPr>
            </w:pPr>
            <w:r w:rsidRPr="00206665">
              <w:rPr>
                <w:rFonts w:asciiTheme="minorHAnsi" w:hAnsiTheme="minorHAnsi" w:cstheme="minorHAnsi"/>
                <w:noProof/>
                <w:position w:val="-12"/>
                <w:sz w:val="20"/>
                <w:szCs w:val="20"/>
              </w:rPr>
              <w:object w:dxaOrig="1480" w:dyaOrig="340" w14:anchorId="1A910FA7">
                <v:shape id="_x0000_i1036" type="#_x0000_t75" alt="" style="width:78.8pt;height:13.05pt;mso-width-percent:0;mso-height-percent:0;mso-width-percent:0;mso-height-percent:0" o:ole="">
                  <v:imagedata r:id="rId65" o:title=""/>
                </v:shape>
                <o:OLEObject Type="Embed" ProgID="Equation.DSMT4" ShapeID="_x0000_i1036" DrawAspect="Content" ObjectID="_1757257401" r:id="rId66"/>
              </w:object>
            </w:r>
            <w:r w:rsidR="00935D60" w:rsidRPr="00634C4C">
              <w:rPr>
                <w:rFonts w:asciiTheme="minorHAnsi" w:hAnsiTheme="minorHAnsi" w:cstheme="minorHAnsi"/>
                <w:sz w:val="20"/>
                <w:szCs w:val="20"/>
              </w:rPr>
              <w:t xml:space="preserve"> </w:t>
            </w:r>
          </w:p>
        </w:tc>
      </w:tr>
      <w:tr w:rsidR="00935D60" w:rsidRPr="002F204C" w14:paraId="77AEF954" w14:textId="77777777" w:rsidTr="002234C5">
        <w:trPr>
          <w:jc w:val="center"/>
        </w:trPr>
        <w:tc>
          <w:tcPr>
            <w:tcW w:w="0" w:type="auto"/>
            <w:vAlign w:val="center"/>
          </w:tcPr>
          <w:p w14:paraId="64F09FF9"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a</w:t>
            </w:r>
          </w:p>
        </w:tc>
        <w:tc>
          <w:tcPr>
            <w:tcW w:w="0" w:type="auto"/>
            <w:vAlign w:val="center"/>
          </w:tcPr>
          <w:p w14:paraId="7E35F96E" w14:textId="7842C473"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w:t>
            </w:r>
            <w:r w:rsidR="00206665" w:rsidRPr="00206665">
              <w:rPr>
                <w:rFonts w:asciiTheme="minorHAnsi" w:hAnsiTheme="minorHAnsi" w:cstheme="minorHAnsi"/>
                <w:noProof/>
                <w:position w:val="-10"/>
                <w:sz w:val="20"/>
                <w:szCs w:val="20"/>
              </w:rPr>
              <w:object w:dxaOrig="320" w:dyaOrig="300" w14:anchorId="0D5565B3">
                <v:shape id="_x0000_i1035" type="#_x0000_t75" alt="" style="width:13.05pt;height:13.05pt;mso-width-percent:0;mso-height-percent:0;mso-width-percent:0;mso-height-percent:0" o:ole="">
                  <v:imagedata r:id="rId67" o:title=""/>
                </v:shape>
                <o:OLEObject Type="Embed" ProgID="Equation.DSMT4" ShapeID="_x0000_i1035" DrawAspect="Content" ObjectID="_1757257402" r:id="rId68"/>
              </w:object>
            </w:r>
            <w:r w:rsidRPr="00634C4C">
              <w:rPr>
                <w:rFonts w:asciiTheme="minorHAnsi" w:hAnsiTheme="minorHAnsi" w:cstheme="minorHAnsi"/>
                <w:sz w:val="20"/>
                <w:szCs w:val="20"/>
              </w:rPr>
              <w:t xml:space="preserve"> where </w:t>
            </w:r>
            <w:r w:rsidRPr="00634C4C">
              <w:rPr>
                <w:rFonts w:asciiTheme="minorHAnsi" w:hAnsiTheme="minorHAnsi" w:cstheme="minorHAnsi"/>
                <w:i/>
                <w:sz w:val="20"/>
                <w:szCs w:val="20"/>
              </w:rPr>
              <w:t>L</w:t>
            </w:r>
            <w:r w:rsidRPr="00634C4C">
              <w:rPr>
                <w:rFonts w:asciiTheme="minorHAnsi" w:hAnsiTheme="minorHAnsi" w:cstheme="minorHAnsi"/>
                <w:sz w:val="20"/>
                <w:szCs w:val="20"/>
              </w:rPr>
              <w:t xml:space="preserve"> is the maximum optical path difference of an equivalent interferometer (“</w:t>
            </w:r>
            <w:proofErr w:type="spellStart"/>
            <w:r w:rsidRPr="00634C4C">
              <w:rPr>
                <w:rFonts w:asciiTheme="minorHAnsi" w:hAnsiTheme="minorHAnsi" w:cstheme="minorHAnsi"/>
                <w:sz w:val="20"/>
                <w:szCs w:val="20"/>
              </w:rPr>
              <w:t>maxOPD</w:t>
            </w:r>
            <w:proofErr w:type="spellEnd"/>
            <w:r w:rsidRPr="00634C4C">
              <w:rPr>
                <w:rFonts w:asciiTheme="minorHAnsi" w:hAnsiTheme="minorHAnsi" w:cstheme="minorHAnsi"/>
                <w:sz w:val="20"/>
                <w:szCs w:val="20"/>
              </w:rPr>
              <w:t>”)</w:t>
            </w:r>
          </w:p>
        </w:tc>
      </w:tr>
      <w:tr w:rsidR="00935D60" w:rsidRPr="002F204C" w14:paraId="7E1FC764" w14:textId="77777777" w:rsidTr="002234C5">
        <w:trPr>
          <w:jc w:val="center"/>
        </w:trPr>
        <w:tc>
          <w:tcPr>
            <w:tcW w:w="0" w:type="auto"/>
            <w:vAlign w:val="center"/>
          </w:tcPr>
          <w:p w14:paraId="0E9FFBD6"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FZ</w:t>
            </w:r>
          </w:p>
        </w:tc>
        <w:tc>
          <w:tcPr>
            <w:tcW w:w="0" w:type="auto"/>
            <w:vAlign w:val="center"/>
          </w:tcPr>
          <w:p w14:paraId="2A8CFF02" w14:textId="77777777" w:rsidR="00935D60" w:rsidRPr="00634C4C" w:rsidRDefault="00935D60" w:rsidP="002234C5">
            <w:pPr>
              <w:rPr>
                <w:rFonts w:asciiTheme="minorHAnsi" w:hAnsiTheme="minorHAnsi" w:cstheme="minorHAnsi"/>
                <w:sz w:val="20"/>
                <w:szCs w:val="20"/>
              </w:rPr>
            </w:pPr>
          </w:p>
        </w:tc>
      </w:tr>
      <w:tr w:rsidR="00935D60" w:rsidRPr="002F204C" w14:paraId="31263D6D" w14:textId="77777777" w:rsidTr="002234C5">
        <w:trPr>
          <w:jc w:val="center"/>
        </w:trPr>
        <w:tc>
          <w:tcPr>
            <w:tcW w:w="0" w:type="auto"/>
            <w:vAlign w:val="center"/>
          </w:tcPr>
          <w:p w14:paraId="2431351A" w14:textId="77777777" w:rsidR="00935D60" w:rsidRPr="00634C4C" w:rsidRDefault="00935D60" w:rsidP="002234C5">
            <w:pPr>
              <w:jc w:val="center"/>
              <w:rPr>
                <w:rFonts w:asciiTheme="minorHAnsi" w:hAnsiTheme="minorHAnsi" w:cstheme="minorHAnsi"/>
                <w:sz w:val="20"/>
                <w:szCs w:val="20"/>
              </w:rPr>
            </w:pPr>
            <w:r w:rsidRPr="00634C4C">
              <w:rPr>
                <w:rFonts w:asciiTheme="minorHAnsi" w:hAnsiTheme="minorHAnsi" w:cstheme="minorHAnsi"/>
                <w:sz w:val="20"/>
                <w:szCs w:val="20"/>
              </w:rPr>
              <w:t>CR</w:t>
            </w:r>
          </w:p>
        </w:tc>
        <w:tc>
          <w:tcPr>
            <w:tcW w:w="0" w:type="auto"/>
            <w:vAlign w:val="center"/>
          </w:tcPr>
          <w:p w14:paraId="0ECEDDF8" w14:textId="77777777" w:rsidR="00935D60" w:rsidRPr="00634C4C" w:rsidRDefault="00935D60" w:rsidP="002234C5">
            <w:pPr>
              <w:rPr>
                <w:rFonts w:asciiTheme="minorHAnsi" w:hAnsiTheme="minorHAnsi" w:cstheme="minorHAnsi"/>
                <w:sz w:val="20"/>
                <w:szCs w:val="20"/>
              </w:rPr>
            </w:pPr>
            <w:r w:rsidRPr="00634C4C">
              <w:rPr>
                <w:rFonts w:asciiTheme="minorHAnsi" w:hAnsiTheme="minorHAnsi" w:cstheme="minorHAnsi"/>
                <w:sz w:val="20"/>
                <w:szCs w:val="20"/>
              </w:rPr>
              <w:t>Critical value of ratio: (V1-V2)/HWHM</w:t>
            </w:r>
          </w:p>
        </w:tc>
      </w:tr>
    </w:tbl>
    <w:p w14:paraId="2509BE67" w14:textId="77777777" w:rsidR="00935D60" w:rsidRDefault="00935D60" w:rsidP="00935D60">
      <w:pPr>
        <w:rPr>
          <w:b/>
        </w:rPr>
      </w:pPr>
    </w:p>
    <w:p w14:paraId="5DFFB371" w14:textId="77777777" w:rsidR="003F1592" w:rsidRDefault="003F1592" w:rsidP="007E6C54">
      <w:pPr>
        <w:pStyle w:val="Caption"/>
        <w:rPr>
          <w:sz w:val="20"/>
        </w:rPr>
      </w:pPr>
      <w:bookmarkStart w:id="77" w:name="_Ref521582497"/>
    </w:p>
    <w:p w14:paraId="76AF314D" w14:textId="44A2F087" w:rsidR="007E6C54" w:rsidRPr="00CC1547" w:rsidRDefault="007E6C54" w:rsidP="007E6C54">
      <w:pPr>
        <w:pStyle w:val="Caption"/>
        <w:rPr>
          <w:b w:val="0"/>
          <w:sz w:val="20"/>
        </w:rPr>
      </w:pPr>
      <w:r w:rsidRPr="00CC1547">
        <w:rPr>
          <w:sz w:val="20"/>
        </w:rPr>
        <w:t xml:space="preserve">Table </w:t>
      </w:r>
      <w:r w:rsidRPr="00CC1547">
        <w:rPr>
          <w:sz w:val="20"/>
        </w:rPr>
        <w:fldChar w:fldCharType="begin"/>
      </w:r>
      <w:r w:rsidRPr="00CC1547">
        <w:rPr>
          <w:sz w:val="20"/>
        </w:rPr>
        <w:instrText xml:space="preserve"> SEQ Table \* ARABIC </w:instrText>
      </w:r>
      <w:r w:rsidRPr="00CC1547">
        <w:rPr>
          <w:sz w:val="20"/>
        </w:rPr>
        <w:fldChar w:fldCharType="separate"/>
      </w:r>
      <w:r w:rsidR="008929CD">
        <w:rPr>
          <w:noProof/>
          <w:sz w:val="20"/>
        </w:rPr>
        <w:t>6</w:t>
      </w:r>
      <w:r w:rsidRPr="00CC1547">
        <w:rPr>
          <w:sz w:val="20"/>
        </w:rPr>
        <w:fldChar w:fldCharType="end"/>
      </w:r>
      <w:bookmarkEnd w:id="73"/>
      <w:bookmarkEnd w:id="77"/>
      <w:r w:rsidRPr="00CC1547">
        <w:rPr>
          <w:sz w:val="20"/>
        </w:rPr>
        <w:t>:</w:t>
      </w:r>
      <w:r>
        <w:rPr>
          <w:sz w:val="20"/>
        </w:rPr>
        <w:t xml:space="preserve"> </w:t>
      </w:r>
      <w:r w:rsidRPr="00CC1547">
        <w:rPr>
          <w:b w:val="0"/>
          <w:sz w:val="20"/>
        </w:rPr>
        <w:t>Mandatory keys are in bold. In blue</w:t>
      </w:r>
      <w:r>
        <w:rPr>
          <w:b w:val="0"/>
          <w:sz w:val="20"/>
        </w:rPr>
        <w:t>:</w:t>
      </w:r>
      <w:r w:rsidRPr="00CC1547">
        <w:rPr>
          <w:b w:val="0"/>
          <w:sz w:val="20"/>
        </w:rPr>
        <w:t xml:space="preserve"> keys relating</w:t>
      </w:r>
      <w:r>
        <w:rPr>
          <w:b w:val="0"/>
          <w:sz w:val="20"/>
        </w:rPr>
        <w:t xml:space="preserve"> to built-in functions </w:t>
      </w:r>
      <w:r w:rsidRPr="00014FE4">
        <w:rPr>
          <w:b w:val="0"/>
          <w:i/>
          <w:sz w:val="20"/>
        </w:rPr>
        <w:t>only</w:t>
      </w:r>
      <w:r>
        <w:rPr>
          <w:b w:val="0"/>
          <w:sz w:val="20"/>
        </w:rPr>
        <w:t xml:space="preserve">. In green: keys relating to user-supplied instrument function </w:t>
      </w:r>
      <w:r w:rsidRPr="00014FE4">
        <w:rPr>
          <w:b w:val="0"/>
          <w:i/>
          <w:sz w:val="20"/>
        </w:rPr>
        <w:t>only</w:t>
      </w:r>
      <w:r>
        <w:rPr>
          <w:b w:val="0"/>
          <w:sz w:val="20"/>
        </w:rPr>
        <w:t>. Keys in black are common to both built-in and user-defined functions.</w:t>
      </w:r>
    </w:p>
    <w:p w14:paraId="3A035501" w14:textId="77777777" w:rsidR="007E6C54" w:rsidRPr="00CC1547" w:rsidRDefault="007E6C54" w:rsidP="007E6C54"/>
    <w:tbl>
      <w:tblPr>
        <w:tblStyle w:val="TableGrid"/>
        <w:tblW w:w="0" w:type="auto"/>
        <w:tblCellMar>
          <w:left w:w="43" w:type="dxa"/>
          <w:right w:w="43" w:type="dxa"/>
        </w:tblCellMar>
        <w:tblLook w:val="04A0" w:firstRow="1" w:lastRow="0" w:firstColumn="1" w:lastColumn="0" w:noHBand="0" w:noVBand="1"/>
      </w:tblPr>
      <w:tblGrid>
        <w:gridCol w:w="1615"/>
        <w:gridCol w:w="7290"/>
        <w:gridCol w:w="2749"/>
      </w:tblGrid>
      <w:tr w:rsidR="007E6C54" w:rsidRPr="007C779D" w14:paraId="4FA1D024" w14:textId="77777777" w:rsidTr="0045689A">
        <w:tc>
          <w:tcPr>
            <w:tcW w:w="1615" w:type="dxa"/>
          </w:tcPr>
          <w:p w14:paraId="2CE0CEEC" w14:textId="2BF8D8F0" w:rsidR="007E6C54" w:rsidRPr="00FD1FA3" w:rsidRDefault="00FD1FA3" w:rsidP="00FD1FA3">
            <w:pPr>
              <w:jc w:val="center"/>
              <w:rPr>
                <w:rFonts w:asciiTheme="minorHAnsi" w:hAnsiTheme="minorHAnsi"/>
                <w:b/>
                <w:color w:val="auto"/>
                <w:sz w:val="20"/>
                <w:szCs w:val="20"/>
              </w:rPr>
            </w:pPr>
            <w:r w:rsidRPr="00FD1FA3">
              <w:rPr>
                <w:rFonts w:asciiTheme="minorHAnsi" w:hAnsiTheme="minorHAnsi"/>
                <w:b/>
                <w:color w:val="auto"/>
                <w:sz w:val="20"/>
                <w:szCs w:val="20"/>
              </w:rPr>
              <w:t>Key</w:t>
            </w:r>
          </w:p>
        </w:tc>
        <w:tc>
          <w:tcPr>
            <w:tcW w:w="7290" w:type="dxa"/>
          </w:tcPr>
          <w:p w14:paraId="476EF91E" w14:textId="2DD9F138" w:rsidR="007E6C54" w:rsidRPr="00FD1FA3" w:rsidRDefault="00FD1FA3" w:rsidP="00FD1FA3">
            <w:pPr>
              <w:jc w:val="center"/>
              <w:rPr>
                <w:rFonts w:asciiTheme="minorHAnsi" w:hAnsiTheme="minorHAnsi"/>
                <w:b/>
                <w:color w:val="auto"/>
                <w:sz w:val="20"/>
                <w:szCs w:val="20"/>
              </w:rPr>
            </w:pPr>
            <w:r w:rsidRPr="00FD1FA3">
              <w:rPr>
                <w:rFonts w:asciiTheme="minorHAnsi" w:hAnsiTheme="minorHAnsi"/>
                <w:b/>
                <w:color w:val="auto"/>
                <w:sz w:val="20"/>
                <w:szCs w:val="20"/>
              </w:rPr>
              <w:t>Description</w:t>
            </w:r>
          </w:p>
        </w:tc>
        <w:tc>
          <w:tcPr>
            <w:tcW w:w="2749" w:type="dxa"/>
          </w:tcPr>
          <w:p w14:paraId="0757D562" w14:textId="60130046" w:rsidR="007E6C54" w:rsidRPr="009C68A1" w:rsidRDefault="005A6614" w:rsidP="005A6614">
            <w:pPr>
              <w:jc w:val="center"/>
              <w:rPr>
                <w:rFonts w:asciiTheme="minorHAnsi" w:hAnsiTheme="minorHAnsi"/>
                <w:color w:val="auto"/>
                <w:sz w:val="20"/>
                <w:szCs w:val="20"/>
              </w:rPr>
            </w:pPr>
            <w:r w:rsidRPr="005A6614">
              <w:rPr>
                <w:rFonts w:asciiTheme="minorHAnsi" w:hAnsiTheme="minorHAnsi"/>
                <w:b/>
                <w:color w:val="auto"/>
                <w:sz w:val="20"/>
                <w:szCs w:val="20"/>
              </w:rPr>
              <w:t>Default value</w:t>
            </w:r>
          </w:p>
        </w:tc>
      </w:tr>
      <w:tr w:rsidR="007E6C54" w:rsidRPr="007C779D" w14:paraId="50F0E16F" w14:textId="77777777" w:rsidTr="0045689A">
        <w:tc>
          <w:tcPr>
            <w:tcW w:w="1615" w:type="dxa"/>
            <w:vAlign w:val="center"/>
          </w:tcPr>
          <w:p w14:paraId="0DBAD01F" w14:textId="77777777" w:rsidR="007E6C54" w:rsidRPr="00975C07" w:rsidRDefault="007E6C54" w:rsidP="002234C5">
            <w:pPr>
              <w:rPr>
                <w:rFonts w:asciiTheme="minorHAnsi" w:hAnsiTheme="minorHAnsi"/>
                <w:color w:val="auto"/>
                <w:sz w:val="20"/>
                <w:szCs w:val="20"/>
              </w:rPr>
            </w:pPr>
            <w:r w:rsidRPr="00975C07">
              <w:rPr>
                <w:rFonts w:asciiTheme="minorHAnsi" w:hAnsiTheme="minorHAnsi"/>
                <w:color w:val="0070C0"/>
                <w:sz w:val="20"/>
                <w:szCs w:val="20"/>
              </w:rPr>
              <w:t>"FFT":</w:t>
            </w:r>
          </w:p>
        </w:tc>
        <w:tc>
          <w:tcPr>
            <w:tcW w:w="7290" w:type="dxa"/>
            <w:vAlign w:val="center"/>
          </w:tcPr>
          <w:p w14:paraId="52CEDCF9"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true; false</w:t>
            </w:r>
          </w:p>
        </w:tc>
        <w:tc>
          <w:tcPr>
            <w:tcW w:w="2749" w:type="dxa"/>
            <w:vAlign w:val="center"/>
          </w:tcPr>
          <w:p w14:paraId="650020A2" w14:textId="77777777" w:rsidR="007E6C54" w:rsidRPr="009C68A1" w:rsidRDefault="007E6C54"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7E6C54" w:rsidRPr="007C779D" w14:paraId="69987A73" w14:textId="77777777" w:rsidTr="0045689A">
        <w:tc>
          <w:tcPr>
            <w:tcW w:w="1615" w:type="dxa"/>
            <w:vAlign w:val="center"/>
          </w:tcPr>
          <w:p w14:paraId="44053F75" w14:textId="77777777" w:rsidR="007E6C54" w:rsidRPr="003C41D0" w:rsidRDefault="007E6C54" w:rsidP="002234C5">
            <w:pPr>
              <w:rPr>
                <w:rFonts w:asciiTheme="minorHAnsi" w:hAnsiTheme="minorHAnsi"/>
                <w:color w:val="auto"/>
                <w:sz w:val="20"/>
                <w:szCs w:val="20"/>
              </w:rPr>
            </w:pPr>
            <w:r w:rsidRPr="003C41D0">
              <w:rPr>
                <w:rFonts w:asciiTheme="minorHAnsi" w:hAnsiTheme="minorHAnsi"/>
                <w:color w:val="auto"/>
                <w:sz w:val="20"/>
                <w:szCs w:val="20"/>
              </w:rPr>
              <w:t>"</w:t>
            </w:r>
            <w:proofErr w:type="gramStart"/>
            <w:r w:rsidRPr="003C41D0">
              <w:rPr>
                <w:rFonts w:asciiTheme="minorHAnsi" w:hAnsiTheme="minorHAnsi"/>
                <w:color w:val="auto"/>
                <w:sz w:val="20"/>
                <w:szCs w:val="20"/>
              </w:rPr>
              <w:t>function</w:t>
            </w:r>
            <w:proofErr w:type="gramEnd"/>
            <w:r>
              <w:rPr>
                <w:rFonts w:asciiTheme="minorHAnsi" w:hAnsiTheme="minorHAnsi"/>
                <w:color w:val="auto"/>
                <w:sz w:val="20"/>
                <w:szCs w:val="20"/>
              </w:rPr>
              <w:t>-</w:t>
            </w:r>
            <w:r w:rsidRPr="003C41D0">
              <w:rPr>
                <w:rFonts w:asciiTheme="minorHAnsi" w:hAnsiTheme="minorHAnsi"/>
                <w:color w:val="auto"/>
                <w:sz w:val="20"/>
                <w:szCs w:val="20"/>
              </w:rPr>
              <w:t>ID"</w:t>
            </w:r>
          </w:p>
        </w:tc>
        <w:tc>
          <w:tcPr>
            <w:tcW w:w="7290" w:type="dxa"/>
            <w:vAlign w:val="center"/>
          </w:tcPr>
          <w:p w14:paraId="18604712" w14:textId="01B83792"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 xml:space="preserve">Integer from </w:t>
            </w:r>
            <w:r w:rsidR="0045689A">
              <w:rPr>
                <w:rFonts w:asciiTheme="minorHAnsi" w:hAnsiTheme="minorHAnsi"/>
                <w:color w:val="auto"/>
                <w:sz w:val="20"/>
                <w:szCs w:val="20"/>
              </w:rPr>
              <w:t>0</w:t>
            </w:r>
            <w:r w:rsidRPr="009C68A1">
              <w:rPr>
                <w:rFonts w:asciiTheme="minorHAnsi" w:hAnsiTheme="minorHAnsi"/>
                <w:color w:val="auto"/>
                <w:sz w:val="20"/>
                <w:szCs w:val="20"/>
              </w:rPr>
              <w:t xml:space="preserve"> to 1</w:t>
            </w:r>
            <w:r>
              <w:rPr>
                <w:rFonts w:asciiTheme="minorHAnsi" w:hAnsiTheme="minorHAnsi"/>
                <w:color w:val="auto"/>
                <w:sz w:val="20"/>
                <w:szCs w:val="20"/>
              </w:rPr>
              <w:t>4</w:t>
            </w:r>
            <w:r w:rsidRPr="009C68A1">
              <w:rPr>
                <w:rFonts w:asciiTheme="minorHAnsi" w:hAnsiTheme="minorHAnsi"/>
                <w:color w:val="auto"/>
                <w:sz w:val="20"/>
                <w:szCs w:val="20"/>
              </w:rPr>
              <w:t xml:space="preserve">, </w:t>
            </w:r>
            <w:r>
              <w:rPr>
                <w:rFonts w:asciiTheme="minorHAnsi" w:hAnsiTheme="minorHAnsi"/>
                <w:color w:val="auto"/>
                <w:sz w:val="20"/>
                <w:szCs w:val="20"/>
              </w:rPr>
              <w:t xml:space="preserve">containing ID of selected </w:t>
            </w:r>
            <w:r w:rsidRPr="009C68A1">
              <w:rPr>
                <w:rFonts w:asciiTheme="minorHAnsi" w:hAnsiTheme="minorHAnsi"/>
                <w:color w:val="auto"/>
                <w:sz w:val="20"/>
                <w:szCs w:val="20"/>
              </w:rPr>
              <w:t xml:space="preserve">built-in scanning function (see </w:t>
            </w:r>
            <w:r w:rsidRPr="009C68A1">
              <w:rPr>
                <w:rFonts w:asciiTheme="minorHAnsi" w:hAnsiTheme="minorHAnsi"/>
                <w:color w:val="auto"/>
                <w:sz w:val="20"/>
                <w:szCs w:val="20"/>
              </w:rPr>
              <w:fldChar w:fldCharType="begin"/>
            </w:r>
            <w:r w:rsidRPr="009C68A1">
              <w:rPr>
                <w:rFonts w:asciiTheme="minorHAnsi" w:hAnsiTheme="minorHAnsi"/>
                <w:color w:val="auto"/>
                <w:sz w:val="20"/>
                <w:szCs w:val="20"/>
              </w:rPr>
              <w:instrText xml:space="preserve"> REF _Ref516154578 \h  \* MERGEFORMAT </w:instrText>
            </w:r>
            <w:r w:rsidRPr="009C68A1">
              <w:rPr>
                <w:rFonts w:asciiTheme="minorHAnsi" w:hAnsiTheme="minorHAnsi"/>
                <w:color w:val="auto"/>
                <w:sz w:val="20"/>
                <w:szCs w:val="20"/>
              </w:rPr>
            </w:r>
            <w:r w:rsidRPr="009C68A1">
              <w:rPr>
                <w:rFonts w:asciiTheme="minorHAnsi" w:hAnsiTheme="minorHAnsi"/>
                <w:color w:val="auto"/>
                <w:sz w:val="20"/>
                <w:szCs w:val="20"/>
              </w:rPr>
              <w:fldChar w:fldCharType="separate"/>
            </w:r>
            <w:r w:rsidRPr="00CD6478">
              <w:rPr>
                <w:rFonts w:asciiTheme="minorHAnsi" w:hAnsiTheme="minorHAnsi"/>
                <w:color w:val="auto"/>
                <w:sz w:val="20"/>
                <w:szCs w:val="20"/>
              </w:rPr>
              <w:t>Table 3</w:t>
            </w:r>
            <w:r w:rsidRPr="009C68A1">
              <w:rPr>
                <w:rFonts w:asciiTheme="minorHAnsi" w:hAnsiTheme="minorHAnsi"/>
                <w:color w:val="auto"/>
                <w:sz w:val="20"/>
                <w:szCs w:val="20"/>
              </w:rPr>
              <w:fldChar w:fldCharType="end"/>
            </w:r>
            <w:r w:rsidRPr="009C68A1">
              <w:rPr>
                <w:rFonts w:asciiTheme="minorHAnsi" w:hAnsiTheme="minorHAnsi"/>
                <w:color w:val="auto"/>
                <w:sz w:val="20"/>
                <w:szCs w:val="20"/>
              </w:rPr>
              <w:t xml:space="preserve"> for list of available </w:t>
            </w:r>
            <w:r>
              <w:rPr>
                <w:rFonts w:asciiTheme="minorHAnsi" w:hAnsiTheme="minorHAnsi"/>
                <w:color w:val="auto"/>
                <w:sz w:val="20"/>
                <w:szCs w:val="20"/>
              </w:rPr>
              <w:t>op</w:t>
            </w:r>
            <w:r w:rsidRPr="009C68A1">
              <w:rPr>
                <w:rFonts w:asciiTheme="minorHAnsi" w:hAnsiTheme="minorHAnsi"/>
                <w:color w:val="auto"/>
                <w:sz w:val="20"/>
                <w:szCs w:val="20"/>
              </w:rPr>
              <w:t xml:space="preserve">tions). If function ID =0: </w:t>
            </w:r>
            <w:r>
              <w:rPr>
                <w:rFonts w:asciiTheme="minorHAnsi" w:hAnsiTheme="minorHAnsi"/>
                <w:color w:val="auto"/>
                <w:sz w:val="20"/>
                <w:szCs w:val="20"/>
              </w:rPr>
              <w:t xml:space="preserve">the </w:t>
            </w:r>
            <w:r w:rsidRPr="009C68A1">
              <w:rPr>
                <w:rFonts w:asciiTheme="minorHAnsi" w:hAnsiTheme="minorHAnsi"/>
                <w:color w:val="auto"/>
                <w:sz w:val="20"/>
                <w:szCs w:val="20"/>
              </w:rPr>
              <w:t xml:space="preserve">filter function is read in from </w:t>
            </w:r>
            <w:r w:rsidR="0045689A">
              <w:rPr>
                <w:rFonts w:asciiTheme="minorHAnsi" w:hAnsiTheme="minorHAnsi"/>
                <w:color w:val="auto"/>
                <w:sz w:val="20"/>
                <w:szCs w:val="20"/>
              </w:rPr>
              <w:t xml:space="preserve">external </w:t>
            </w:r>
            <w:r w:rsidRPr="009C68A1">
              <w:rPr>
                <w:rFonts w:asciiTheme="minorHAnsi" w:hAnsiTheme="minorHAnsi"/>
                <w:color w:val="auto"/>
                <w:sz w:val="20"/>
                <w:szCs w:val="20"/>
              </w:rPr>
              <w:t>file.</w:t>
            </w:r>
          </w:p>
        </w:tc>
        <w:tc>
          <w:tcPr>
            <w:tcW w:w="2749" w:type="dxa"/>
            <w:vAlign w:val="center"/>
          </w:tcPr>
          <w:p w14:paraId="40932FAB" w14:textId="77777777" w:rsidR="007E6C54" w:rsidRPr="009C68A1" w:rsidRDefault="007E6C54"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D773F2" w:rsidRPr="007C779D" w14:paraId="52400BE3" w14:textId="77777777" w:rsidTr="0045689A">
        <w:tc>
          <w:tcPr>
            <w:tcW w:w="1615" w:type="dxa"/>
            <w:vAlign w:val="center"/>
          </w:tcPr>
          <w:p w14:paraId="03B31531" w14:textId="1B921560" w:rsidR="00D773F2" w:rsidRPr="00975C07" w:rsidRDefault="00D773F2" w:rsidP="00D773F2">
            <w:pPr>
              <w:rPr>
                <w:rFonts w:asciiTheme="minorHAnsi" w:hAnsiTheme="minorHAnsi"/>
                <w:color w:val="0070C0"/>
                <w:sz w:val="20"/>
                <w:szCs w:val="20"/>
              </w:rPr>
            </w:pPr>
            <w:r w:rsidRPr="009C68A1">
              <w:rPr>
                <w:rFonts w:asciiTheme="minorHAnsi" w:hAnsiTheme="minorHAnsi"/>
                <w:color w:val="0070C0"/>
                <w:sz w:val="20"/>
                <w:szCs w:val="20"/>
              </w:rPr>
              <w:t>"</w:t>
            </w:r>
            <w:proofErr w:type="gramStart"/>
            <w:r w:rsidRPr="009C68A1">
              <w:rPr>
                <w:rFonts w:asciiTheme="minorHAnsi" w:hAnsiTheme="minorHAnsi"/>
                <w:color w:val="0070C0"/>
                <w:sz w:val="20"/>
                <w:szCs w:val="20"/>
              </w:rPr>
              <w:t>func</w:t>
            </w:r>
            <w:r>
              <w:rPr>
                <w:rFonts w:asciiTheme="minorHAnsi" w:hAnsiTheme="minorHAnsi"/>
                <w:color w:val="0070C0"/>
                <w:sz w:val="20"/>
                <w:szCs w:val="20"/>
              </w:rPr>
              <w:t>tion</w:t>
            </w:r>
            <w:proofErr w:type="gramEnd"/>
            <w:r>
              <w:rPr>
                <w:rFonts w:asciiTheme="minorHAnsi" w:hAnsiTheme="minorHAnsi"/>
                <w:color w:val="0070C0"/>
                <w:sz w:val="20"/>
                <w:szCs w:val="20"/>
              </w:rPr>
              <w:t>-param</w:t>
            </w:r>
            <w:r w:rsidRPr="009C68A1">
              <w:rPr>
                <w:rFonts w:asciiTheme="minorHAnsi" w:hAnsiTheme="minorHAnsi"/>
                <w:color w:val="0070C0"/>
                <w:sz w:val="20"/>
                <w:szCs w:val="20"/>
              </w:rPr>
              <w:t>s"</w:t>
            </w:r>
          </w:p>
        </w:tc>
        <w:tc>
          <w:tcPr>
            <w:tcW w:w="7290" w:type="dxa"/>
            <w:vAlign w:val="center"/>
          </w:tcPr>
          <w:p w14:paraId="0840B2F3" w14:textId="4E4AC164" w:rsidR="00D773F2" w:rsidRPr="009C68A1" w:rsidRDefault="00D773F2" w:rsidP="00D773F2">
            <w:pPr>
              <w:rPr>
                <w:rFonts w:asciiTheme="minorHAnsi" w:hAnsiTheme="minorHAnsi"/>
                <w:color w:val="auto"/>
                <w:sz w:val="20"/>
                <w:szCs w:val="20"/>
              </w:rPr>
            </w:pPr>
            <w:r w:rsidRPr="009C68A1">
              <w:rPr>
                <w:rFonts w:asciiTheme="minorHAnsi" w:hAnsiTheme="minorHAnsi"/>
                <w:color w:val="auto"/>
                <w:sz w:val="20"/>
                <w:szCs w:val="20"/>
              </w:rPr>
              <w:t>Real array: [</w:t>
            </w:r>
            <w:r w:rsidRPr="009C68A1">
              <w:rPr>
                <w:rFonts w:asciiTheme="minorHAnsi" w:hAnsiTheme="minorHAnsi"/>
                <w:i/>
                <w:color w:val="auto"/>
                <w:sz w:val="20"/>
                <w:szCs w:val="20"/>
              </w:rPr>
              <w:t>p</w:t>
            </w:r>
            <w:r w:rsidRPr="009C68A1">
              <w:rPr>
                <w:rFonts w:asciiTheme="minorHAnsi" w:hAnsiTheme="minorHAnsi"/>
                <w:color w:val="auto"/>
                <w:sz w:val="20"/>
                <w:szCs w:val="20"/>
              </w:rPr>
              <w:t xml:space="preserve">, </w:t>
            </w:r>
            <w:r w:rsidRPr="009C68A1">
              <w:rPr>
                <w:rFonts w:ascii="Symbol" w:hAnsi="Symbol"/>
                <w:i/>
                <w:color w:val="auto"/>
                <w:sz w:val="20"/>
                <w:szCs w:val="20"/>
              </w:rPr>
              <w:t></w:t>
            </w:r>
            <w:r w:rsidRPr="009C68A1">
              <w:rPr>
                <w:rFonts w:asciiTheme="minorHAnsi" w:hAnsiTheme="minorHAnsi"/>
                <w:color w:val="auto"/>
                <w:sz w:val="20"/>
                <w:szCs w:val="20"/>
                <w:vertAlign w:val="subscript"/>
              </w:rPr>
              <w:t>off</w:t>
            </w:r>
            <w:r w:rsidRPr="009C68A1">
              <w:rPr>
                <w:rFonts w:asciiTheme="minorHAnsi" w:hAnsiTheme="minorHAnsi"/>
                <w:color w:val="auto"/>
                <w:sz w:val="20"/>
                <w:szCs w:val="20"/>
              </w:rPr>
              <w:t xml:space="preserve">, </w:t>
            </w:r>
            <w:r w:rsidRPr="009C68A1">
              <w:rPr>
                <w:rFonts w:asciiTheme="minorHAnsi" w:hAnsiTheme="minorHAnsi"/>
                <w:i/>
                <w:color w:val="auto"/>
                <w:sz w:val="20"/>
                <w:szCs w:val="20"/>
              </w:rPr>
              <w:t>c</w:t>
            </w:r>
            <w:r w:rsidRPr="009C68A1">
              <w:rPr>
                <w:rFonts w:asciiTheme="minorHAnsi" w:hAnsiTheme="minorHAnsi"/>
                <w:color w:val="auto"/>
                <w:sz w:val="20"/>
                <w:szCs w:val="20"/>
              </w:rPr>
              <w:t xml:space="preserve">1, </w:t>
            </w:r>
            <w:r w:rsidRPr="009C68A1">
              <w:rPr>
                <w:rFonts w:asciiTheme="minorHAnsi" w:hAnsiTheme="minorHAnsi"/>
                <w:i/>
                <w:color w:val="auto"/>
                <w:sz w:val="20"/>
                <w:szCs w:val="20"/>
              </w:rPr>
              <w:t>c</w:t>
            </w:r>
            <w:r w:rsidRPr="009C68A1">
              <w:rPr>
                <w:rFonts w:asciiTheme="minorHAnsi" w:hAnsiTheme="minorHAnsi"/>
                <w:color w:val="auto"/>
                <w:sz w:val="20"/>
                <w:szCs w:val="20"/>
              </w:rPr>
              <w:t>2]</w:t>
            </w:r>
            <w:r>
              <w:rPr>
                <w:rFonts w:asciiTheme="minorHAnsi" w:hAnsiTheme="minorHAnsi" w:cstheme="minorHAnsi"/>
                <w:color w:val="auto"/>
                <w:sz w:val="20"/>
                <w:szCs w:val="20"/>
                <w:vertAlign w:val="superscript"/>
              </w:rPr>
              <w:t xml:space="preserve"> †</w:t>
            </w:r>
            <w:r>
              <w:rPr>
                <w:rFonts w:asciiTheme="minorHAnsi" w:hAnsiTheme="minorHAnsi"/>
                <w:color w:val="auto"/>
                <w:sz w:val="20"/>
                <w:szCs w:val="20"/>
                <w:vertAlign w:val="superscript"/>
              </w:rPr>
              <w:t xml:space="preserve"> </w:t>
            </w:r>
            <w:r w:rsidRPr="009C68A1">
              <w:rPr>
                <w:rFonts w:asciiTheme="minorHAnsi" w:hAnsiTheme="minorHAnsi"/>
                <w:color w:val="auto"/>
                <w:sz w:val="20"/>
                <w:szCs w:val="20"/>
              </w:rPr>
              <w:t xml:space="preserve">(see </w:t>
            </w:r>
            <w:r w:rsidRPr="009C68A1">
              <w:rPr>
                <w:rFonts w:asciiTheme="minorHAnsi" w:hAnsiTheme="minorHAnsi"/>
                <w:color w:val="auto"/>
                <w:sz w:val="20"/>
                <w:szCs w:val="20"/>
              </w:rPr>
              <w:fldChar w:fldCharType="begin"/>
            </w:r>
            <w:r w:rsidRPr="009C68A1">
              <w:rPr>
                <w:rFonts w:asciiTheme="minorHAnsi" w:hAnsiTheme="minorHAnsi"/>
                <w:color w:val="auto"/>
                <w:sz w:val="20"/>
                <w:szCs w:val="20"/>
              </w:rPr>
              <w:instrText xml:space="preserve"> REF _Ref516160244 \h  \* MERGEFORMAT </w:instrText>
            </w:r>
            <w:r w:rsidRPr="009C68A1">
              <w:rPr>
                <w:rFonts w:asciiTheme="minorHAnsi" w:hAnsiTheme="minorHAnsi"/>
                <w:color w:val="auto"/>
                <w:sz w:val="20"/>
                <w:szCs w:val="20"/>
              </w:rPr>
            </w:r>
            <w:r w:rsidRPr="009C68A1">
              <w:rPr>
                <w:rFonts w:asciiTheme="minorHAnsi" w:hAnsiTheme="minorHAnsi"/>
                <w:color w:val="auto"/>
                <w:sz w:val="20"/>
                <w:szCs w:val="20"/>
              </w:rPr>
              <w:fldChar w:fldCharType="separate"/>
            </w:r>
            <w:r w:rsidRPr="009C68A1">
              <w:rPr>
                <w:rFonts w:asciiTheme="minorHAnsi" w:hAnsiTheme="minorHAnsi"/>
                <w:color w:val="auto"/>
                <w:sz w:val="20"/>
                <w:szCs w:val="20"/>
              </w:rPr>
              <w:t>Table 3</w:t>
            </w:r>
            <w:r w:rsidRPr="009C68A1">
              <w:rPr>
                <w:rFonts w:asciiTheme="minorHAnsi" w:hAnsiTheme="minorHAnsi"/>
                <w:color w:val="auto"/>
                <w:sz w:val="20"/>
                <w:szCs w:val="20"/>
              </w:rPr>
              <w:fldChar w:fldCharType="end"/>
            </w:r>
            <w:r w:rsidRPr="009C68A1">
              <w:rPr>
                <w:rFonts w:asciiTheme="minorHAnsi" w:hAnsiTheme="minorHAnsi"/>
                <w:color w:val="auto"/>
                <w:sz w:val="20"/>
                <w:szCs w:val="20"/>
              </w:rPr>
              <w:t>)</w:t>
            </w:r>
          </w:p>
        </w:tc>
        <w:tc>
          <w:tcPr>
            <w:tcW w:w="2749" w:type="dxa"/>
            <w:vAlign w:val="center"/>
          </w:tcPr>
          <w:p w14:paraId="351DC5F5" w14:textId="77777777" w:rsidR="00D773F2" w:rsidRPr="009C68A1" w:rsidRDefault="00D773F2" w:rsidP="00D773F2">
            <w:pPr>
              <w:jc w:val="center"/>
              <w:rPr>
                <w:rFonts w:asciiTheme="minorHAnsi" w:hAnsiTheme="minorHAnsi"/>
                <w:color w:val="auto"/>
                <w:sz w:val="20"/>
                <w:szCs w:val="20"/>
              </w:rPr>
            </w:pPr>
          </w:p>
        </w:tc>
      </w:tr>
      <w:tr w:rsidR="007E6C54" w:rsidRPr="007C779D" w14:paraId="7B269177" w14:textId="77777777" w:rsidTr="0045689A">
        <w:tc>
          <w:tcPr>
            <w:tcW w:w="1615" w:type="dxa"/>
            <w:vAlign w:val="center"/>
          </w:tcPr>
          <w:p w14:paraId="199E8AFC" w14:textId="77777777" w:rsidR="007E6C54" w:rsidRPr="00975C07" w:rsidRDefault="007E6C54" w:rsidP="002234C5">
            <w:pPr>
              <w:rPr>
                <w:rFonts w:asciiTheme="minorHAnsi" w:hAnsiTheme="minorHAnsi"/>
                <w:color w:val="auto"/>
                <w:sz w:val="20"/>
                <w:szCs w:val="20"/>
              </w:rPr>
            </w:pPr>
            <w:r w:rsidRPr="00975C07">
              <w:rPr>
                <w:rFonts w:asciiTheme="minorHAnsi" w:hAnsiTheme="minorHAnsi"/>
                <w:color w:val="0070C0"/>
                <w:sz w:val="20"/>
                <w:szCs w:val="20"/>
              </w:rPr>
              <w:t>"HWHM"</w:t>
            </w:r>
          </w:p>
        </w:tc>
        <w:tc>
          <w:tcPr>
            <w:tcW w:w="7290" w:type="dxa"/>
            <w:vAlign w:val="center"/>
          </w:tcPr>
          <w:p w14:paraId="7246AD07"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Function half-width at half-maximum</w:t>
            </w:r>
          </w:p>
        </w:tc>
        <w:tc>
          <w:tcPr>
            <w:tcW w:w="2749" w:type="dxa"/>
            <w:vAlign w:val="center"/>
          </w:tcPr>
          <w:p w14:paraId="1C68CA53" w14:textId="7D48C288" w:rsidR="007E6C54" w:rsidRPr="009C68A1" w:rsidRDefault="00AC6502" w:rsidP="00FD1FA3">
            <w:pPr>
              <w:jc w:val="center"/>
              <w:rPr>
                <w:rFonts w:asciiTheme="minorHAnsi" w:hAnsiTheme="minorHAnsi"/>
                <w:color w:val="auto"/>
                <w:sz w:val="20"/>
                <w:szCs w:val="20"/>
              </w:rPr>
            </w:pPr>
            <w:r w:rsidRPr="009C68A1">
              <w:rPr>
                <w:rFonts w:asciiTheme="minorHAnsi" w:hAnsiTheme="minorHAnsi"/>
                <w:color w:val="auto"/>
                <w:sz w:val="20"/>
                <w:szCs w:val="20"/>
              </w:rPr>
              <w:t>N/A</w:t>
            </w:r>
          </w:p>
        </w:tc>
      </w:tr>
      <w:tr w:rsidR="007E6C54" w:rsidRPr="007C779D" w14:paraId="5F537ABC" w14:textId="77777777" w:rsidTr="0045689A">
        <w:tc>
          <w:tcPr>
            <w:tcW w:w="1615" w:type="dxa"/>
            <w:vAlign w:val="center"/>
          </w:tcPr>
          <w:p w14:paraId="0DB33247" w14:textId="05B2523A" w:rsidR="007E6C54" w:rsidRPr="009C68A1" w:rsidRDefault="007E6C54" w:rsidP="002234C5">
            <w:pPr>
              <w:rPr>
                <w:rFonts w:asciiTheme="minorHAnsi" w:hAnsiTheme="minorHAnsi"/>
                <w:color w:val="auto"/>
                <w:sz w:val="20"/>
                <w:szCs w:val="20"/>
              </w:rPr>
            </w:pPr>
            <w:r w:rsidRPr="009C68A1">
              <w:rPr>
                <w:rFonts w:asciiTheme="minorHAnsi" w:hAnsiTheme="minorHAnsi"/>
                <w:color w:val="auto"/>
                <w:sz w:val="20"/>
                <w:szCs w:val="20"/>
              </w:rPr>
              <w:t>"</w:t>
            </w:r>
            <w:proofErr w:type="gramStart"/>
            <w:r w:rsidR="00DE2126">
              <w:rPr>
                <w:rFonts w:asciiTheme="minorHAnsi" w:hAnsiTheme="minorHAnsi"/>
                <w:color w:val="auto"/>
                <w:sz w:val="20"/>
                <w:szCs w:val="20"/>
              </w:rPr>
              <w:t>averaging</w:t>
            </w:r>
            <w:proofErr w:type="gramEnd"/>
            <w:r>
              <w:rPr>
                <w:rFonts w:asciiTheme="minorHAnsi" w:hAnsiTheme="minorHAnsi"/>
                <w:color w:val="auto"/>
                <w:sz w:val="20"/>
                <w:szCs w:val="20"/>
              </w:rPr>
              <w:t>-width</w:t>
            </w:r>
            <w:r w:rsidRPr="009C68A1">
              <w:rPr>
                <w:rFonts w:asciiTheme="minorHAnsi" w:hAnsiTheme="minorHAnsi"/>
                <w:color w:val="auto"/>
                <w:sz w:val="20"/>
                <w:szCs w:val="20"/>
              </w:rPr>
              <w:t>"</w:t>
            </w:r>
          </w:p>
        </w:tc>
        <w:tc>
          <w:tcPr>
            <w:tcW w:w="7290" w:type="dxa"/>
            <w:vAlign w:val="center"/>
          </w:tcPr>
          <w:p w14:paraId="2E9C7D60" w14:textId="0AF63562" w:rsidR="007E6C54" w:rsidRPr="0090455F" w:rsidRDefault="00A21524" w:rsidP="00EF4881">
            <w:pPr>
              <w:jc w:val="both"/>
              <w:rPr>
                <w:rFonts w:asciiTheme="minorHAnsi" w:hAnsiTheme="minorHAnsi"/>
                <w:color w:val="auto"/>
                <w:sz w:val="20"/>
                <w:szCs w:val="20"/>
              </w:rPr>
            </w:pPr>
            <w:r>
              <w:rPr>
                <w:rFonts w:asciiTheme="minorHAnsi" w:hAnsiTheme="minorHAnsi"/>
                <w:color w:val="auto"/>
                <w:sz w:val="20"/>
                <w:szCs w:val="20"/>
              </w:rPr>
              <w:t>Non-negative r</w:t>
            </w:r>
            <w:r w:rsidR="007E6C54">
              <w:rPr>
                <w:rFonts w:asciiTheme="minorHAnsi" w:hAnsiTheme="minorHAnsi"/>
                <w:color w:val="auto"/>
                <w:sz w:val="20"/>
                <w:szCs w:val="20"/>
              </w:rPr>
              <w:t xml:space="preserve">eal number indicating the width </w:t>
            </w:r>
            <w:r w:rsidR="00AF6B21">
              <w:rPr>
                <w:rFonts w:asciiTheme="minorHAnsi" w:hAnsiTheme="minorHAnsi"/>
                <w:color w:val="auto"/>
                <w:sz w:val="20"/>
                <w:szCs w:val="20"/>
              </w:rPr>
              <w:t xml:space="preserve">(in </w:t>
            </w:r>
            <w:proofErr w:type="gramStart"/>
            <w:r w:rsidR="00AF6B21">
              <w:rPr>
                <w:rFonts w:asciiTheme="minorHAnsi" w:hAnsiTheme="minorHAnsi"/>
                <w:color w:val="auto"/>
                <w:sz w:val="20"/>
                <w:szCs w:val="20"/>
              </w:rPr>
              <w:t>cm</w:t>
            </w:r>
            <w:r w:rsidR="00AF6B21" w:rsidRPr="0090455F">
              <w:rPr>
                <w:rFonts w:asciiTheme="minorHAnsi" w:hAnsiTheme="minorHAnsi"/>
                <w:color w:val="auto"/>
                <w:sz w:val="20"/>
                <w:szCs w:val="20"/>
                <w:vertAlign w:val="superscript"/>
              </w:rPr>
              <w:t>-1</w:t>
            </w:r>
            <w:proofErr w:type="gramEnd"/>
            <w:r w:rsidR="00AF6B21">
              <w:rPr>
                <w:rFonts w:asciiTheme="minorHAnsi" w:hAnsiTheme="minorHAnsi"/>
                <w:color w:val="auto"/>
                <w:sz w:val="20"/>
                <w:szCs w:val="20"/>
              </w:rPr>
              <w:t xml:space="preserve">) </w:t>
            </w:r>
            <w:r w:rsidR="007E6C54">
              <w:rPr>
                <w:rFonts w:asciiTheme="minorHAnsi" w:hAnsiTheme="minorHAnsi"/>
                <w:color w:val="auto"/>
                <w:sz w:val="20"/>
                <w:szCs w:val="20"/>
              </w:rPr>
              <w:t xml:space="preserve">of the </w:t>
            </w:r>
            <w:r w:rsidR="00DE2126">
              <w:rPr>
                <w:rFonts w:asciiTheme="minorHAnsi" w:hAnsiTheme="minorHAnsi"/>
                <w:color w:val="auto"/>
                <w:sz w:val="20"/>
                <w:szCs w:val="20"/>
              </w:rPr>
              <w:t>window</w:t>
            </w:r>
            <w:r w:rsidR="007E6C54">
              <w:rPr>
                <w:rFonts w:asciiTheme="minorHAnsi" w:hAnsiTheme="minorHAnsi"/>
                <w:color w:val="auto"/>
                <w:sz w:val="20"/>
                <w:szCs w:val="20"/>
                <w:vertAlign w:val="superscript"/>
              </w:rPr>
              <w:t xml:space="preserve"> </w:t>
            </w:r>
            <w:r w:rsidR="00DE2126" w:rsidRPr="00DE2126">
              <w:rPr>
                <w:rFonts w:asciiTheme="minorHAnsi" w:hAnsiTheme="minorHAnsi"/>
                <w:color w:val="auto"/>
                <w:sz w:val="20"/>
                <w:szCs w:val="20"/>
              </w:rPr>
              <w:t>to b</w:t>
            </w:r>
            <w:r w:rsidR="00DE2126">
              <w:rPr>
                <w:rFonts w:asciiTheme="minorHAnsi" w:hAnsiTheme="minorHAnsi"/>
                <w:color w:val="auto"/>
                <w:sz w:val="20"/>
                <w:szCs w:val="20"/>
              </w:rPr>
              <w:t xml:space="preserve">e </w:t>
            </w:r>
            <w:r w:rsidR="00DE2126" w:rsidRPr="00DE2126">
              <w:rPr>
                <w:rFonts w:asciiTheme="minorHAnsi" w:hAnsiTheme="minorHAnsi"/>
                <w:color w:val="auto"/>
                <w:sz w:val="20"/>
                <w:szCs w:val="20"/>
              </w:rPr>
              <w:t>used</w:t>
            </w:r>
            <w:r w:rsidR="00AF6B21">
              <w:rPr>
                <w:rFonts w:asciiTheme="minorHAnsi" w:hAnsiTheme="minorHAnsi"/>
                <w:color w:val="auto"/>
                <w:sz w:val="20"/>
                <w:szCs w:val="20"/>
              </w:rPr>
              <w:t xml:space="preserve"> for</w:t>
            </w:r>
            <w:r w:rsidR="00EE5808">
              <w:rPr>
                <w:rFonts w:asciiTheme="minorHAnsi" w:hAnsiTheme="minorHAnsi"/>
                <w:color w:val="auto"/>
                <w:sz w:val="20"/>
                <w:szCs w:val="20"/>
              </w:rPr>
              <w:t xml:space="preserve"> the</w:t>
            </w:r>
            <w:r w:rsidR="00DE2126">
              <w:rPr>
                <w:rFonts w:asciiTheme="minorHAnsi" w:hAnsiTheme="minorHAnsi"/>
                <w:color w:val="auto"/>
                <w:sz w:val="20"/>
                <w:szCs w:val="20"/>
              </w:rPr>
              <w:t xml:space="preserve"> </w:t>
            </w:r>
            <w:r w:rsidR="007E6C54">
              <w:rPr>
                <w:rFonts w:asciiTheme="minorHAnsi" w:hAnsiTheme="minorHAnsi"/>
                <w:color w:val="auto"/>
                <w:sz w:val="20"/>
                <w:szCs w:val="20"/>
              </w:rPr>
              <w:t>pre-</w:t>
            </w:r>
            <w:r w:rsidR="00DE2126">
              <w:rPr>
                <w:rFonts w:asciiTheme="minorHAnsi" w:hAnsiTheme="minorHAnsi"/>
                <w:color w:val="auto"/>
                <w:sz w:val="20"/>
                <w:szCs w:val="20"/>
              </w:rPr>
              <w:t xml:space="preserve">averaging </w:t>
            </w:r>
            <w:r w:rsidR="00EE5808">
              <w:rPr>
                <w:rFonts w:asciiTheme="minorHAnsi" w:hAnsiTheme="minorHAnsi"/>
                <w:color w:val="auto"/>
                <w:sz w:val="20"/>
                <w:szCs w:val="20"/>
              </w:rPr>
              <w:t xml:space="preserve">of </w:t>
            </w:r>
            <w:r w:rsidR="00DE2126">
              <w:rPr>
                <w:rFonts w:asciiTheme="minorHAnsi" w:hAnsiTheme="minorHAnsi"/>
                <w:color w:val="auto"/>
                <w:sz w:val="20"/>
                <w:szCs w:val="20"/>
              </w:rPr>
              <w:t>monochromatic spectra</w:t>
            </w:r>
            <w:r>
              <w:rPr>
                <w:rFonts w:asciiTheme="minorHAnsi" w:hAnsiTheme="minorHAnsi"/>
                <w:color w:val="auto"/>
                <w:sz w:val="20"/>
                <w:szCs w:val="20"/>
              </w:rPr>
              <w:t xml:space="preserve"> </w:t>
            </w:r>
            <w:r>
              <w:rPr>
                <w:rFonts w:asciiTheme="minorHAnsi" w:hAnsiTheme="minorHAnsi" w:cstheme="minorHAnsi"/>
                <w:color w:val="auto"/>
                <w:sz w:val="20"/>
                <w:szCs w:val="20"/>
              </w:rPr>
              <w:t>††</w:t>
            </w:r>
          </w:p>
        </w:tc>
        <w:tc>
          <w:tcPr>
            <w:tcW w:w="2749" w:type="dxa"/>
            <w:vAlign w:val="center"/>
          </w:tcPr>
          <w:p w14:paraId="44828C77" w14:textId="47533F6D" w:rsidR="007E6C54" w:rsidRPr="009C68A1" w:rsidRDefault="00DE2126" w:rsidP="00FD1FA3">
            <w:pPr>
              <w:jc w:val="center"/>
              <w:rPr>
                <w:rFonts w:asciiTheme="minorHAnsi" w:hAnsiTheme="minorHAnsi"/>
                <w:color w:val="auto"/>
                <w:sz w:val="20"/>
                <w:szCs w:val="20"/>
              </w:rPr>
            </w:pPr>
            <w:r>
              <w:rPr>
                <w:rFonts w:asciiTheme="minorHAnsi" w:hAnsiTheme="minorHAnsi"/>
                <w:color w:val="auto"/>
                <w:sz w:val="20"/>
                <w:szCs w:val="20"/>
              </w:rPr>
              <w:t>N/A</w:t>
            </w:r>
          </w:p>
        </w:tc>
      </w:tr>
      <w:tr w:rsidR="007E6C54" w:rsidRPr="007C779D" w14:paraId="06C5AFF5" w14:textId="77777777" w:rsidTr="0045689A">
        <w:tc>
          <w:tcPr>
            <w:tcW w:w="1615" w:type="dxa"/>
            <w:vAlign w:val="center"/>
          </w:tcPr>
          <w:p w14:paraId="20985F68"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00B050"/>
                <w:sz w:val="20"/>
                <w:szCs w:val="20"/>
              </w:rPr>
              <w:t>"</w:t>
            </w:r>
            <w:proofErr w:type="gramStart"/>
            <w:r w:rsidRPr="009C68A1">
              <w:rPr>
                <w:rFonts w:asciiTheme="minorHAnsi" w:hAnsiTheme="minorHAnsi"/>
                <w:color w:val="00B050"/>
                <w:sz w:val="20"/>
                <w:szCs w:val="20"/>
              </w:rPr>
              <w:t>filter</w:t>
            </w:r>
            <w:proofErr w:type="gramEnd"/>
            <w:r w:rsidRPr="009C68A1">
              <w:rPr>
                <w:rFonts w:asciiTheme="minorHAnsi" w:hAnsiTheme="minorHAnsi"/>
                <w:color w:val="00B050"/>
                <w:sz w:val="20"/>
                <w:szCs w:val="20"/>
              </w:rPr>
              <w:t>-file"</w:t>
            </w:r>
          </w:p>
        </w:tc>
        <w:tc>
          <w:tcPr>
            <w:tcW w:w="7290" w:type="dxa"/>
            <w:vAlign w:val="center"/>
          </w:tcPr>
          <w:p w14:paraId="1090DBD8" w14:textId="77777777" w:rsidR="007E6C54" w:rsidRPr="009C68A1" w:rsidRDefault="007E6C54" w:rsidP="002234C5">
            <w:pPr>
              <w:rPr>
                <w:rFonts w:asciiTheme="minorHAnsi" w:hAnsiTheme="minorHAnsi"/>
                <w:color w:val="auto"/>
                <w:sz w:val="20"/>
                <w:szCs w:val="20"/>
              </w:rPr>
            </w:pPr>
            <w:r w:rsidRPr="009C68A1">
              <w:rPr>
                <w:rFonts w:asciiTheme="minorHAnsi" w:hAnsiTheme="minorHAnsi"/>
                <w:color w:val="00B050"/>
                <w:sz w:val="20"/>
                <w:szCs w:val="20"/>
              </w:rPr>
              <w:t xml:space="preserve">Character string containing full path name of </w:t>
            </w:r>
            <w:r>
              <w:rPr>
                <w:rFonts w:asciiTheme="minorHAnsi" w:hAnsiTheme="minorHAnsi"/>
                <w:color w:val="00B050"/>
                <w:sz w:val="20"/>
                <w:szCs w:val="20"/>
              </w:rPr>
              <w:t xml:space="preserve">user-supplied </w:t>
            </w:r>
            <w:r w:rsidRPr="009C68A1">
              <w:rPr>
                <w:rFonts w:asciiTheme="minorHAnsi" w:hAnsiTheme="minorHAnsi"/>
                <w:color w:val="00B050"/>
                <w:sz w:val="20"/>
                <w:szCs w:val="20"/>
              </w:rPr>
              <w:t>filter file</w:t>
            </w:r>
          </w:p>
        </w:tc>
        <w:tc>
          <w:tcPr>
            <w:tcW w:w="2749" w:type="dxa"/>
            <w:vAlign w:val="center"/>
          </w:tcPr>
          <w:p w14:paraId="204EB6C0" w14:textId="77777777" w:rsidR="007E6C54" w:rsidRPr="009C68A1" w:rsidRDefault="007E6C54" w:rsidP="002234C5">
            <w:pPr>
              <w:rPr>
                <w:rFonts w:asciiTheme="minorHAnsi" w:hAnsiTheme="minorHAnsi"/>
                <w:color w:val="auto"/>
                <w:sz w:val="20"/>
                <w:szCs w:val="20"/>
              </w:rPr>
            </w:pPr>
            <w:r>
              <w:rPr>
                <w:rFonts w:asciiTheme="minorHAnsi" w:hAnsiTheme="minorHAnsi"/>
                <w:color w:val="auto"/>
                <w:sz w:val="20"/>
                <w:szCs w:val="20"/>
              </w:rPr>
              <w:t>Must be provided if function ID = 0 (</w:t>
            </w:r>
            <w:r w:rsidRPr="00001E06">
              <w:rPr>
                <w:rFonts w:asciiTheme="minorHAnsi" w:hAnsiTheme="minorHAnsi"/>
                <w:color w:val="auto"/>
                <w:sz w:val="20"/>
                <w:szCs w:val="20"/>
                <w:highlight w:val="yellow"/>
              </w:rPr>
              <w:t>see xxx</w:t>
            </w:r>
            <w:r>
              <w:rPr>
                <w:rFonts w:asciiTheme="minorHAnsi" w:hAnsiTheme="minorHAnsi"/>
                <w:color w:val="auto"/>
                <w:sz w:val="20"/>
                <w:szCs w:val="20"/>
              </w:rPr>
              <w:t xml:space="preserve"> for file format).</w:t>
            </w:r>
          </w:p>
        </w:tc>
      </w:tr>
    </w:tbl>
    <w:p w14:paraId="68FBF310" w14:textId="693B4655" w:rsidR="007E6C54" w:rsidRDefault="00EE5808" w:rsidP="00FC6627">
      <w:pPr>
        <w:spacing w:before="60" w:after="60"/>
        <w:rPr>
          <w:color w:val="auto"/>
          <w:sz w:val="20"/>
          <w:szCs w:val="20"/>
        </w:rPr>
      </w:pPr>
      <w:r w:rsidRPr="00FC6627">
        <w:rPr>
          <w:color w:val="auto"/>
          <w:sz w:val="20"/>
          <w:szCs w:val="20"/>
        </w:rPr>
        <w:t>†</w:t>
      </w:r>
      <w:r w:rsidR="007E6C54" w:rsidRPr="00360DAC">
        <w:rPr>
          <w:color w:val="auto"/>
          <w:sz w:val="20"/>
          <w:szCs w:val="20"/>
        </w:rPr>
        <w:t xml:space="preserve"> </w:t>
      </w:r>
      <w:r w:rsidR="007E6C54" w:rsidRPr="00360DAC">
        <w:rPr>
          <w:i/>
          <w:color w:val="auto"/>
          <w:sz w:val="20"/>
          <w:szCs w:val="20"/>
        </w:rPr>
        <w:t>p</w:t>
      </w:r>
      <w:r w:rsidR="007E6C54" w:rsidRPr="00360DAC">
        <w:rPr>
          <w:color w:val="auto"/>
          <w:sz w:val="20"/>
          <w:szCs w:val="20"/>
        </w:rPr>
        <w:t xml:space="preserve">: user input parameter for function-ID=12 (0&lt;p&lt;1) and 13 (2&lt;p&lt;4); </w:t>
      </w:r>
      <w:r w:rsidR="007E6C54" w:rsidRPr="00360DAC">
        <w:rPr>
          <w:rFonts w:ascii="Symbol" w:hAnsi="Symbol"/>
          <w:i/>
          <w:color w:val="auto"/>
          <w:sz w:val="20"/>
          <w:szCs w:val="20"/>
        </w:rPr>
        <w:t></w:t>
      </w:r>
      <w:r w:rsidR="007E6C54" w:rsidRPr="00360DAC">
        <w:rPr>
          <w:rFonts w:asciiTheme="minorHAnsi" w:hAnsiTheme="minorHAnsi"/>
          <w:color w:val="auto"/>
          <w:sz w:val="20"/>
          <w:szCs w:val="20"/>
          <w:vertAlign w:val="subscript"/>
        </w:rPr>
        <w:t>off</w:t>
      </w:r>
      <w:r w:rsidR="007E6C54" w:rsidRPr="00360DAC">
        <w:rPr>
          <w:rFonts w:asciiTheme="minorHAnsi" w:hAnsiTheme="minorHAnsi"/>
          <w:color w:val="auto"/>
          <w:sz w:val="20"/>
          <w:szCs w:val="20"/>
        </w:rPr>
        <w:t xml:space="preserve">, </w:t>
      </w:r>
      <w:r w:rsidR="007E6C54" w:rsidRPr="00360DAC">
        <w:rPr>
          <w:rFonts w:asciiTheme="minorHAnsi" w:hAnsiTheme="minorHAnsi"/>
          <w:i/>
          <w:color w:val="auto"/>
          <w:sz w:val="20"/>
          <w:szCs w:val="20"/>
        </w:rPr>
        <w:t>c</w:t>
      </w:r>
      <w:r w:rsidR="007E6C54" w:rsidRPr="00360DAC">
        <w:rPr>
          <w:rFonts w:asciiTheme="minorHAnsi" w:hAnsiTheme="minorHAnsi"/>
          <w:color w:val="auto"/>
          <w:sz w:val="20"/>
          <w:szCs w:val="20"/>
        </w:rPr>
        <w:t>1</w:t>
      </w:r>
      <w:r w:rsidR="007E6C54">
        <w:rPr>
          <w:rFonts w:asciiTheme="minorHAnsi" w:hAnsiTheme="minorHAnsi"/>
          <w:color w:val="auto"/>
          <w:sz w:val="20"/>
          <w:szCs w:val="20"/>
        </w:rPr>
        <w:t xml:space="preserve"> and</w:t>
      </w:r>
      <w:r w:rsidR="007E6C54" w:rsidRPr="00360DAC">
        <w:rPr>
          <w:rFonts w:asciiTheme="minorHAnsi" w:hAnsiTheme="minorHAnsi"/>
          <w:color w:val="auto"/>
          <w:sz w:val="20"/>
          <w:szCs w:val="20"/>
        </w:rPr>
        <w:t xml:space="preserve"> </w:t>
      </w:r>
      <w:r w:rsidR="007E6C54" w:rsidRPr="00360DAC">
        <w:rPr>
          <w:rFonts w:asciiTheme="minorHAnsi" w:hAnsiTheme="minorHAnsi"/>
          <w:i/>
          <w:color w:val="auto"/>
          <w:sz w:val="20"/>
          <w:szCs w:val="20"/>
        </w:rPr>
        <w:t>c</w:t>
      </w:r>
      <w:r w:rsidR="007E6C54" w:rsidRPr="00360DAC">
        <w:rPr>
          <w:rFonts w:asciiTheme="minorHAnsi" w:hAnsiTheme="minorHAnsi"/>
          <w:color w:val="auto"/>
          <w:sz w:val="20"/>
          <w:szCs w:val="20"/>
        </w:rPr>
        <w:t xml:space="preserve">2: parameters for </w:t>
      </w:r>
      <w:r w:rsidR="007E6C54" w:rsidRPr="00360DAC">
        <w:rPr>
          <w:color w:val="auto"/>
          <w:sz w:val="20"/>
          <w:szCs w:val="20"/>
        </w:rPr>
        <w:t>function-ID=14.</w:t>
      </w:r>
    </w:p>
    <w:p w14:paraId="756F4736" w14:textId="66E02A60" w:rsidR="00EE5808" w:rsidRDefault="00EE5808" w:rsidP="00A21524">
      <w:pPr>
        <w:rPr>
          <w:color w:val="auto"/>
          <w:sz w:val="20"/>
          <w:szCs w:val="20"/>
        </w:rPr>
      </w:pPr>
      <w:r>
        <w:rPr>
          <w:color w:val="auto"/>
          <w:sz w:val="20"/>
          <w:szCs w:val="20"/>
        </w:rPr>
        <w:t xml:space="preserve">†† </w:t>
      </w:r>
      <w:r w:rsidR="00E84467">
        <w:rPr>
          <w:color w:val="auto"/>
          <w:sz w:val="20"/>
          <w:szCs w:val="20"/>
        </w:rPr>
        <w:t>A</w:t>
      </w:r>
      <w:r>
        <w:rPr>
          <w:color w:val="auto"/>
          <w:sz w:val="20"/>
          <w:szCs w:val="20"/>
        </w:rPr>
        <w:t xml:space="preserve">djusted internally </w:t>
      </w:r>
      <w:r w:rsidRPr="00EE5808">
        <w:rPr>
          <w:color w:val="auto"/>
          <w:sz w:val="20"/>
          <w:szCs w:val="20"/>
        </w:rPr>
        <w:t xml:space="preserve">to be </w:t>
      </w:r>
      <w:r>
        <w:rPr>
          <w:color w:val="auto"/>
          <w:sz w:val="20"/>
          <w:szCs w:val="20"/>
        </w:rPr>
        <w:t>an integer multiple of the DV of the input monochromatic spectrum</w:t>
      </w:r>
      <w:r w:rsidR="00A21524">
        <w:rPr>
          <w:color w:val="auto"/>
          <w:sz w:val="20"/>
          <w:szCs w:val="20"/>
        </w:rPr>
        <w:t xml:space="preserve"> (if the </w:t>
      </w:r>
      <w:r w:rsidR="00A21524" w:rsidRPr="00A21524">
        <w:rPr>
          <w:color w:val="auto"/>
          <w:sz w:val="20"/>
          <w:szCs w:val="20"/>
        </w:rPr>
        <w:t>"averaging-width" key is omitted or if the entered width is smaller than DV, no pre-averaging is performed)</w:t>
      </w:r>
      <w:r>
        <w:rPr>
          <w:color w:val="auto"/>
          <w:sz w:val="20"/>
          <w:szCs w:val="20"/>
        </w:rPr>
        <w:t>.</w:t>
      </w:r>
    </w:p>
    <w:p w14:paraId="40C68C20" w14:textId="77777777" w:rsidR="003D5C12" w:rsidRPr="00EB0F64" w:rsidRDefault="003D5C12" w:rsidP="00A21524">
      <w:pPr>
        <w:rPr>
          <w:color w:val="auto"/>
          <w:sz w:val="20"/>
          <w:szCs w:val="20"/>
        </w:rPr>
      </w:pPr>
    </w:p>
    <w:p w14:paraId="3623CB85" w14:textId="344BB037" w:rsidR="0096225D" w:rsidRDefault="0096225D" w:rsidP="004360C2">
      <w:pPr>
        <w:pStyle w:val="Heading2"/>
      </w:pPr>
      <w:bookmarkStart w:id="78" w:name="_Ref520735115"/>
      <w:bookmarkStart w:id="79" w:name="_Ref520971805"/>
      <w:bookmarkStart w:id="80" w:name="_Ref521430330"/>
      <w:bookmarkStart w:id="81" w:name="_Toc133855127"/>
      <w:r>
        <w:t xml:space="preserve">Spectral grid </w:t>
      </w:r>
      <w:bookmarkEnd w:id="78"/>
      <w:bookmarkEnd w:id="79"/>
      <w:r w:rsidR="004B2D35">
        <w:t>specification</w:t>
      </w:r>
      <w:bookmarkEnd w:id="80"/>
      <w:bookmarkEnd w:id="81"/>
    </w:p>
    <w:p w14:paraId="16438A75" w14:textId="5AF1136F" w:rsidR="0096225D" w:rsidRDefault="0096225D" w:rsidP="004360C2">
      <w:pPr>
        <w:pStyle w:val="Heading2"/>
        <w:numPr>
          <w:ilvl w:val="0"/>
          <w:numId w:val="0"/>
        </w:numPr>
      </w:pPr>
    </w:p>
    <w:p w14:paraId="63C53C55" w14:textId="43282FA3" w:rsidR="001938B1" w:rsidRPr="00624CED" w:rsidRDefault="001938B1" w:rsidP="001938B1">
      <w:pPr>
        <w:spacing w:after="200" w:line="360" w:lineRule="auto"/>
        <w:jc w:val="both"/>
        <w:rPr>
          <w:color w:val="auto"/>
        </w:rPr>
      </w:pPr>
      <w:r w:rsidRPr="00624CED">
        <w:rPr>
          <w:color w:val="auto"/>
        </w:rPr>
        <w:t xml:space="preserve">The </w:t>
      </w:r>
      <w:r>
        <w:rPr>
          <w:color w:val="auto"/>
        </w:rPr>
        <w:t xml:space="preserve">lower and upper </w:t>
      </w:r>
      <w:r w:rsidRPr="00624CED">
        <w:rPr>
          <w:color w:val="auto"/>
        </w:rPr>
        <w:t xml:space="preserve">bounds </w:t>
      </w:r>
      <w:r>
        <w:rPr>
          <w:color w:val="auto"/>
        </w:rPr>
        <w:t xml:space="preserve">(V1 and V2) </w:t>
      </w:r>
      <w:r w:rsidRPr="00624CED">
        <w:rPr>
          <w:color w:val="auto"/>
        </w:rPr>
        <w:t xml:space="preserve">of the spectral domain covered by the CLBLM output </w:t>
      </w:r>
      <w:r w:rsidRPr="00A16734">
        <w:rPr>
          <w:i/>
          <w:color w:val="auto"/>
        </w:rPr>
        <w:t>RT product</w:t>
      </w:r>
      <w:r w:rsidRPr="00624CED">
        <w:rPr>
          <w:color w:val="auto"/>
        </w:rPr>
        <w:t xml:space="preserve"> and the spectral sampling interval </w:t>
      </w:r>
      <w:r>
        <w:rPr>
          <w:color w:val="auto"/>
        </w:rPr>
        <w:t xml:space="preserve">(DV) </w:t>
      </w:r>
      <w:r w:rsidRPr="00624CED">
        <w:rPr>
          <w:color w:val="auto"/>
        </w:rPr>
        <w:t xml:space="preserve">are </w:t>
      </w:r>
      <w:r>
        <w:rPr>
          <w:color w:val="auto"/>
        </w:rPr>
        <w:t>controll</w:t>
      </w:r>
      <w:r w:rsidRPr="00624CED">
        <w:rPr>
          <w:color w:val="auto"/>
        </w:rPr>
        <w:t xml:space="preserve">ed through the JSON group </w:t>
      </w:r>
      <w:r w:rsidRPr="00A32F71">
        <w:rPr>
          <w:b/>
          <w:color w:val="auto"/>
          <w:szCs w:val="20"/>
        </w:rPr>
        <w:t>"</w:t>
      </w:r>
      <w:r w:rsidRPr="00A32F71">
        <w:rPr>
          <w:b/>
          <w:color w:val="auto"/>
        </w:rPr>
        <w:t>output-</w:t>
      </w:r>
      <w:r w:rsidR="00A16734">
        <w:rPr>
          <w:b/>
          <w:color w:val="auto"/>
        </w:rPr>
        <w:t>spectral-</w:t>
      </w:r>
      <w:r w:rsidRPr="00A32F71">
        <w:rPr>
          <w:b/>
          <w:color w:val="auto"/>
        </w:rPr>
        <w:t>grid</w:t>
      </w:r>
      <w:r w:rsidRPr="00A32F71">
        <w:rPr>
          <w:b/>
          <w:color w:val="auto"/>
          <w:szCs w:val="20"/>
        </w:rPr>
        <w:t>"</w:t>
      </w:r>
      <w:r w:rsidRPr="00624CED">
        <w:rPr>
          <w:color w:val="auto"/>
        </w:rPr>
        <w:t xml:space="preserve">, e.g., </w:t>
      </w:r>
    </w:p>
    <w:p w14:paraId="20A88809" w14:textId="0F2DE4E5" w:rsidR="001938B1" w:rsidRDefault="001938B1" w:rsidP="001938B1">
      <w:pPr>
        <w:spacing w:after="200" w:line="360" w:lineRule="auto"/>
        <w:rPr>
          <w:color w:val="auto"/>
        </w:rPr>
      </w:pPr>
      <w:r w:rsidRPr="00990008">
        <w:rPr>
          <w:color w:val="0070C0"/>
          <w:szCs w:val="20"/>
        </w:rPr>
        <w:t>"</w:t>
      </w:r>
      <w:proofErr w:type="gramStart"/>
      <w:r w:rsidRPr="00990008">
        <w:rPr>
          <w:color w:val="0070C0"/>
        </w:rPr>
        <w:t>output</w:t>
      </w:r>
      <w:proofErr w:type="gramEnd"/>
      <w:r w:rsidRPr="00990008">
        <w:rPr>
          <w:color w:val="0070C0"/>
        </w:rPr>
        <w:t>-</w:t>
      </w:r>
      <w:r>
        <w:rPr>
          <w:color w:val="0070C0"/>
        </w:rPr>
        <w:t>spectral-</w:t>
      </w:r>
      <w:r w:rsidRPr="00990008">
        <w:rPr>
          <w:color w:val="0070C0"/>
        </w:rPr>
        <w:t>grid</w:t>
      </w:r>
      <w:r w:rsidRPr="00990008">
        <w:rPr>
          <w:color w:val="0070C0"/>
          <w:szCs w:val="20"/>
        </w:rPr>
        <w:t>"</w:t>
      </w:r>
      <w:r w:rsidRPr="00990008">
        <w:rPr>
          <w:color w:val="0070C0"/>
        </w:rPr>
        <w:t>: {</w:t>
      </w:r>
      <w:r w:rsidRPr="00990008">
        <w:rPr>
          <w:color w:val="0070C0"/>
          <w:szCs w:val="20"/>
        </w:rPr>
        <w:t>"</w:t>
      </w:r>
      <w:r w:rsidRPr="00990008">
        <w:rPr>
          <w:color w:val="0070C0"/>
        </w:rPr>
        <w:t>from</w:t>
      </w:r>
      <w:r w:rsidRPr="00990008">
        <w:rPr>
          <w:color w:val="0070C0"/>
          <w:szCs w:val="20"/>
        </w:rPr>
        <w:t>"</w:t>
      </w:r>
      <w:r w:rsidRPr="00990008">
        <w:rPr>
          <w:color w:val="0070C0"/>
        </w:rPr>
        <w:t xml:space="preserve">: 1000.0, </w:t>
      </w:r>
      <w:r w:rsidRPr="00990008">
        <w:rPr>
          <w:color w:val="0070C0"/>
          <w:szCs w:val="20"/>
        </w:rPr>
        <w:t>"</w:t>
      </w:r>
      <w:r w:rsidRPr="00990008">
        <w:rPr>
          <w:color w:val="0070C0"/>
        </w:rPr>
        <w:t>to</w:t>
      </w:r>
      <w:r w:rsidRPr="00990008">
        <w:rPr>
          <w:color w:val="0070C0"/>
          <w:szCs w:val="20"/>
        </w:rPr>
        <w:t>"</w:t>
      </w:r>
      <w:r w:rsidRPr="00990008">
        <w:rPr>
          <w:color w:val="0070C0"/>
        </w:rPr>
        <w:t xml:space="preserve">: 2500.0, </w:t>
      </w:r>
      <w:r w:rsidRPr="00990008">
        <w:rPr>
          <w:color w:val="0070C0"/>
          <w:szCs w:val="20"/>
        </w:rPr>
        <w:t>"</w:t>
      </w:r>
      <w:r w:rsidRPr="00990008">
        <w:rPr>
          <w:color w:val="0070C0"/>
        </w:rPr>
        <w:t>DV</w:t>
      </w:r>
      <w:r w:rsidRPr="00990008">
        <w:rPr>
          <w:color w:val="0070C0"/>
          <w:szCs w:val="20"/>
        </w:rPr>
        <w:t>"</w:t>
      </w:r>
      <w:r w:rsidRPr="00990008">
        <w:rPr>
          <w:color w:val="0070C0"/>
        </w:rPr>
        <w:t>: 2.0e-02}</w:t>
      </w:r>
      <w:r w:rsidRPr="00624CED">
        <w:rPr>
          <w:color w:val="auto"/>
        </w:rPr>
        <w:t>.</w:t>
      </w:r>
    </w:p>
    <w:p w14:paraId="6EB2EE3E" w14:textId="2330497D" w:rsidR="001938B1" w:rsidRDefault="001938B1" w:rsidP="00A16734">
      <w:pPr>
        <w:spacing w:after="200" w:line="360" w:lineRule="auto"/>
        <w:jc w:val="both"/>
        <w:rPr>
          <w:color w:val="auto"/>
        </w:rPr>
      </w:pPr>
      <w:r>
        <w:rPr>
          <w:color w:val="auto"/>
        </w:rPr>
        <w:t>All parameter values are real numbers in wavenumber units (</w:t>
      </w:r>
      <w:proofErr w:type="gramStart"/>
      <w:r>
        <w:rPr>
          <w:color w:val="auto"/>
        </w:rPr>
        <w:t>cm</w:t>
      </w:r>
      <w:r w:rsidRPr="00624CED">
        <w:rPr>
          <w:color w:val="auto"/>
          <w:vertAlign w:val="superscript"/>
        </w:rPr>
        <w:t>-1</w:t>
      </w:r>
      <w:proofErr w:type="gramEnd"/>
      <w:r>
        <w:rPr>
          <w:color w:val="auto"/>
        </w:rPr>
        <w:t>).</w:t>
      </w:r>
      <w:r w:rsidR="00A16734">
        <w:rPr>
          <w:color w:val="auto"/>
        </w:rPr>
        <w:t xml:space="preserve"> The rule</w:t>
      </w:r>
      <w:r w:rsidR="00784F39">
        <w:rPr>
          <w:color w:val="auto"/>
        </w:rPr>
        <w:t>s</w:t>
      </w:r>
      <w:r w:rsidR="00A16734">
        <w:rPr>
          <w:color w:val="auto"/>
        </w:rPr>
        <w:t xml:space="preserve"> </w:t>
      </w:r>
      <w:r w:rsidR="00144C1E">
        <w:rPr>
          <w:color w:val="auto"/>
        </w:rPr>
        <w:t xml:space="preserve">that </w:t>
      </w:r>
      <w:r w:rsidR="00A16734">
        <w:rPr>
          <w:color w:val="auto"/>
        </w:rPr>
        <w:t xml:space="preserve">apply when CLBLM is </w:t>
      </w:r>
      <w:r w:rsidR="00DB391E">
        <w:rPr>
          <w:color w:val="auto"/>
        </w:rPr>
        <w:t>used</w:t>
      </w:r>
      <w:r w:rsidR="00A16734">
        <w:rPr>
          <w:color w:val="auto"/>
        </w:rPr>
        <w:t xml:space="preserve"> to generate transmittances, radiances or Jacobians are described in Sec. </w:t>
      </w:r>
      <w:r w:rsidR="00A16734">
        <w:rPr>
          <w:color w:val="auto"/>
        </w:rPr>
        <w:fldChar w:fldCharType="begin"/>
      </w:r>
      <w:r w:rsidR="00A16734">
        <w:rPr>
          <w:color w:val="auto"/>
        </w:rPr>
        <w:instrText xml:space="preserve"> REF _Ref520974744 \r \h </w:instrText>
      </w:r>
      <w:r w:rsidR="00A16734">
        <w:rPr>
          <w:color w:val="auto"/>
        </w:rPr>
      </w:r>
      <w:r w:rsidR="00A16734">
        <w:rPr>
          <w:color w:val="auto"/>
        </w:rPr>
        <w:fldChar w:fldCharType="separate"/>
      </w:r>
      <w:r w:rsidR="00A16734">
        <w:rPr>
          <w:color w:val="auto"/>
        </w:rPr>
        <w:t>3.3.1</w:t>
      </w:r>
      <w:r w:rsidR="00A16734">
        <w:rPr>
          <w:color w:val="auto"/>
        </w:rPr>
        <w:fldChar w:fldCharType="end"/>
      </w:r>
      <w:r w:rsidR="00A16734">
        <w:rPr>
          <w:color w:val="auto"/>
        </w:rPr>
        <w:t xml:space="preserve">. In the </w:t>
      </w:r>
      <w:r w:rsidR="00A16734" w:rsidRPr="00A16734">
        <w:rPr>
          <w:i/>
          <w:color w:val="auto"/>
        </w:rPr>
        <w:t>OD-only</w:t>
      </w:r>
      <w:r w:rsidR="00A16734">
        <w:rPr>
          <w:color w:val="auto"/>
        </w:rPr>
        <w:t xml:space="preserve"> mode, users have additional control on how DV is computed in each </w:t>
      </w:r>
      <w:r w:rsidR="00970DFD">
        <w:rPr>
          <w:color w:val="auto"/>
        </w:rPr>
        <w:t xml:space="preserve">atmospheric </w:t>
      </w:r>
      <w:r w:rsidR="00A16734">
        <w:rPr>
          <w:color w:val="auto"/>
        </w:rPr>
        <w:t xml:space="preserve">layer (Sec. </w:t>
      </w:r>
      <w:r w:rsidR="00A16734">
        <w:rPr>
          <w:color w:val="auto"/>
        </w:rPr>
        <w:fldChar w:fldCharType="begin"/>
      </w:r>
      <w:r w:rsidR="00A16734">
        <w:rPr>
          <w:color w:val="auto"/>
        </w:rPr>
        <w:instrText xml:space="preserve"> REF _Ref521424988 \r \h </w:instrText>
      </w:r>
      <w:r w:rsidR="00A16734">
        <w:rPr>
          <w:color w:val="auto"/>
        </w:rPr>
      </w:r>
      <w:r w:rsidR="00A16734">
        <w:rPr>
          <w:color w:val="auto"/>
        </w:rPr>
        <w:fldChar w:fldCharType="separate"/>
      </w:r>
      <w:r w:rsidR="00A16734">
        <w:rPr>
          <w:color w:val="auto"/>
        </w:rPr>
        <w:t>3.3.2</w:t>
      </w:r>
      <w:r w:rsidR="00A16734">
        <w:rPr>
          <w:color w:val="auto"/>
        </w:rPr>
        <w:fldChar w:fldCharType="end"/>
      </w:r>
      <w:r w:rsidR="00A16734">
        <w:rPr>
          <w:color w:val="auto"/>
        </w:rPr>
        <w:t>).</w:t>
      </w:r>
    </w:p>
    <w:p w14:paraId="6D835E4A" w14:textId="2C6008F9" w:rsidR="001938B1" w:rsidRDefault="001938B1" w:rsidP="00173843">
      <w:pPr>
        <w:pStyle w:val="BodyTextFirstIndent"/>
        <w:ind w:firstLine="0"/>
      </w:pPr>
    </w:p>
    <w:p w14:paraId="7B4507E1" w14:textId="0F094AC6" w:rsidR="00173843" w:rsidRDefault="00173843" w:rsidP="00173843">
      <w:pPr>
        <w:pStyle w:val="BodyTextFirstIndent"/>
        <w:ind w:firstLine="0"/>
      </w:pPr>
    </w:p>
    <w:p w14:paraId="72864C58" w14:textId="77777777" w:rsidR="00173843" w:rsidRPr="001938B1" w:rsidRDefault="00173843" w:rsidP="00173843">
      <w:pPr>
        <w:pStyle w:val="BodyTextFirstIndent"/>
        <w:ind w:firstLine="0"/>
      </w:pPr>
    </w:p>
    <w:p w14:paraId="1BBCC9DC" w14:textId="24764960" w:rsidR="00546481" w:rsidRPr="00546481" w:rsidRDefault="00546481" w:rsidP="004360C2">
      <w:pPr>
        <w:pStyle w:val="Heading3"/>
      </w:pPr>
      <w:bookmarkStart w:id="82" w:name="_Ref520974744"/>
      <w:bookmarkStart w:id="83" w:name="_Toc133855128"/>
      <w:r>
        <w:lastRenderedPageBreak/>
        <w:t>RT product spectral grid</w:t>
      </w:r>
      <w:bookmarkEnd w:id="82"/>
      <w:bookmarkEnd w:id="83"/>
    </w:p>
    <w:p w14:paraId="4893C66E" w14:textId="5B7E2654" w:rsidR="00EF0144" w:rsidRDefault="00EF0144" w:rsidP="00787296">
      <w:pPr>
        <w:spacing w:after="200" w:line="360" w:lineRule="auto"/>
        <w:jc w:val="both"/>
        <w:rPr>
          <w:b/>
          <w:color w:val="auto"/>
        </w:rPr>
      </w:pPr>
      <w:r>
        <w:rPr>
          <w:color w:val="auto"/>
        </w:rPr>
        <w:t xml:space="preserve">The parameters </w:t>
      </w:r>
      <w:r w:rsidR="00A16734">
        <w:rPr>
          <w:color w:val="auto"/>
        </w:rPr>
        <w:t xml:space="preserve">included in </w:t>
      </w:r>
      <w:r w:rsidR="00A16734" w:rsidRPr="00A32F71">
        <w:rPr>
          <w:b/>
          <w:color w:val="auto"/>
          <w:szCs w:val="20"/>
        </w:rPr>
        <w:t>"</w:t>
      </w:r>
      <w:r w:rsidR="00A16734" w:rsidRPr="00A32F71">
        <w:rPr>
          <w:b/>
          <w:color w:val="auto"/>
        </w:rPr>
        <w:t>output-</w:t>
      </w:r>
      <w:r w:rsidR="00A16734">
        <w:rPr>
          <w:b/>
          <w:color w:val="auto"/>
        </w:rPr>
        <w:t>spectral-</w:t>
      </w:r>
      <w:r w:rsidR="00A16734" w:rsidRPr="00A32F71">
        <w:rPr>
          <w:b/>
          <w:color w:val="auto"/>
        </w:rPr>
        <w:t>grid</w:t>
      </w:r>
      <w:r w:rsidR="00A16734" w:rsidRPr="00A32F71">
        <w:rPr>
          <w:b/>
          <w:color w:val="auto"/>
          <w:szCs w:val="20"/>
        </w:rPr>
        <w:t>"</w:t>
      </w:r>
      <w:r w:rsidR="00A16734">
        <w:rPr>
          <w:b/>
          <w:color w:val="auto"/>
          <w:szCs w:val="20"/>
        </w:rPr>
        <w:t xml:space="preserve"> </w:t>
      </w:r>
      <w:r>
        <w:rPr>
          <w:color w:val="auto"/>
        </w:rPr>
        <w:t>are interpreted differently by CLBLM depending on the type</w:t>
      </w:r>
      <w:r w:rsidR="008032D4">
        <w:rPr>
          <w:color w:val="auto"/>
        </w:rPr>
        <w:t>s</w:t>
      </w:r>
      <w:r>
        <w:rPr>
          <w:color w:val="auto"/>
        </w:rPr>
        <w:t xml:space="preserve"> of </w:t>
      </w:r>
      <w:proofErr w:type="gramStart"/>
      <w:r>
        <w:rPr>
          <w:color w:val="auto"/>
        </w:rPr>
        <w:t>product</w:t>
      </w:r>
      <w:proofErr w:type="gramEnd"/>
      <w:r>
        <w:rPr>
          <w:color w:val="auto"/>
        </w:rPr>
        <w:t xml:space="preserve"> listed in </w:t>
      </w:r>
      <w:proofErr w:type="spellStart"/>
      <w:r w:rsidRPr="00612F97">
        <w:rPr>
          <w:b/>
          <w:color w:val="auto"/>
        </w:rPr>
        <w:t>clblm</w:t>
      </w:r>
      <w:proofErr w:type="spellEnd"/>
      <w:r w:rsidRPr="00612F97">
        <w:rPr>
          <w:b/>
          <w:color w:val="auto"/>
        </w:rPr>
        <w:t>-out"</w:t>
      </w:r>
      <w:r w:rsidRPr="00EF0144">
        <w:rPr>
          <w:color w:val="auto"/>
        </w:rPr>
        <w:t>:</w:t>
      </w:r>
      <w:r>
        <w:rPr>
          <w:b/>
          <w:color w:val="auto"/>
        </w:rPr>
        <w:t xml:space="preserve"> </w:t>
      </w:r>
    </w:p>
    <w:p w14:paraId="10F32636" w14:textId="2363B5AA" w:rsidR="008032D4" w:rsidRPr="008032D4" w:rsidRDefault="00EF0144" w:rsidP="00A43B26">
      <w:pPr>
        <w:pStyle w:val="ListParagraph"/>
        <w:numPr>
          <w:ilvl w:val="0"/>
          <w:numId w:val="25"/>
        </w:numPr>
        <w:spacing w:after="200" w:line="360" w:lineRule="auto"/>
        <w:jc w:val="both"/>
        <w:rPr>
          <w:color w:val="auto"/>
        </w:rPr>
      </w:pPr>
      <w:r w:rsidRPr="008032D4">
        <w:rPr>
          <w:i/>
          <w:color w:val="auto"/>
        </w:rPr>
        <w:t>at least one</w:t>
      </w:r>
      <w:r w:rsidRPr="008032D4">
        <w:rPr>
          <w:color w:val="auto"/>
        </w:rPr>
        <w:t xml:space="preserve"> of the </w:t>
      </w:r>
      <w:r w:rsidR="003F1592">
        <w:rPr>
          <w:color w:val="auto"/>
        </w:rPr>
        <w:t xml:space="preserve">RT </w:t>
      </w:r>
      <w:r w:rsidRPr="008032D4">
        <w:rPr>
          <w:color w:val="auto"/>
        </w:rPr>
        <w:t xml:space="preserve">products listed in </w:t>
      </w:r>
      <w:r w:rsidRPr="008032D4">
        <w:rPr>
          <w:b/>
          <w:color w:val="auto"/>
        </w:rPr>
        <w:t>"</w:t>
      </w:r>
      <w:proofErr w:type="spellStart"/>
      <w:r w:rsidRPr="008032D4">
        <w:rPr>
          <w:b/>
          <w:color w:val="auto"/>
        </w:rPr>
        <w:t>clblm</w:t>
      </w:r>
      <w:proofErr w:type="spellEnd"/>
      <w:r w:rsidRPr="008032D4">
        <w:rPr>
          <w:b/>
          <w:color w:val="auto"/>
        </w:rPr>
        <w:t>-out"</w:t>
      </w:r>
      <w:r w:rsidRPr="008032D4">
        <w:rPr>
          <w:color w:val="auto"/>
        </w:rPr>
        <w:t xml:space="preserve"> is convolved </w:t>
      </w:r>
      <w:proofErr w:type="gramStart"/>
      <w:r w:rsidRPr="008032D4">
        <w:rPr>
          <w:color w:val="auto"/>
        </w:rPr>
        <w:t>with</w:t>
      </w:r>
      <w:proofErr w:type="gramEnd"/>
      <w:r w:rsidRPr="008032D4">
        <w:rPr>
          <w:color w:val="auto"/>
        </w:rPr>
        <w:t xml:space="preserve"> </w:t>
      </w:r>
    </w:p>
    <w:p w14:paraId="690E4BB1" w14:textId="3BE00DAF" w:rsidR="00EF0144" w:rsidRDefault="00EF0144" w:rsidP="00A43B26">
      <w:pPr>
        <w:pStyle w:val="ListParagraph"/>
        <w:numPr>
          <w:ilvl w:val="1"/>
          <w:numId w:val="25"/>
        </w:numPr>
        <w:spacing w:after="200" w:line="360" w:lineRule="auto"/>
        <w:jc w:val="both"/>
        <w:rPr>
          <w:color w:val="auto"/>
        </w:rPr>
      </w:pPr>
      <w:r w:rsidRPr="008032D4">
        <w:rPr>
          <w:color w:val="auto"/>
        </w:rPr>
        <w:t>one of the built-in idealized instrument functions</w:t>
      </w:r>
      <w:r w:rsidR="00A43B26">
        <w:rPr>
          <w:color w:val="auto"/>
        </w:rPr>
        <w:t xml:space="preserve"> (Sec. </w:t>
      </w:r>
      <w:r w:rsidR="00A43B26">
        <w:rPr>
          <w:color w:val="auto"/>
        </w:rPr>
        <w:fldChar w:fldCharType="begin"/>
      </w:r>
      <w:r w:rsidR="00A43B26">
        <w:rPr>
          <w:color w:val="auto"/>
        </w:rPr>
        <w:instrText xml:space="preserve"> REF _Ref521420048 \r \h  \* MERGEFORMAT </w:instrText>
      </w:r>
      <w:r w:rsidR="00A43B26">
        <w:rPr>
          <w:color w:val="auto"/>
        </w:rPr>
      </w:r>
      <w:r w:rsidR="00A43B26">
        <w:rPr>
          <w:color w:val="auto"/>
        </w:rPr>
        <w:fldChar w:fldCharType="separate"/>
      </w:r>
      <w:r w:rsidR="00323AE8">
        <w:rPr>
          <w:color w:val="auto"/>
        </w:rPr>
        <w:t>3.2</w:t>
      </w:r>
      <w:r w:rsidR="00A43B26">
        <w:rPr>
          <w:color w:val="auto"/>
        </w:rPr>
        <w:fldChar w:fldCharType="end"/>
      </w:r>
      <w:r w:rsidR="00A43B26">
        <w:rPr>
          <w:color w:val="auto"/>
        </w:rPr>
        <w:t>)</w:t>
      </w:r>
      <w:r w:rsidRPr="008032D4">
        <w:rPr>
          <w:color w:val="auto"/>
        </w:rPr>
        <w:t>, then the spectral grid parameters apply to the convolved product</w:t>
      </w:r>
      <w:r w:rsidR="008032D4" w:rsidRPr="008032D4">
        <w:rPr>
          <w:color w:val="auto"/>
        </w:rPr>
        <w:t>(s)</w:t>
      </w:r>
      <w:r w:rsidRPr="008032D4">
        <w:rPr>
          <w:color w:val="auto"/>
        </w:rPr>
        <w:t>,</w:t>
      </w:r>
    </w:p>
    <w:p w14:paraId="09ACB496" w14:textId="627EC8E1" w:rsidR="008032D4" w:rsidRPr="008032D4" w:rsidRDefault="008032D4" w:rsidP="00A43B26">
      <w:pPr>
        <w:pStyle w:val="ListParagraph"/>
        <w:numPr>
          <w:ilvl w:val="1"/>
          <w:numId w:val="25"/>
        </w:numPr>
        <w:spacing w:after="200" w:line="360" w:lineRule="auto"/>
        <w:jc w:val="both"/>
        <w:rPr>
          <w:color w:val="auto"/>
        </w:rPr>
      </w:pPr>
      <w:r>
        <w:rPr>
          <w:color w:val="auto"/>
        </w:rPr>
        <w:t xml:space="preserve">a </w:t>
      </w:r>
      <w:r w:rsidRPr="008032D4">
        <w:rPr>
          <w:i/>
          <w:color w:val="auto"/>
        </w:rPr>
        <w:t xml:space="preserve">user-supplied </w:t>
      </w:r>
      <w:r w:rsidRPr="008032D4">
        <w:rPr>
          <w:color w:val="auto"/>
        </w:rPr>
        <w:t>custom instrument function</w:t>
      </w:r>
      <w:r w:rsidR="00A43B26">
        <w:rPr>
          <w:color w:val="auto"/>
        </w:rPr>
        <w:t xml:space="preserve"> (Sec. </w:t>
      </w:r>
      <w:r w:rsidR="00A43B26">
        <w:rPr>
          <w:color w:val="auto"/>
        </w:rPr>
        <w:fldChar w:fldCharType="begin"/>
      </w:r>
      <w:r w:rsidR="00A43B26">
        <w:rPr>
          <w:color w:val="auto"/>
        </w:rPr>
        <w:instrText xml:space="preserve"> REF _Ref521420048 \r \h  \* MERGEFORMAT </w:instrText>
      </w:r>
      <w:r w:rsidR="00A43B26">
        <w:rPr>
          <w:color w:val="auto"/>
        </w:rPr>
      </w:r>
      <w:r w:rsidR="00A43B26">
        <w:rPr>
          <w:color w:val="auto"/>
        </w:rPr>
        <w:fldChar w:fldCharType="separate"/>
      </w:r>
      <w:r w:rsidR="00323AE8">
        <w:rPr>
          <w:color w:val="auto"/>
        </w:rPr>
        <w:t>3.2</w:t>
      </w:r>
      <w:r w:rsidR="00A43B26">
        <w:rPr>
          <w:color w:val="auto"/>
        </w:rPr>
        <w:fldChar w:fldCharType="end"/>
      </w:r>
      <w:r w:rsidR="00A43B26">
        <w:rPr>
          <w:color w:val="auto"/>
        </w:rPr>
        <w:t>)</w:t>
      </w:r>
      <w:r>
        <w:rPr>
          <w:color w:val="auto"/>
        </w:rPr>
        <w:t xml:space="preserve">: the spectral grid parameters are part of the instrument function definition and the </w:t>
      </w:r>
      <w:r w:rsidRPr="00A32F71">
        <w:rPr>
          <w:b/>
          <w:color w:val="auto"/>
          <w:szCs w:val="20"/>
        </w:rPr>
        <w:t>"</w:t>
      </w:r>
      <w:r w:rsidRPr="00A32F71">
        <w:rPr>
          <w:b/>
          <w:color w:val="auto"/>
        </w:rPr>
        <w:t>output-</w:t>
      </w:r>
      <w:r w:rsidR="00D878F3">
        <w:rPr>
          <w:b/>
          <w:color w:val="auto"/>
        </w:rPr>
        <w:t>spectral-</w:t>
      </w:r>
      <w:r w:rsidRPr="00A32F71">
        <w:rPr>
          <w:b/>
          <w:color w:val="auto"/>
        </w:rPr>
        <w:t>grid</w:t>
      </w:r>
      <w:r w:rsidRPr="00A32F71">
        <w:rPr>
          <w:b/>
          <w:color w:val="auto"/>
          <w:szCs w:val="20"/>
        </w:rPr>
        <w:t>"</w:t>
      </w:r>
      <w:r>
        <w:rPr>
          <w:b/>
          <w:color w:val="auto"/>
          <w:szCs w:val="20"/>
        </w:rPr>
        <w:t xml:space="preserve"> </w:t>
      </w:r>
      <w:r w:rsidRPr="008032D4">
        <w:rPr>
          <w:color w:val="auto"/>
          <w:szCs w:val="20"/>
        </w:rPr>
        <w:t>group, if present in the user-directive file</w:t>
      </w:r>
      <w:r>
        <w:rPr>
          <w:color w:val="auto"/>
          <w:szCs w:val="20"/>
        </w:rPr>
        <w:t>,</w:t>
      </w:r>
      <w:r w:rsidRPr="008032D4">
        <w:rPr>
          <w:color w:val="auto"/>
          <w:szCs w:val="20"/>
        </w:rPr>
        <w:t xml:space="preserve"> is </w:t>
      </w:r>
      <w:r w:rsidRPr="008A1D1E">
        <w:rPr>
          <w:i/>
          <w:color w:val="auto"/>
          <w:szCs w:val="20"/>
        </w:rPr>
        <w:t>ignored</w:t>
      </w:r>
      <w:r w:rsidRPr="008032D4">
        <w:rPr>
          <w:color w:val="auto"/>
          <w:szCs w:val="20"/>
        </w:rPr>
        <w:t xml:space="preserve"> by CLBLM.</w:t>
      </w:r>
    </w:p>
    <w:p w14:paraId="464E89A1" w14:textId="7E8FCA33" w:rsidR="008032D4" w:rsidRPr="00337E01" w:rsidRDefault="008032D4" w:rsidP="00A43B26">
      <w:pPr>
        <w:pStyle w:val="ListParagraph"/>
        <w:numPr>
          <w:ilvl w:val="0"/>
          <w:numId w:val="25"/>
        </w:numPr>
        <w:spacing w:after="200" w:line="360" w:lineRule="auto"/>
        <w:jc w:val="both"/>
        <w:rPr>
          <w:color w:val="auto"/>
        </w:rPr>
      </w:pPr>
      <w:r>
        <w:rPr>
          <w:color w:val="auto"/>
        </w:rPr>
        <w:t xml:space="preserve">all </w:t>
      </w:r>
      <w:r w:rsidR="003F1592">
        <w:rPr>
          <w:color w:val="auto"/>
        </w:rPr>
        <w:t xml:space="preserve">RT </w:t>
      </w:r>
      <w:r>
        <w:rPr>
          <w:color w:val="auto"/>
        </w:rPr>
        <w:t xml:space="preserve">products listed in </w:t>
      </w:r>
      <w:r w:rsidRPr="008032D4">
        <w:rPr>
          <w:b/>
          <w:color w:val="auto"/>
        </w:rPr>
        <w:t>"</w:t>
      </w:r>
      <w:proofErr w:type="spellStart"/>
      <w:r w:rsidRPr="008032D4">
        <w:rPr>
          <w:b/>
          <w:color w:val="auto"/>
        </w:rPr>
        <w:t>clblm</w:t>
      </w:r>
      <w:proofErr w:type="spellEnd"/>
      <w:r w:rsidRPr="008032D4">
        <w:rPr>
          <w:b/>
          <w:color w:val="auto"/>
        </w:rPr>
        <w:t>-out"</w:t>
      </w:r>
      <w:r>
        <w:rPr>
          <w:b/>
          <w:color w:val="auto"/>
        </w:rPr>
        <w:t xml:space="preserve"> </w:t>
      </w:r>
      <w:r w:rsidRPr="008032D4">
        <w:rPr>
          <w:color w:val="auto"/>
        </w:rPr>
        <w:t>are monochromatic</w:t>
      </w:r>
      <w:r>
        <w:rPr>
          <w:color w:val="auto"/>
        </w:rPr>
        <w:t xml:space="preserve">: </w:t>
      </w:r>
      <w:r w:rsidRPr="00A32F71">
        <w:rPr>
          <w:b/>
          <w:color w:val="auto"/>
          <w:szCs w:val="20"/>
        </w:rPr>
        <w:t>"</w:t>
      </w:r>
      <w:r w:rsidRPr="00A32F71">
        <w:rPr>
          <w:b/>
          <w:color w:val="auto"/>
        </w:rPr>
        <w:t>output</w:t>
      </w:r>
      <w:r w:rsidR="00D878F3" w:rsidRPr="00A32F71">
        <w:rPr>
          <w:b/>
          <w:color w:val="auto"/>
        </w:rPr>
        <w:t>-</w:t>
      </w:r>
      <w:r w:rsidR="00D878F3">
        <w:rPr>
          <w:b/>
          <w:color w:val="auto"/>
        </w:rPr>
        <w:t>spectral</w:t>
      </w:r>
      <w:r w:rsidR="00D878F3" w:rsidRPr="00A32F71">
        <w:rPr>
          <w:b/>
          <w:color w:val="auto"/>
        </w:rPr>
        <w:t xml:space="preserve"> </w:t>
      </w:r>
      <w:r w:rsidRPr="00A32F71">
        <w:rPr>
          <w:b/>
          <w:color w:val="auto"/>
        </w:rPr>
        <w:t>-grid</w:t>
      </w:r>
      <w:r w:rsidRPr="00A32F71">
        <w:rPr>
          <w:b/>
          <w:color w:val="auto"/>
          <w:szCs w:val="20"/>
        </w:rPr>
        <w:t>"</w:t>
      </w:r>
      <w:r>
        <w:rPr>
          <w:b/>
          <w:color w:val="auto"/>
          <w:szCs w:val="20"/>
        </w:rPr>
        <w:t xml:space="preserve"> </w:t>
      </w:r>
      <w:r w:rsidRPr="00A43B26">
        <w:rPr>
          <w:color w:val="auto"/>
          <w:szCs w:val="20"/>
        </w:rPr>
        <w:t>define</w:t>
      </w:r>
      <w:r w:rsidR="003F1592">
        <w:rPr>
          <w:color w:val="auto"/>
          <w:szCs w:val="20"/>
        </w:rPr>
        <w:t>s</w:t>
      </w:r>
      <w:r w:rsidRPr="00A43B26">
        <w:rPr>
          <w:color w:val="auto"/>
          <w:szCs w:val="20"/>
        </w:rPr>
        <w:t xml:space="preserve"> the </w:t>
      </w:r>
      <w:r w:rsidR="00A43B26" w:rsidRPr="00A43B26">
        <w:rPr>
          <w:color w:val="auto"/>
          <w:szCs w:val="20"/>
        </w:rPr>
        <w:t xml:space="preserve">output </w:t>
      </w:r>
      <w:r w:rsidRPr="00A43B26">
        <w:rPr>
          <w:color w:val="auto"/>
          <w:szCs w:val="20"/>
        </w:rPr>
        <w:t>spectral grid</w:t>
      </w:r>
      <w:r w:rsidR="00A43B26" w:rsidRPr="00A43B26">
        <w:rPr>
          <w:color w:val="auto"/>
          <w:szCs w:val="20"/>
        </w:rPr>
        <w:t xml:space="preserve"> used for the monochromatic products</w:t>
      </w:r>
      <w:r w:rsidR="00A43B26">
        <w:rPr>
          <w:color w:val="auto"/>
          <w:szCs w:val="20"/>
        </w:rPr>
        <w:t xml:space="preserve">. </w:t>
      </w:r>
      <w:r w:rsidR="00A43B26">
        <w:rPr>
          <w:color w:val="auto"/>
        </w:rPr>
        <w:t xml:space="preserve">In this case, all data (including profile quantities such as cumulative transmittance profiles and Jacobians) is output at the same DV. </w:t>
      </w:r>
      <w:r w:rsidR="00A43B26" w:rsidRPr="00337E01">
        <w:rPr>
          <w:color w:val="auto"/>
          <w:szCs w:val="20"/>
        </w:rPr>
        <w:t xml:space="preserve">In the </w:t>
      </w:r>
      <w:r w:rsidR="00A43B26" w:rsidRPr="003F1592">
        <w:rPr>
          <w:i/>
          <w:color w:val="auto"/>
          <w:szCs w:val="20"/>
        </w:rPr>
        <w:t>OD-only</w:t>
      </w:r>
      <w:r w:rsidR="00A43B26" w:rsidRPr="00337E01">
        <w:rPr>
          <w:color w:val="auto"/>
          <w:szCs w:val="20"/>
        </w:rPr>
        <w:t xml:space="preserve"> mode, users can also control the dependence of DV on altitude (Sec. </w:t>
      </w:r>
      <w:r w:rsidR="00A43B26" w:rsidRPr="00337E01">
        <w:rPr>
          <w:color w:val="auto"/>
          <w:szCs w:val="20"/>
        </w:rPr>
        <w:fldChar w:fldCharType="begin"/>
      </w:r>
      <w:r w:rsidR="00A43B26" w:rsidRPr="00337E01">
        <w:rPr>
          <w:color w:val="auto"/>
          <w:szCs w:val="20"/>
        </w:rPr>
        <w:instrText xml:space="preserve"> REF _Ref521424988 \r \h  \* MERGEFORMAT </w:instrText>
      </w:r>
      <w:r w:rsidR="00A43B26" w:rsidRPr="00337E01">
        <w:rPr>
          <w:color w:val="auto"/>
          <w:szCs w:val="20"/>
        </w:rPr>
      </w:r>
      <w:r w:rsidR="00A43B26" w:rsidRPr="00337E01">
        <w:rPr>
          <w:color w:val="auto"/>
          <w:szCs w:val="20"/>
        </w:rPr>
        <w:fldChar w:fldCharType="separate"/>
      </w:r>
      <w:r w:rsidR="008A1D1E">
        <w:rPr>
          <w:color w:val="auto"/>
          <w:szCs w:val="20"/>
        </w:rPr>
        <w:t>3.3.2</w:t>
      </w:r>
      <w:r w:rsidR="00A43B26" w:rsidRPr="00337E01">
        <w:rPr>
          <w:color w:val="auto"/>
          <w:szCs w:val="20"/>
        </w:rPr>
        <w:fldChar w:fldCharType="end"/>
      </w:r>
      <w:r w:rsidR="00A43B26" w:rsidRPr="00337E01">
        <w:rPr>
          <w:color w:val="auto"/>
          <w:szCs w:val="20"/>
        </w:rPr>
        <w:t>).</w:t>
      </w:r>
    </w:p>
    <w:p w14:paraId="4774B96F" w14:textId="4685AA1F" w:rsidR="007908B6" w:rsidRDefault="00A43B26" w:rsidP="001E623F">
      <w:pPr>
        <w:spacing w:after="200" w:line="360" w:lineRule="auto"/>
        <w:jc w:val="both"/>
        <w:rPr>
          <w:color w:val="auto"/>
          <w:szCs w:val="20"/>
        </w:rPr>
      </w:pPr>
      <w:r>
        <w:rPr>
          <w:color w:val="auto"/>
        </w:rPr>
        <w:t>In cases 1a and 1b, a</w:t>
      </w:r>
      <w:r w:rsidR="00D2008D">
        <w:rPr>
          <w:color w:val="auto"/>
        </w:rPr>
        <w:t xml:space="preserve">dditional monochromatic products </w:t>
      </w:r>
      <w:r w:rsidR="00114722">
        <w:rPr>
          <w:color w:val="auto"/>
        </w:rPr>
        <w:t>listed</w:t>
      </w:r>
      <w:r w:rsidR="00D2008D">
        <w:rPr>
          <w:color w:val="auto"/>
        </w:rPr>
        <w:t xml:space="preserve"> in the </w:t>
      </w:r>
      <w:r w:rsidRPr="008032D4">
        <w:rPr>
          <w:b/>
          <w:color w:val="auto"/>
        </w:rPr>
        <w:t>"</w:t>
      </w:r>
      <w:proofErr w:type="spellStart"/>
      <w:r w:rsidRPr="008032D4">
        <w:rPr>
          <w:b/>
          <w:color w:val="auto"/>
        </w:rPr>
        <w:t>clblm</w:t>
      </w:r>
      <w:proofErr w:type="spellEnd"/>
      <w:r w:rsidRPr="008032D4">
        <w:rPr>
          <w:b/>
          <w:color w:val="auto"/>
        </w:rPr>
        <w:t>-out"</w:t>
      </w:r>
      <w:r w:rsidRPr="008032D4">
        <w:rPr>
          <w:color w:val="auto"/>
        </w:rPr>
        <w:t xml:space="preserve"> </w:t>
      </w:r>
      <w:r w:rsidR="00114722">
        <w:rPr>
          <w:color w:val="auto"/>
        </w:rPr>
        <w:t xml:space="preserve">group </w:t>
      </w:r>
      <w:r w:rsidR="00D2008D">
        <w:rPr>
          <w:color w:val="auto"/>
        </w:rPr>
        <w:t xml:space="preserve">are </w:t>
      </w:r>
      <w:r w:rsidR="00D2008D" w:rsidRPr="004B2D35">
        <w:rPr>
          <w:color w:val="auto"/>
        </w:rPr>
        <w:t>output on the spectral grid generated internally by the RT drivers</w:t>
      </w:r>
      <w:r w:rsidR="004B2D35" w:rsidRPr="004B2D35">
        <w:rPr>
          <w:color w:val="auto"/>
        </w:rPr>
        <w:t>:</w:t>
      </w:r>
      <w:r w:rsidR="00F3594F" w:rsidRPr="004B2D35">
        <w:rPr>
          <w:color w:val="auto"/>
        </w:rPr>
        <w:t xml:space="preserve"> the V1 and V2 of the monochromatic product include a margin on both ends of the specified spectral domain to avoid truncation of the instrument function at the edge</w:t>
      </w:r>
      <w:r w:rsidR="003637DB">
        <w:rPr>
          <w:color w:val="auto"/>
        </w:rPr>
        <w:t>s</w:t>
      </w:r>
      <w:r w:rsidR="00F3594F" w:rsidRPr="004B2D35">
        <w:rPr>
          <w:color w:val="auto"/>
        </w:rPr>
        <w:t xml:space="preserve"> of this interval and </w:t>
      </w:r>
      <w:r w:rsidR="00F3594F" w:rsidRPr="006007C1">
        <w:rPr>
          <w:color w:val="auto"/>
        </w:rPr>
        <w:t xml:space="preserve">the DV </w:t>
      </w:r>
      <w:r w:rsidR="006007C1" w:rsidRPr="006007C1">
        <w:rPr>
          <w:color w:val="auto"/>
        </w:rPr>
        <w:t xml:space="preserve">in each atmospheric layer </w:t>
      </w:r>
      <w:r w:rsidR="00114722">
        <w:rPr>
          <w:color w:val="auto"/>
        </w:rPr>
        <w:t xml:space="preserve">depends on </w:t>
      </w:r>
      <w:r w:rsidR="00F3594F" w:rsidRPr="006007C1">
        <w:rPr>
          <w:color w:val="auto"/>
        </w:rPr>
        <w:t xml:space="preserve">the specific </w:t>
      </w:r>
      <w:r w:rsidR="00272638" w:rsidRPr="006007C1">
        <w:rPr>
          <w:color w:val="auto"/>
        </w:rPr>
        <w:t xml:space="preserve">RT </w:t>
      </w:r>
      <w:r w:rsidR="00F3594F" w:rsidRPr="006007C1">
        <w:rPr>
          <w:color w:val="auto"/>
        </w:rPr>
        <w:t>driver used</w:t>
      </w:r>
      <w:r w:rsidR="00D2008D" w:rsidRPr="006007C1">
        <w:rPr>
          <w:color w:val="auto"/>
        </w:rPr>
        <w:t xml:space="preserve">. </w:t>
      </w:r>
      <w:r w:rsidR="001E623F">
        <w:rPr>
          <w:color w:val="auto"/>
        </w:rPr>
        <w:t xml:space="preserve">In case 2, </w:t>
      </w:r>
      <w:r w:rsidR="001E623F">
        <w:rPr>
          <w:color w:val="auto"/>
          <w:szCs w:val="20"/>
        </w:rPr>
        <w:t>i</w:t>
      </w:r>
      <w:r w:rsidR="003547F1">
        <w:rPr>
          <w:color w:val="auto"/>
          <w:szCs w:val="20"/>
        </w:rPr>
        <w:t>f the DV key is omitted, then DV is set by the RT driver.</w:t>
      </w:r>
      <w:r w:rsidR="003547F1">
        <w:rPr>
          <w:color w:val="auto"/>
        </w:rPr>
        <w:t xml:space="preserve"> Otherwise, the </w:t>
      </w:r>
      <w:r w:rsidR="007908B6">
        <w:rPr>
          <w:color w:val="auto"/>
        </w:rPr>
        <w:t>CLBLM product</w:t>
      </w:r>
      <w:r w:rsidR="003547F1">
        <w:rPr>
          <w:color w:val="auto"/>
        </w:rPr>
        <w:t xml:space="preserve"> is resampled to the </w:t>
      </w:r>
      <w:proofErr w:type="gramStart"/>
      <w:r w:rsidR="003547F1">
        <w:rPr>
          <w:color w:val="auto"/>
        </w:rPr>
        <w:t>user-</w:t>
      </w:r>
      <w:r w:rsidR="007908B6">
        <w:rPr>
          <w:color w:val="auto"/>
        </w:rPr>
        <w:t>supplied</w:t>
      </w:r>
      <w:proofErr w:type="gramEnd"/>
      <w:r w:rsidR="003547F1">
        <w:rPr>
          <w:color w:val="auto"/>
        </w:rPr>
        <w:t xml:space="preserve"> DV prior to being output.</w:t>
      </w:r>
      <w:r w:rsidR="007908B6">
        <w:rPr>
          <w:color w:val="auto"/>
        </w:rPr>
        <w:t xml:space="preserve"> </w:t>
      </w:r>
      <w:r w:rsidR="003547F1">
        <w:rPr>
          <w:color w:val="auto"/>
          <w:szCs w:val="20"/>
        </w:rPr>
        <w:t>L</w:t>
      </w:r>
      <w:r w:rsidR="00DC5238">
        <w:rPr>
          <w:color w:val="auto"/>
          <w:szCs w:val="20"/>
        </w:rPr>
        <w:t>ike in LBLRTM, the entered DV value should be no larger than 1.2 × the calculated DV for the highest layer along the radiation path</w:t>
      </w:r>
      <w:r w:rsidR="00665D4E">
        <w:rPr>
          <w:rStyle w:val="FootnoteReference"/>
          <w:color w:val="auto"/>
          <w:szCs w:val="20"/>
        </w:rPr>
        <w:footnoteReference w:id="4"/>
      </w:r>
      <w:r w:rsidR="00DC5238">
        <w:rPr>
          <w:color w:val="auto"/>
          <w:szCs w:val="20"/>
        </w:rPr>
        <w:t>. Not meeting this criterion may result in the output monochromatic spectra being under-sampled and CLBLM will issue a warning.</w:t>
      </w:r>
      <w:r w:rsidR="009D691D">
        <w:rPr>
          <w:color w:val="auto"/>
          <w:szCs w:val="20"/>
        </w:rPr>
        <w:t xml:space="preserve"> </w:t>
      </w:r>
    </w:p>
    <w:p w14:paraId="6A466053" w14:textId="1DCFC992" w:rsidR="00546481" w:rsidRDefault="00546481" w:rsidP="004360C2">
      <w:pPr>
        <w:pStyle w:val="Heading3"/>
      </w:pPr>
      <w:bookmarkStart w:id="84" w:name="_Ref521424988"/>
      <w:bookmarkStart w:id="85" w:name="_Toc133855129"/>
      <w:r>
        <w:t>Output optical depth spectral grid in the OD-only mode</w:t>
      </w:r>
      <w:bookmarkEnd w:id="84"/>
      <w:bookmarkEnd w:id="85"/>
    </w:p>
    <w:p w14:paraId="5E2BE84D" w14:textId="7790C83C" w:rsidR="0096225D" w:rsidRDefault="00AA58A3" w:rsidP="00EF1FD0">
      <w:pPr>
        <w:spacing w:after="200" w:line="360" w:lineRule="auto"/>
        <w:jc w:val="both"/>
      </w:pPr>
      <w:r>
        <w:t xml:space="preserve">Unlike in the case of RT product generation covered in the previous section, when running CLBLM to produce optical depths only, users can control the vertical dependence of DV. </w:t>
      </w:r>
      <w:r w:rsidR="0096225D">
        <w:t xml:space="preserve">In the LBLRTM heritage code, three options </w:t>
      </w:r>
      <w:r w:rsidR="0096225D" w:rsidRPr="00EF1FD0">
        <w:rPr>
          <w:color w:val="auto"/>
        </w:rPr>
        <w:t xml:space="preserve">are </w:t>
      </w:r>
      <w:r w:rsidR="0096225D">
        <w:t xml:space="preserve">available to the user for setting the </w:t>
      </w:r>
      <w:proofErr w:type="gramStart"/>
      <w:r w:rsidR="0096225D">
        <w:t>layer-dependent</w:t>
      </w:r>
      <w:proofErr w:type="gramEnd"/>
      <w:r w:rsidR="0096225D">
        <w:t xml:space="preserve"> DV of the </w:t>
      </w:r>
      <w:r w:rsidR="0096225D" w:rsidRPr="00507862">
        <w:rPr>
          <w:i/>
        </w:rPr>
        <w:t>monochromatic</w:t>
      </w:r>
      <w:r w:rsidR="0096225D">
        <w:t xml:space="preserve"> ODs output by the </w:t>
      </w:r>
      <w:r w:rsidR="0096225D" w:rsidRPr="00AB61BF">
        <w:rPr>
          <w:i/>
        </w:rPr>
        <w:t>ODLAY</w:t>
      </w:r>
      <w:r w:rsidR="0096225D">
        <w:t xml:space="preserve"> module:</w:t>
      </w:r>
    </w:p>
    <w:p w14:paraId="557BC297" w14:textId="34160421" w:rsidR="0096225D" w:rsidRDefault="0096225D" w:rsidP="0096225D">
      <w:pPr>
        <w:pStyle w:val="ListParagraph"/>
        <w:numPr>
          <w:ilvl w:val="0"/>
          <w:numId w:val="1"/>
        </w:numPr>
        <w:spacing w:line="360" w:lineRule="auto"/>
        <w:jc w:val="both"/>
      </w:pPr>
      <w:r>
        <w:t xml:space="preserve">Exact DV computed based on layer pressure, </w:t>
      </w:r>
      <w:proofErr w:type="gramStart"/>
      <w:r>
        <w:t>temperature</w:t>
      </w:r>
      <w:proofErr w:type="gramEnd"/>
      <w:r>
        <w:t xml:space="preserve"> and water vapor amount</w:t>
      </w:r>
      <w:r w:rsidR="00256204">
        <w:t xml:space="preserve"> </w:t>
      </w:r>
      <w:r w:rsidR="003D7701">
        <w:t>(f</w:t>
      </w:r>
      <w:r w:rsidR="00256204">
        <w:t xml:space="preserve">or water vapor </w:t>
      </w:r>
      <w:r w:rsidR="003D7701">
        <w:t>self</w:t>
      </w:r>
      <w:r w:rsidR="00256204">
        <w:t>-b</w:t>
      </w:r>
      <w:r w:rsidR="003D7701">
        <w:t>r</w:t>
      </w:r>
      <w:r w:rsidR="00256204">
        <w:t>oadening corr</w:t>
      </w:r>
      <w:r w:rsidR="003D7701">
        <w:t>ection),</w:t>
      </w:r>
      <w:r>
        <w:t xml:space="preserve"> without any adjustment.</w:t>
      </w:r>
    </w:p>
    <w:p w14:paraId="07E4F4EC" w14:textId="7CE063C6" w:rsidR="0096225D" w:rsidRDefault="0096225D" w:rsidP="0096225D">
      <w:pPr>
        <w:pStyle w:val="ListParagraph"/>
        <w:numPr>
          <w:ilvl w:val="0"/>
          <w:numId w:val="1"/>
        </w:numPr>
        <w:spacing w:line="360" w:lineRule="auto"/>
        <w:jc w:val="both"/>
      </w:pPr>
      <w:r>
        <w:t>DV adjusted so the ratio of DVs in adjacent layers</w:t>
      </w:r>
      <w:r w:rsidR="006154AD">
        <w:t>,</w:t>
      </w:r>
      <w:r>
        <w:t xml:space="preserve"> </w:t>
      </w:r>
      <w:r w:rsidR="00A45886">
        <w:t>DV</w:t>
      </w:r>
      <w:r w:rsidR="00DF2638">
        <w:t xml:space="preserve"> </w:t>
      </w:r>
      <w:r w:rsidR="00A45886">
        <w:t>(upper layer)/DV</w:t>
      </w:r>
      <w:r w:rsidR="00DF2638">
        <w:t xml:space="preserve"> </w:t>
      </w:r>
      <w:r w:rsidR="00A45886">
        <w:t>(lower layer)</w:t>
      </w:r>
      <w:r w:rsidR="006154AD">
        <w:t xml:space="preserve">, </w:t>
      </w:r>
      <w:r>
        <w:t>is one of five different ratios (1/1, 1/2, 2/3, 4/5 or 5/6)</w:t>
      </w:r>
      <w:r w:rsidR="002B3636">
        <w:t>.</w:t>
      </w:r>
    </w:p>
    <w:p w14:paraId="7594C1F2" w14:textId="75489B80" w:rsidR="0096225D" w:rsidRDefault="0096225D" w:rsidP="00EF1FD0">
      <w:pPr>
        <w:pStyle w:val="ListParagraph"/>
        <w:numPr>
          <w:ilvl w:val="0"/>
          <w:numId w:val="1"/>
        </w:numPr>
        <w:spacing w:after="200" w:line="360" w:lineRule="auto"/>
        <w:jc w:val="both"/>
      </w:pPr>
      <w:r>
        <w:lastRenderedPageBreak/>
        <w:t>Vertically uniform DV</w:t>
      </w:r>
      <w:r w:rsidR="002C5FCB">
        <w:t>: optical depths for all layers are interpolated to the finest DV along the radiation path prior to being output.</w:t>
      </w:r>
    </w:p>
    <w:p w14:paraId="3E1ED05A" w14:textId="25882E24" w:rsidR="0096225D" w:rsidRDefault="0096225D" w:rsidP="00665D4E">
      <w:pPr>
        <w:spacing w:line="360" w:lineRule="auto"/>
        <w:jc w:val="both"/>
        <w:rPr>
          <w:ins w:id="86" w:author="Cady-Pereira, Karen" w:date="2023-09-26T18:14:00Z"/>
          <w:color w:val="auto"/>
        </w:rPr>
      </w:pPr>
      <w:r>
        <w:t xml:space="preserve">In CLBLM, the type of DV grid used </w:t>
      </w:r>
      <w:r w:rsidR="0004201B">
        <w:t xml:space="preserve">internally for </w:t>
      </w:r>
      <w:r>
        <w:t xml:space="preserve">the monochromatic ODs </w:t>
      </w:r>
      <w:r w:rsidR="0004201B">
        <w:t xml:space="preserve">by </w:t>
      </w:r>
      <w:r w:rsidR="0004201B" w:rsidRPr="0004201B">
        <w:rPr>
          <w:i/>
        </w:rPr>
        <w:t>ODLAY</w:t>
      </w:r>
      <w:r w:rsidR="0004201B">
        <w:t xml:space="preserve"> </w:t>
      </w:r>
      <w:r>
        <w:t xml:space="preserve">is set by the RT drivers in such a way as to maximize computational efficiency (the </w:t>
      </w:r>
      <w:proofErr w:type="spellStart"/>
      <w:r w:rsidRPr="00A9424E">
        <w:rPr>
          <w:i/>
        </w:rPr>
        <w:t>RT_basic</w:t>
      </w:r>
      <w:proofErr w:type="spellEnd"/>
      <w:r>
        <w:t xml:space="preserve"> driver uses adjusted DVs only while </w:t>
      </w:r>
      <w:proofErr w:type="spellStart"/>
      <w:r w:rsidRPr="00A9424E">
        <w:rPr>
          <w:i/>
        </w:rPr>
        <w:t>RT_Jac</w:t>
      </w:r>
      <w:proofErr w:type="spellEnd"/>
      <w:r>
        <w:t xml:space="preserve"> operates on a vertically uniform spectral grid). </w:t>
      </w:r>
      <w:r w:rsidR="00C248EF">
        <w:rPr>
          <w:color w:val="auto"/>
        </w:rPr>
        <w:t>W</w:t>
      </w:r>
      <w:r>
        <w:rPr>
          <w:color w:val="auto"/>
        </w:rPr>
        <w:t xml:space="preserve">hen outputting monochromatic OD’s </w:t>
      </w:r>
      <w:r w:rsidRPr="008A1D1E">
        <w:rPr>
          <w:i/>
          <w:color w:val="auto"/>
        </w:rPr>
        <w:t>only</w:t>
      </w:r>
      <w:r w:rsidR="008A1D1E" w:rsidRPr="008A1D1E">
        <w:rPr>
          <w:color w:val="auto"/>
        </w:rPr>
        <w:t>,</w:t>
      </w:r>
      <w:r w:rsidRPr="00971E44">
        <w:rPr>
          <w:i/>
          <w:color w:val="auto"/>
        </w:rPr>
        <w:t xml:space="preserve"> </w:t>
      </w:r>
      <w:r w:rsidR="00A45886">
        <w:rPr>
          <w:color w:val="auto"/>
        </w:rPr>
        <w:t>users</w:t>
      </w:r>
      <w:r>
        <w:rPr>
          <w:color w:val="auto"/>
        </w:rPr>
        <w:t xml:space="preserve"> </w:t>
      </w:r>
      <w:r w:rsidR="00C248EF">
        <w:rPr>
          <w:color w:val="auto"/>
        </w:rPr>
        <w:t>can</w:t>
      </w:r>
      <w:r>
        <w:rPr>
          <w:color w:val="auto"/>
        </w:rPr>
        <w:t xml:space="preserve"> </w:t>
      </w:r>
      <w:r w:rsidR="00EF1FD0">
        <w:rPr>
          <w:color w:val="auto"/>
        </w:rPr>
        <w:t>select</w:t>
      </w:r>
      <w:r w:rsidR="00C248EF">
        <w:rPr>
          <w:color w:val="auto"/>
        </w:rPr>
        <w:t xml:space="preserve"> one of the vertical grids listed above</w:t>
      </w:r>
      <w:r>
        <w:rPr>
          <w:color w:val="auto"/>
        </w:rPr>
        <w:t xml:space="preserve"> through </w:t>
      </w:r>
      <w:r w:rsidR="00A45886">
        <w:rPr>
          <w:color w:val="auto"/>
        </w:rPr>
        <w:t>the</w:t>
      </w:r>
      <w:r>
        <w:rPr>
          <w:color w:val="auto"/>
        </w:rPr>
        <w:t xml:space="preserve"> JSON key </w:t>
      </w:r>
      <w:r w:rsidRPr="00205342">
        <w:rPr>
          <w:color w:val="auto"/>
        </w:rPr>
        <w:t>"</w:t>
      </w:r>
      <w:r>
        <w:rPr>
          <w:color w:val="auto"/>
        </w:rPr>
        <w:t>grid-type</w:t>
      </w:r>
      <w:r w:rsidRPr="00205342">
        <w:rPr>
          <w:color w:val="auto"/>
        </w:rPr>
        <w:t>"</w:t>
      </w:r>
      <w:r w:rsidR="00EF1FD0">
        <w:rPr>
          <w:color w:val="auto"/>
        </w:rPr>
        <w:t>. If</w:t>
      </w:r>
      <w:r w:rsidR="00C248EF">
        <w:rPr>
          <w:color w:val="auto"/>
        </w:rPr>
        <w:t xml:space="preserve"> </w:t>
      </w:r>
      <w:r w:rsidRPr="00205342">
        <w:rPr>
          <w:color w:val="auto"/>
        </w:rPr>
        <w:t>"</w:t>
      </w:r>
      <w:r>
        <w:rPr>
          <w:color w:val="auto"/>
        </w:rPr>
        <w:t>grid-type</w:t>
      </w:r>
      <w:r w:rsidRPr="00205342">
        <w:rPr>
          <w:color w:val="auto"/>
        </w:rPr>
        <w:t>"</w:t>
      </w:r>
      <w:r w:rsidR="00EF1FD0">
        <w:rPr>
          <w:color w:val="auto"/>
        </w:rPr>
        <w:t xml:space="preserve"> is set to </w:t>
      </w:r>
      <w:r w:rsidR="00AA4D76">
        <w:rPr>
          <w:color w:val="auto"/>
        </w:rPr>
        <w:t>“</w:t>
      </w:r>
      <w:proofErr w:type="spellStart"/>
      <w:r w:rsidR="00AA4D76">
        <w:rPr>
          <w:color w:val="auto"/>
        </w:rPr>
        <w:t>exactDV</w:t>
      </w:r>
      <w:proofErr w:type="spellEnd"/>
      <w:r w:rsidR="00AA4D76">
        <w:rPr>
          <w:color w:val="auto"/>
        </w:rPr>
        <w:t>”</w:t>
      </w:r>
      <w:r w:rsidR="00EF1FD0">
        <w:rPr>
          <w:color w:val="auto"/>
        </w:rPr>
        <w:t>, the exact DV is used for each layer</w:t>
      </w:r>
      <w:r w:rsidR="008A1D1E">
        <w:rPr>
          <w:color w:val="auto"/>
        </w:rPr>
        <w:t>.</w:t>
      </w:r>
      <w:r w:rsidR="00EF1FD0">
        <w:t xml:space="preserve"> </w:t>
      </w:r>
      <w:r w:rsidR="008A1D1E">
        <w:t>I</w:t>
      </w:r>
      <w:r w:rsidR="00EF1FD0">
        <w:t xml:space="preserve">f set to </w:t>
      </w:r>
      <w:r w:rsidR="00AA4D76">
        <w:t>“</w:t>
      </w:r>
      <w:proofErr w:type="spellStart"/>
      <w:r w:rsidR="00AA4D76">
        <w:t>adjustedDV</w:t>
      </w:r>
      <w:proofErr w:type="spellEnd"/>
      <w:r w:rsidR="00AA4D76">
        <w:t>”</w:t>
      </w:r>
      <w:r w:rsidR="00EF1FD0">
        <w:t xml:space="preserve">, then the adjusted DV is used (default for </w:t>
      </w:r>
      <w:r w:rsidR="00EF1FD0" w:rsidRPr="00EF1FD0">
        <w:rPr>
          <w:i/>
        </w:rPr>
        <w:t>RT-basic</w:t>
      </w:r>
      <w:r w:rsidR="00EF1FD0">
        <w:t>) and i</w:t>
      </w:r>
      <w:r w:rsidR="008A1D1E">
        <w:t>f</w:t>
      </w:r>
      <w:r w:rsidR="00EF1FD0">
        <w:t xml:space="preserve"> set to </w:t>
      </w:r>
      <w:r w:rsidR="00AA4D76">
        <w:t>“</w:t>
      </w:r>
      <w:proofErr w:type="spellStart"/>
      <w:r w:rsidR="00AA4D76">
        <w:t>uniformDV</w:t>
      </w:r>
      <w:proofErr w:type="spellEnd"/>
      <w:r w:rsidR="00AA4D76">
        <w:t>”</w:t>
      </w:r>
      <w:r w:rsidR="00EF1FD0">
        <w:t xml:space="preserve">, optical depths are output on a vertically uniform spectral grid (default for </w:t>
      </w:r>
      <w:r w:rsidR="00EF1FD0" w:rsidRPr="00EF1FD0">
        <w:rPr>
          <w:i/>
        </w:rPr>
        <w:t>RT-Jac</w:t>
      </w:r>
      <w:r w:rsidR="00EF1FD0">
        <w:t xml:space="preserve">). The same rules provided in Sec. </w:t>
      </w:r>
      <w:r w:rsidR="00EF1FD0">
        <w:fldChar w:fldCharType="begin"/>
      </w:r>
      <w:r w:rsidR="00EF1FD0">
        <w:instrText xml:space="preserve"> REF _Ref520974744 \r \h </w:instrText>
      </w:r>
      <w:r w:rsidR="00EF1FD0">
        <w:fldChar w:fldCharType="separate"/>
      </w:r>
      <w:r w:rsidR="008A1D1E">
        <w:t>3.3.1</w:t>
      </w:r>
      <w:r w:rsidR="00EF1FD0">
        <w:fldChar w:fldCharType="end"/>
      </w:r>
      <w:r w:rsidR="00EF1FD0">
        <w:t xml:space="preserve"> apply for setting the DV of the highest layer along the radiation path.</w:t>
      </w:r>
      <w:r w:rsidR="00665D4E">
        <w:t xml:space="preserve"> Note that </w:t>
      </w:r>
      <w:r w:rsidR="00A45886">
        <w:t xml:space="preserve">when not in the </w:t>
      </w:r>
      <w:r w:rsidR="00665D4E" w:rsidRPr="00A45886">
        <w:rPr>
          <w:i/>
        </w:rPr>
        <w:t>OD-only</w:t>
      </w:r>
      <w:r w:rsidR="00665D4E">
        <w:t xml:space="preserve"> mode, the </w:t>
      </w:r>
      <w:r w:rsidR="00665D4E" w:rsidRPr="00205342">
        <w:rPr>
          <w:color w:val="auto"/>
        </w:rPr>
        <w:t>"</w:t>
      </w:r>
      <w:r w:rsidR="00665D4E">
        <w:rPr>
          <w:color w:val="auto"/>
        </w:rPr>
        <w:t>grid-type</w:t>
      </w:r>
      <w:r w:rsidR="00665D4E" w:rsidRPr="00205342">
        <w:rPr>
          <w:color w:val="auto"/>
        </w:rPr>
        <w:t>"</w:t>
      </w:r>
      <w:r w:rsidR="00665D4E">
        <w:rPr>
          <w:color w:val="auto"/>
        </w:rPr>
        <w:t xml:space="preserve"> </w:t>
      </w:r>
      <w:r w:rsidR="00665D4E">
        <w:t>key</w:t>
      </w:r>
      <w:r w:rsidR="00A45886">
        <w:t>,</w:t>
      </w:r>
      <w:r w:rsidR="00665D4E">
        <w:t xml:space="preserve"> if present in the </w:t>
      </w:r>
      <w:r w:rsidR="00665D4E" w:rsidRPr="00665D4E">
        <w:rPr>
          <w:b/>
          <w:color w:val="auto"/>
        </w:rPr>
        <w:t>"output-</w:t>
      </w:r>
      <w:r w:rsidR="0019370F">
        <w:rPr>
          <w:b/>
          <w:color w:val="auto"/>
        </w:rPr>
        <w:t>spectral-</w:t>
      </w:r>
      <w:r w:rsidR="00665D4E" w:rsidRPr="00665D4E">
        <w:rPr>
          <w:b/>
          <w:color w:val="auto"/>
        </w:rPr>
        <w:t>grid"</w:t>
      </w:r>
      <w:r w:rsidR="00665D4E">
        <w:rPr>
          <w:color w:val="auto"/>
        </w:rPr>
        <w:t xml:space="preserve"> group</w:t>
      </w:r>
      <w:r w:rsidR="00A45886">
        <w:rPr>
          <w:color w:val="auto"/>
        </w:rPr>
        <w:t>,</w:t>
      </w:r>
      <w:r w:rsidR="00665D4E">
        <w:rPr>
          <w:color w:val="auto"/>
        </w:rPr>
        <w:t xml:space="preserve"> is ignored.</w:t>
      </w:r>
    </w:p>
    <w:p w14:paraId="093E17C3" w14:textId="1B3AD174" w:rsidR="00F371BC" w:rsidRPr="00665D4E" w:rsidRDefault="00F371BC" w:rsidP="00665D4E">
      <w:pPr>
        <w:spacing w:line="360" w:lineRule="auto"/>
        <w:jc w:val="both"/>
      </w:pPr>
      <w:ins w:id="87" w:author="Cady-Pereira, Karen" w:date="2023-09-26T18:14:00Z">
        <w:r>
          <w:rPr>
            <w:color w:val="auto"/>
          </w:rPr>
          <w:t>When generating monochromatic ODs, CLBLM outputs the OD for each layer on a different file, If the total opt</w:t>
        </w:r>
      </w:ins>
      <w:ins w:id="88" w:author="Cady-Pereira, Karen" w:date="2023-09-26T18:15:00Z">
        <w:r>
          <w:rPr>
            <w:color w:val="auto"/>
          </w:rPr>
          <w:t>ical depth is desired the user should set “grid-type” to “</w:t>
        </w:r>
        <w:proofErr w:type="spellStart"/>
        <w:r>
          <w:rPr>
            <w:color w:val="auto"/>
          </w:rPr>
          <w:t>uniformDV</w:t>
        </w:r>
        <w:proofErr w:type="spellEnd"/>
        <w:r>
          <w:rPr>
            <w:color w:val="auto"/>
          </w:rPr>
          <w:t>”</w:t>
        </w:r>
      </w:ins>
      <w:ins w:id="89" w:author="Cady-Pereira, Karen" w:date="2023-09-26T18:16:00Z">
        <w:r>
          <w:rPr>
            <w:color w:val="auto"/>
          </w:rPr>
          <w:t xml:space="preserve">, </w:t>
        </w:r>
      </w:ins>
      <w:ins w:id="90" w:author="Cady-Pereira, Karen" w:date="2023-09-26T18:15:00Z">
        <w:r>
          <w:rPr>
            <w:color w:val="auto"/>
          </w:rPr>
          <w:t>then integrate the OD</w:t>
        </w:r>
      </w:ins>
      <w:ins w:id="91" w:author="Cady-Pereira, Karen" w:date="2023-09-26T18:16:00Z">
        <w:r>
          <w:rPr>
            <w:color w:val="auto"/>
          </w:rPr>
          <w:t>s over all layers.</w:t>
        </w:r>
      </w:ins>
    </w:p>
    <w:p w14:paraId="5C276E87" w14:textId="17921E77" w:rsidR="00190CC3" w:rsidRDefault="00FC0140" w:rsidP="004360C2">
      <w:pPr>
        <w:pStyle w:val="Heading2"/>
      </w:pPr>
      <w:bookmarkStart w:id="92" w:name="_Toc133855130"/>
      <w:bookmarkStart w:id="93" w:name="_Ref521430542"/>
      <w:r>
        <w:t xml:space="preserve">Activating </w:t>
      </w:r>
      <w:r w:rsidR="00772130">
        <w:t xml:space="preserve">the </w:t>
      </w:r>
      <w:r w:rsidR="00EC7A01">
        <w:t xml:space="preserve">NLTE </w:t>
      </w:r>
      <w:r>
        <w:t>mode</w:t>
      </w:r>
      <w:bookmarkEnd w:id="92"/>
      <w:r>
        <w:t xml:space="preserve"> </w:t>
      </w:r>
      <w:bookmarkEnd w:id="93"/>
    </w:p>
    <w:p w14:paraId="54098201" w14:textId="5991A84B" w:rsidR="00190CC3" w:rsidRDefault="00190CC3" w:rsidP="00606EDD">
      <w:pPr>
        <w:pStyle w:val="BodyTextFirstIndent"/>
        <w:spacing w:line="360" w:lineRule="auto"/>
        <w:ind w:firstLine="0"/>
        <w:jc w:val="both"/>
      </w:pPr>
      <w:r>
        <w:t>By default, Thermodynamical Equilibrium (LTE) is assumed</w:t>
      </w:r>
      <w:r w:rsidR="00A81010">
        <w:t xml:space="preserve"> for the </w:t>
      </w:r>
      <w:r w:rsidR="00606EDD">
        <w:rPr>
          <w:i/>
        </w:rPr>
        <w:t>CLBLM</w:t>
      </w:r>
      <w:r w:rsidR="00A81010" w:rsidRPr="00A81010">
        <w:rPr>
          <w:i/>
        </w:rPr>
        <w:t>-</w:t>
      </w:r>
      <w:r w:rsidR="00606EDD">
        <w:rPr>
          <w:i/>
        </w:rPr>
        <w:t>no-scatt</w:t>
      </w:r>
      <w:r w:rsidR="00A81010">
        <w:t xml:space="preserve"> </w:t>
      </w:r>
      <w:r w:rsidR="00606EDD" w:rsidRPr="002935A6">
        <w:rPr>
          <w:color w:val="auto"/>
        </w:rPr>
        <w:t xml:space="preserve">optical depths, </w:t>
      </w:r>
      <w:proofErr w:type="gramStart"/>
      <w:r w:rsidR="00606EDD" w:rsidRPr="002935A6">
        <w:rPr>
          <w:color w:val="auto"/>
        </w:rPr>
        <w:t>radiances</w:t>
      </w:r>
      <w:proofErr w:type="gramEnd"/>
      <w:r w:rsidR="00606EDD" w:rsidRPr="002935A6">
        <w:rPr>
          <w:color w:val="auto"/>
        </w:rPr>
        <w:t xml:space="preserve"> and transmittances</w:t>
      </w:r>
      <w:r w:rsidR="002935A6">
        <w:rPr>
          <w:color w:val="auto"/>
        </w:rPr>
        <w:t xml:space="preserve"> </w:t>
      </w:r>
      <w:r w:rsidR="002935A6">
        <w:t>calculations</w:t>
      </w:r>
      <w:r>
        <w:t xml:space="preserve">. Activating the Non-Thermodynamical Equilibrium (NLTE) mode is achieved by simply inserting the </w:t>
      </w:r>
      <w:r w:rsidR="00140B14">
        <w:t xml:space="preserve">single </w:t>
      </w:r>
      <w:r>
        <w:t>key/value pair,</w:t>
      </w:r>
    </w:p>
    <w:p w14:paraId="33B08778" w14:textId="27FAD91D" w:rsidR="00190CC3" w:rsidRPr="00990008" w:rsidRDefault="00190CC3" w:rsidP="005A267B">
      <w:pPr>
        <w:pStyle w:val="BodyTextFirstIndent"/>
        <w:spacing w:line="360" w:lineRule="auto"/>
        <w:ind w:firstLine="0"/>
        <w:jc w:val="both"/>
        <w:rPr>
          <w:color w:val="0070C0"/>
        </w:rPr>
      </w:pPr>
      <w:r w:rsidRPr="00990008">
        <w:rPr>
          <w:color w:val="0070C0"/>
        </w:rPr>
        <w:t>"</w:t>
      </w:r>
      <w:proofErr w:type="spellStart"/>
      <w:r w:rsidRPr="00990008">
        <w:rPr>
          <w:color w:val="0070C0"/>
        </w:rPr>
        <w:t>nlte</w:t>
      </w:r>
      <w:proofErr w:type="spellEnd"/>
      <w:r w:rsidRPr="00990008">
        <w:rPr>
          <w:color w:val="0070C0"/>
        </w:rPr>
        <w:t>": true</w:t>
      </w:r>
    </w:p>
    <w:p w14:paraId="738E9898" w14:textId="27279148" w:rsidR="00190CC3" w:rsidRPr="00190CC3" w:rsidRDefault="00190CC3" w:rsidP="00BF5895">
      <w:pPr>
        <w:pStyle w:val="BodyTextFirstIndent"/>
        <w:spacing w:line="360" w:lineRule="auto"/>
        <w:ind w:firstLine="0"/>
        <w:jc w:val="both"/>
      </w:pPr>
      <w:r>
        <w:t>in the input JSON directives.</w:t>
      </w:r>
      <w:r w:rsidR="00A81010">
        <w:t xml:space="preserve"> Note that the NLTE mode is not available for Jacobian calculations. In this case, the </w:t>
      </w:r>
      <w:r w:rsidR="00A81010" w:rsidRPr="00332ECC">
        <w:rPr>
          <w:color w:val="auto"/>
        </w:rPr>
        <w:t>"</w:t>
      </w:r>
      <w:proofErr w:type="spellStart"/>
      <w:r w:rsidR="00A81010">
        <w:rPr>
          <w:color w:val="auto"/>
        </w:rPr>
        <w:t>nlte</w:t>
      </w:r>
      <w:proofErr w:type="spellEnd"/>
      <w:r w:rsidR="00A81010" w:rsidRPr="00332ECC">
        <w:rPr>
          <w:color w:val="auto"/>
        </w:rPr>
        <w:t>"</w:t>
      </w:r>
      <w:r w:rsidR="00A81010">
        <w:rPr>
          <w:color w:val="auto"/>
        </w:rPr>
        <w:t xml:space="preserve"> flag </w:t>
      </w:r>
      <w:r w:rsidR="002935A6">
        <w:rPr>
          <w:color w:val="auto"/>
        </w:rPr>
        <w:t xml:space="preserve">if present </w:t>
      </w:r>
      <w:r w:rsidR="00A81010">
        <w:rPr>
          <w:color w:val="auto"/>
        </w:rPr>
        <w:t xml:space="preserve">is simply </w:t>
      </w:r>
      <w:r w:rsidR="009112B9">
        <w:rPr>
          <w:color w:val="auto"/>
        </w:rPr>
        <w:t>ignored</w:t>
      </w:r>
      <w:r w:rsidR="00A81010">
        <w:rPr>
          <w:color w:val="auto"/>
        </w:rPr>
        <w:t>.</w:t>
      </w:r>
    </w:p>
    <w:p w14:paraId="75558003" w14:textId="2058D59A" w:rsidR="00EC7A01" w:rsidRDefault="00190CC3" w:rsidP="004360C2">
      <w:pPr>
        <w:pStyle w:val="Heading2"/>
      </w:pPr>
      <w:bookmarkStart w:id="94" w:name="_Ref521430548"/>
      <w:bookmarkStart w:id="95" w:name="_Ref525159766"/>
      <w:bookmarkStart w:id="96" w:name="_Toc133855131"/>
      <w:r>
        <w:t xml:space="preserve">Thermal emission </w:t>
      </w:r>
      <w:r w:rsidR="00EC7A01">
        <w:t>and radiation source control</w:t>
      </w:r>
      <w:bookmarkEnd w:id="94"/>
      <w:r w:rsidR="00671B86">
        <w:t>s</w:t>
      </w:r>
      <w:bookmarkEnd w:id="95"/>
      <w:bookmarkEnd w:id="96"/>
    </w:p>
    <w:p w14:paraId="2D7D7845" w14:textId="77777777" w:rsidR="00EC7A01" w:rsidRDefault="00EC7A01" w:rsidP="004360C2">
      <w:pPr>
        <w:pStyle w:val="Heading2"/>
        <w:numPr>
          <w:ilvl w:val="0"/>
          <w:numId w:val="0"/>
        </w:numPr>
        <w:ind w:left="1080"/>
      </w:pPr>
    </w:p>
    <w:p w14:paraId="39A46FB7" w14:textId="29358888" w:rsidR="00190CC3" w:rsidRDefault="00EC7A01" w:rsidP="001D2CA3">
      <w:pPr>
        <w:spacing w:line="360" w:lineRule="auto"/>
        <w:jc w:val="both"/>
        <w:rPr>
          <w:color w:val="auto"/>
        </w:rPr>
      </w:pPr>
      <w:r>
        <w:t xml:space="preserve">The default settings for the radiation sources </w:t>
      </w:r>
      <w:r w:rsidR="00190CC3">
        <w:t xml:space="preserve">and treatment of the layer thermal emission </w:t>
      </w:r>
      <w:r>
        <w:t xml:space="preserve">in the RT calculation can be overridden using the JSON group </w:t>
      </w:r>
      <w:r w:rsidRPr="00EC7A01">
        <w:rPr>
          <w:b/>
        </w:rPr>
        <w:t>"</w:t>
      </w:r>
      <w:r w:rsidR="00190CC3">
        <w:rPr>
          <w:b/>
        </w:rPr>
        <w:t>rt-flags</w:t>
      </w:r>
      <w:r w:rsidRPr="00EC7A01">
        <w:rPr>
          <w:b/>
        </w:rPr>
        <w:t>"</w:t>
      </w:r>
      <w:r w:rsidRPr="00EC7A01">
        <w:t>.</w:t>
      </w:r>
      <w:r>
        <w:rPr>
          <w:b/>
        </w:rPr>
        <w:t xml:space="preserve"> </w:t>
      </w:r>
      <w:r w:rsidR="00B93654">
        <w:t>An additional group,</w:t>
      </w:r>
      <w:r w:rsidR="00B93654" w:rsidRPr="00B93654">
        <w:t xml:space="preserve"> </w:t>
      </w:r>
      <w:r w:rsidR="00B93654" w:rsidRPr="001D2CA3">
        <w:rPr>
          <w:b/>
        </w:rPr>
        <w:t>"</w:t>
      </w:r>
      <w:proofErr w:type="gramStart"/>
      <w:r w:rsidR="00B93654" w:rsidRPr="001D2CA3">
        <w:rPr>
          <w:b/>
        </w:rPr>
        <w:t>solar-irradiance</w:t>
      </w:r>
      <w:proofErr w:type="gramEnd"/>
      <w:r w:rsidR="00B93654" w:rsidRPr="001D2CA3">
        <w:rPr>
          <w:b/>
        </w:rPr>
        <w:t>"</w:t>
      </w:r>
      <w:r w:rsidR="00EA5234">
        <w:t xml:space="preserve">, </w:t>
      </w:r>
      <w:r w:rsidR="00B93654">
        <w:t xml:space="preserve">is needed </w:t>
      </w:r>
      <w:r w:rsidR="001D2CA3">
        <w:t>when</w:t>
      </w:r>
      <w:r w:rsidR="00B93654">
        <w:t xml:space="preserve"> exercising available options for solar variability.  </w:t>
      </w:r>
      <w:r w:rsidRPr="00EC7A01">
        <w:t xml:space="preserve">The </w:t>
      </w:r>
      <w:r>
        <w:t xml:space="preserve">allowed </w:t>
      </w:r>
      <w:r w:rsidRPr="00EC7A01">
        <w:t>keys and</w:t>
      </w:r>
      <w:r>
        <w:t xml:space="preserve"> key values </w:t>
      </w:r>
      <w:r w:rsidR="00D0654A">
        <w:t>in th</w:t>
      </w:r>
      <w:r w:rsidR="001D2CA3">
        <w:t>e</w:t>
      </w:r>
      <w:r w:rsidR="00D0654A">
        <w:t>s</w:t>
      </w:r>
      <w:r w:rsidR="001D2CA3">
        <w:t>e</w:t>
      </w:r>
      <w:r w:rsidR="00D0654A">
        <w:t xml:space="preserve"> group</w:t>
      </w:r>
      <w:r w:rsidR="001D2CA3">
        <w:t>s</w:t>
      </w:r>
      <w:r w:rsidR="00D0654A">
        <w:t xml:space="preserve"> </w:t>
      </w:r>
      <w:r>
        <w:t xml:space="preserve">are shown in </w:t>
      </w:r>
      <w:r>
        <w:fldChar w:fldCharType="begin"/>
      </w:r>
      <w:r>
        <w:instrText xml:space="preserve"> REF _Ref515899786 \h  \* MERGEFORMAT </w:instrText>
      </w:r>
      <w:r>
        <w:fldChar w:fldCharType="separate"/>
      </w:r>
      <w:r w:rsidR="00FA6DDC" w:rsidRPr="00FA6DDC">
        <w:t>Table 7</w:t>
      </w:r>
      <w:r>
        <w:fldChar w:fldCharType="end"/>
      </w:r>
      <w:r>
        <w:t xml:space="preserve">. The following example </w:t>
      </w:r>
      <w:r w:rsidRPr="00DD65E3">
        <w:rPr>
          <w:color w:val="auto"/>
        </w:rPr>
        <w:t>of CLBLM directive,</w:t>
      </w:r>
    </w:p>
    <w:p w14:paraId="19AA81C6" w14:textId="5D80AEE0" w:rsidR="00190CC3" w:rsidRPr="001D2CA3" w:rsidRDefault="00403045" w:rsidP="001D2CA3">
      <w:pPr>
        <w:spacing w:before="120" w:after="120" w:line="360" w:lineRule="auto"/>
        <w:rPr>
          <w:color w:val="0070C0"/>
        </w:rPr>
      </w:pPr>
      <w:r w:rsidRPr="00990008">
        <w:rPr>
          <w:color w:val="0070C0"/>
        </w:rPr>
        <w:t>"</w:t>
      </w:r>
      <w:proofErr w:type="gramStart"/>
      <w:r w:rsidR="00190CC3" w:rsidRPr="00990008">
        <w:rPr>
          <w:color w:val="0070C0"/>
        </w:rPr>
        <w:t>rt</w:t>
      </w:r>
      <w:proofErr w:type="gramEnd"/>
      <w:r w:rsidRPr="00990008">
        <w:rPr>
          <w:color w:val="0070C0"/>
        </w:rPr>
        <w:t>-flags": {</w:t>
      </w:r>
      <w:r w:rsidR="001A04B6" w:rsidRPr="00990008">
        <w:rPr>
          <w:color w:val="0070C0"/>
        </w:rPr>
        <w:t>"linear-in-tau": 2</w:t>
      </w:r>
      <w:r w:rsidR="00B41589">
        <w:rPr>
          <w:color w:val="0070C0"/>
        </w:rPr>
        <w:t xml:space="preserve">, </w:t>
      </w:r>
      <w:r w:rsidR="00B41589" w:rsidRPr="00990008">
        <w:rPr>
          <w:color w:val="0070C0"/>
        </w:rPr>
        <w:t>"solar-source": "</w:t>
      </w:r>
      <w:r w:rsidR="00D73F95">
        <w:rPr>
          <w:color w:val="0070C0"/>
        </w:rPr>
        <w:t>NRL</w:t>
      </w:r>
      <w:r w:rsidR="00B41589" w:rsidRPr="00990008">
        <w:rPr>
          <w:color w:val="0070C0"/>
        </w:rPr>
        <w:t>"</w:t>
      </w:r>
      <w:r w:rsidR="00D73F95">
        <w:rPr>
          <w:color w:val="0070C0"/>
        </w:rPr>
        <w:t xml:space="preserve">, </w:t>
      </w:r>
      <w:r w:rsidR="0056438F" w:rsidRPr="0056438F">
        <w:rPr>
          <w:color w:val="0070C0"/>
        </w:rPr>
        <w:t>"solar-</w:t>
      </w:r>
      <w:proofErr w:type="spellStart"/>
      <w:r w:rsidR="0056438F" w:rsidRPr="0056438F">
        <w:rPr>
          <w:color w:val="0070C0"/>
        </w:rPr>
        <w:t>c</w:t>
      </w:r>
      <w:r w:rsidR="0041524E">
        <w:rPr>
          <w:color w:val="0070C0"/>
        </w:rPr>
        <w:t>n</w:t>
      </w:r>
      <w:r w:rsidR="0056438F" w:rsidRPr="0056438F">
        <w:rPr>
          <w:color w:val="0070C0"/>
        </w:rPr>
        <w:t>st</w:t>
      </w:r>
      <w:proofErr w:type="spellEnd"/>
      <w:r w:rsidR="0056438F" w:rsidRPr="0056438F">
        <w:rPr>
          <w:color w:val="0070C0"/>
        </w:rPr>
        <w:t xml:space="preserve">": 1370.25, </w:t>
      </w:r>
      <w:proofErr w:type="spellStart"/>
      <w:r w:rsidR="00D73F95">
        <w:rPr>
          <w:color w:val="0070C0"/>
        </w:rPr>
        <w:t>julday</w:t>
      </w:r>
      <w:proofErr w:type="spellEnd"/>
      <w:r w:rsidR="00D73F95">
        <w:rPr>
          <w:color w:val="0070C0"/>
        </w:rPr>
        <w:t xml:space="preserve"> = 182</w:t>
      </w:r>
      <w:r w:rsidR="009D3AFA" w:rsidRPr="00990008">
        <w:rPr>
          <w:color w:val="0070C0"/>
        </w:rPr>
        <w:t>}</w:t>
      </w:r>
    </w:p>
    <w:p w14:paraId="2B38846D" w14:textId="0F210062" w:rsidR="00E007B9" w:rsidRDefault="00EC7A01" w:rsidP="00D86115">
      <w:pPr>
        <w:spacing w:after="120" w:line="360" w:lineRule="auto"/>
        <w:jc w:val="both"/>
        <w:rPr>
          <w:color w:val="auto"/>
        </w:rPr>
      </w:pPr>
      <w:r>
        <w:rPr>
          <w:color w:val="auto"/>
        </w:rPr>
        <w:t xml:space="preserve">modifies the default </w:t>
      </w:r>
      <w:r w:rsidR="00D0654A">
        <w:rPr>
          <w:color w:val="auto"/>
        </w:rPr>
        <w:t xml:space="preserve">CLBLM </w:t>
      </w:r>
      <w:r>
        <w:rPr>
          <w:color w:val="auto"/>
        </w:rPr>
        <w:t xml:space="preserve">settings </w:t>
      </w:r>
      <w:r w:rsidR="00D0654A">
        <w:rPr>
          <w:color w:val="auto"/>
        </w:rPr>
        <w:t>(</w:t>
      </w:r>
      <w:r w:rsidR="00454A48" w:rsidRPr="00454A48">
        <w:rPr>
          <w:color w:val="auto"/>
        </w:rPr>
        <w:fldChar w:fldCharType="begin"/>
      </w:r>
      <w:r w:rsidR="00454A48">
        <w:rPr>
          <w:color w:val="auto"/>
        </w:rPr>
        <w:instrText xml:space="preserve"> REF _Ref515899786 \h  \* MERGEFORMAT </w:instrText>
      </w:r>
      <w:r w:rsidR="00454A48" w:rsidRPr="00454A48">
        <w:rPr>
          <w:color w:val="auto"/>
        </w:rPr>
      </w:r>
      <w:r w:rsidR="00454A48" w:rsidRPr="00454A48">
        <w:rPr>
          <w:color w:val="auto"/>
        </w:rPr>
        <w:fldChar w:fldCharType="separate"/>
      </w:r>
      <w:r w:rsidR="008C6134" w:rsidRPr="00EF03FC">
        <w:rPr>
          <w:color w:val="auto"/>
        </w:rPr>
        <w:t>Table 7</w:t>
      </w:r>
      <w:r w:rsidR="00454A48" w:rsidRPr="00454A48">
        <w:rPr>
          <w:color w:val="auto"/>
        </w:rPr>
        <w:fldChar w:fldCharType="end"/>
      </w:r>
      <w:r w:rsidR="00D0654A" w:rsidRPr="00454A48">
        <w:rPr>
          <w:color w:val="auto"/>
        </w:rPr>
        <w:t>)</w:t>
      </w:r>
      <w:r w:rsidR="00D0654A">
        <w:t xml:space="preserve"> </w:t>
      </w:r>
      <w:r>
        <w:rPr>
          <w:color w:val="auto"/>
        </w:rPr>
        <w:t xml:space="preserve">to include the solar source </w:t>
      </w:r>
      <w:r w:rsidR="003810D1">
        <w:rPr>
          <w:color w:val="auto"/>
        </w:rPr>
        <w:t xml:space="preserve">(together with thermal) </w:t>
      </w:r>
      <w:r w:rsidR="00190CC3">
        <w:rPr>
          <w:color w:val="auto"/>
        </w:rPr>
        <w:t xml:space="preserve">and to replace the </w:t>
      </w:r>
      <w:r w:rsidR="00190CC3" w:rsidRPr="00454A48">
        <w:rPr>
          <w:color w:val="auto"/>
        </w:rPr>
        <w:t>formula</w:t>
      </w:r>
      <w:r w:rsidR="00190CC3">
        <w:rPr>
          <w:color w:val="auto"/>
        </w:rPr>
        <w:t xml:space="preserve"> used by LBLRTM for the linear-in tau approximation </w:t>
      </w:r>
      <w:r w:rsidR="00B67B43">
        <w:rPr>
          <w:color w:val="auto"/>
        </w:rPr>
        <w:t>[</w:t>
      </w:r>
      <w:r w:rsidR="00190CC3" w:rsidRPr="00B67B43">
        <w:rPr>
          <w:color w:val="auto"/>
          <w:highlight w:val="yellow"/>
        </w:rPr>
        <w:t>Clough et al., 1992</w:t>
      </w:r>
      <w:r w:rsidR="00B67B43">
        <w:rPr>
          <w:color w:val="auto"/>
        </w:rPr>
        <w:t>]</w:t>
      </w:r>
      <w:r w:rsidR="00190CC3">
        <w:rPr>
          <w:color w:val="auto"/>
        </w:rPr>
        <w:t xml:space="preserve"> by the so-called standard </w:t>
      </w:r>
      <w:r w:rsidR="00190CC3" w:rsidRPr="00454A48">
        <w:rPr>
          <w:color w:val="auto"/>
        </w:rPr>
        <w:t>formula</w:t>
      </w:r>
      <w:r w:rsidR="00190CC3">
        <w:rPr>
          <w:color w:val="auto"/>
        </w:rPr>
        <w:t xml:space="preserve"> </w:t>
      </w:r>
      <w:r>
        <w:rPr>
          <w:color w:val="auto"/>
        </w:rPr>
        <w:t>in the RT calculations.</w:t>
      </w:r>
      <w:r w:rsidR="00190CC3">
        <w:rPr>
          <w:color w:val="auto"/>
        </w:rPr>
        <w:t xml:space="preserve"> The standard expression is obtained by assuming that the Planck function is of the form </w:t>
      </w:r>
      <w:r w:rsidR="00206665" w:rsidRPr="00206665">
        <w:rPr>
          <w:noProof/>
          <w:color w:val="auto"/>
          <w:position w:val="-6"/>
        </w:rPr>
        <w:object w:dxaOrig="639" w:dyaOrig="279" w14:anchorId="44556DF1">
          <v:shape id="_x0000_i1034" type="#_x0000_t75" alt="" style="width:31.75pt;height:13.05pt;mso-width-percent:0;mso-height-percent:0;mso-width-percent:0;mso-height-percent:0" o:ole="">
            <v:imagedata r:id="rId69" o:title=""/>
          </v:shape>
          <o:OLEObject Type="Embed" ProgID="Equation.DSMT4" ShapeID="_x0000_i1034" DrawAspect="Content" ObjectID="_1757257403" r:id="rId70"/>
        </w:object>
      </w:r>
      <w:r w:rsidR="00190CC3">
        <w:rPr>
          <w:color w:val="auto"/>
        </w:rPr>
        <w:t xml:space="preserve"> in the </w:t>
      </w:r>
      <w:r w:rsidR="00B67B43">
        <w:rPr>
          <w:color w:val="auto"/>
        </w:rPr>
        <w:t xml:space="preserve">vertical </w:t>
      </w:r>
      <w:r w:rsidR="00190CC3">
        <w:rPr>
          <w:color w:val="auto"/>
        </w:rPr>
        <w:t>integration</w:t>
      </w:r>
      <w:r w:rsidR="00B67B43">
        <w:rPr>
          <w:color w:val="auto"/>
        </w:rPr>
        <w:t xml:space="preserve"> of the Planck emission across a layer.</w:t>
      </w:r>
      <w:r w:rsidR="00EA22A0">
        <w:rPr>
          <w:color w:val="auto"/>
        </w:rPr>
        <w:t xml:space="preserve"> </w:t>
      </w:r>
    </w:p>
    <w:p w14:paraId="561E7733" w14:textId="54095249" w:rsidR="00744BFB" w:rsidRPr="00CB1719" w:rsidRDefault="00744BFB" w:rsidP="00D86115">
      <w:pPr>
        <w:spacing w:after="120" w:line="360" w:lineRule="auto"/>
        <w:jc w:val="both"/>
        <w:rPr>
          <w:color w:val="0070C0"/>
        </w:rPr>
      </w:pPr>
    </w:p>
    <w:p w14:paraId="2E0DE2AF" w14:textId="4DA30FB8" w:rsidR="00EC7A01" w:rsidRPr="00D86115" w:rsidRDefault="00EC7A01" w:rsidP="00A56BCB">
      <w:pPr>
        <w:pStyle w:val="Caption"/>
        <w:spacing w:before="120" w:after="120"/>
        <w:jc w:val="center"/>
        <w:rPr>
          <w:b w:val="0"/>
          <w:sz w:val="20"/>
        </w:rPr>
      </w:pPr>
      <w:bookmarkStart w:id="97" w:name="_Ref515899786"/>
      <w:r w:rsidRPr="00EC7A01">
        <w:rPr>
          <w:sz w:val="20"/>
        </w:rPr>
        <w:t xml:space="preserve">Table </w:t>
      </w:r>
      <w:r w:rsidRPr="00EC7A01">
        <w:rPr>
          <w:sz w:val="20"/>
        </w:rPr>
        <w:fldChar w:fldCharType="begin"/>
      </w:r>
      <w:r w:rsidRPr="00EC7A01">
        <w:rPr>
          <w:sz w:val="20"/>
        </w:rPr>
        <w:instrText xml:space="preserve"> SEQ Table \* ARABIC </w:instrText>
      </w:r>
      <w:r w:rsidRPr="00EC7A01">
        <w:rPr>
          <w:sz w:val="20"/>
        </w:rPr>
        <w:fldChar w:fldCharType="separate"/>
      </w:r>
      <w:r w:rsidR="008929CD">
        <w:rPr>
          <w:noProof/>
          <w:sz w:val="20"/>
        </w:rPr>
        <w:t>7</w:t>
      </w:r>
      <w:r w:rsidRPr="00EC7A01">
        <w:rPr>
          <w:sz w:val="20"/>
        </w:rPr>
        <w:fldChar w:fldCharType="end"/>
      </w:r>
      <w:bookmarkEnd w:id="97"/>
      <w:r w:rsidRPr="00EC7A01">
        <w:rPr>
          <w:sz w:val="20"/>
        </w:rPr>
        <w:t>:</w:t>
      </w:r>
      <w:r w:rsidR="002C6029">
        <w:rPr>
          <w:sz w:val="20"/>
        </w:rPr>
        <w:t xml:space="preserve"> </w:t>
      </w:r>
      <w:r w:rsidR="002C6029" w:rsidRPr="002C6029">
        <w:rPr>
          <w:b w:val="0"/>
          <w:color w:val="auto"/>
          <w:sz w:val="20"/>
        </w:rPr>
        <w:t>"rt-flags" keys</w:t>
      </w:r>
      <w:r w:rsidR="003C2DC6">
        <w:rPr>
          <w:b w:val="0"/>
          <w:color w:val="auto"/>
          <w:sz w:val="20"/>
        </w:rPr>
        <w:t>. Underlined values indicate the CLBLM default.</w:t>
      </w:r>
    </w:p>
    <w:tbl>
      <w:tblPr>
        <w:tblStyle w:val="TableGrid"/>
        <w:tblW w:w="5000" w:type="pct"/>
        <w:jc w:val="center"/>
        <w:tblCellMar>
          <w:left w:w="29" w:type="dxa"/>
          <w:right w:w="29" w:type="dxa"/>
        </w:tblCellMar>
        <w:tblLook w:val="04A0" w:firstRow="1" w:lastRow="0" w:firstColumn="1" w:lastColumn="0" w:noHBand="0" w:noVBand="1"/>
      </w:tblPr>
      <w:tblGrid>
        <w:gridCol w:w="1345"/>
        <w:gridCol w:w="9360"/>
        <w:gridCol w:w="949"/>
      </w:tblGrid>
      <w:tr w:rsidR="003C2DC6" w:rsidRPr="00BE438B" w14:paraId="0ABB4BE6" w14:textId="77777777" w:rsidTr="003C2DC6">
        <w:trPr>
          <w:cantSplit/>
          <w:trHeight w:val="302"/>
          <w:jc w:val="center"/>
        </w:trPr>
        <w:tc>
          <w:tcPr>
            <w:tcW w:w="577" w:type="pct"/>
            <w:tcBorders>
              <w:bottom w:val="single" w:sz="4" w:space="0" w:color="auto"/>
            </w:tcBorders>
            <w:vAlign w:val="center"/>
          </w:tcPr>
          <w:p w14:paraId="020F668C" w14:textId="0E918FDB" w:rsidR="003C2DC6" w:rsidRPr="003C2DC6" w:rsidRDefault="003C2DC6" w:rsidP="003C2DC6">
            <w:pPr>
              <w:jc w:val="center"/>
              <w:rPr>
                <w:rFonts w:asciiTheme="minorHAnsi" w:hAnsiTheme="minorHAnsi" w:cstheme="minorHAnsi"/>
                <w:b/>
                <w:color w:val="auto"/>
                <w:sz w:val="18"/>
                <w:szCs w:val="18"/>
              </w:rPr>
            </w:pPr>
            <w:r w:rsidRPr="003C2DC6">
              <w:rPr>
                <w:rFonts w:asciiTheme="minorHAnsi" w:hAnsiTheme="minorHAnsi" w:cstheme="minorHAnsi"/>
                <w:b/>
                <w:color w:val="auto"/>
                <w:sz w:val="18"/>
                <w:szCs w:val="18"/>
              </w:rPr>
              <w:t>Key</w:t>
            </w:r>
          </w:p>
        </w:tc>
        <w:tc>
          <w:tcPr>
            <w:tcW w:w="4016" w:type="pct"/>
            <w:tcBorders>
              <w:bottom w:val="single" w:sz="4" w:space="0" w:color="auto"/>
            </w:tcBorders>
            <w:vAlign w:val="center"/>
          </w:tcPr>
          <w:p w14:paraId="23DDB525" w14:textId="638A5B12" w:rsidR="003C2DC6" w:rsidRPr="003C2DC6" w:rsidRDefault="003C2DC6" w:rsidP="003C2DC6">
            <w:pPr>
              <w:jc w:val="center"/>
              <w:rPr>
                <w:rFonts w:asciiTheme="minorHAnsi" w:hAnsiTheme="minorHAnsi" w:cstheme="minorHAnsi"/>
                <w:b/>
                <w:sz w:val="18"/>
                <w:szCs w:val="18"/>
              </w:rPr>
            </w:pPr>
            <w:r w:rsidRPr="003C2DC6">
              <w:rPr>
                <w:rFonts w:asciiTheme="minorHAnsi" w:hAnsiTheme="minorHAnsi" w:cstheme="minorHAnsi"/>
                <w:b/>
                <w:sz w:val="18"/>
                <w:szCs w:val="18"/>
              </w:rPr>
              <w:t>Description</w:t>
            </w:r>
          </w:p>
        </w:tc>
        <w:tc>
          <w:tcPr>
            <w:tcW w:w="407" w:type="pct"/>
            <w:tcBorders>
              <w:bottom w:val="single" w:sz="4" w:space="0" w:color="auto"/>
            </w:tcBorders>
            <w:vAlign w:val="center"/>
          </w:tcPr>
          <w:p w14:paraId="0B7B0D56" w14:textId="1A4892D2" w:rsidR="003C2DC6" w:rsidRPr="003C2DC6" w:rsidRDefault="001E0910" w:rsidP="003C2DC6">
            <w:pPr>
              <w:jc w:val="center"/>
              <w:rPr>
                <w:rFonts w:asciiTheme="minorHAnsi" w:hAnsiTheme="minorHAnsi" w:cstheme="minorHAnsi"/>
                <w:b/>
                <w:color w:val="auto"/>
                <w:sz w:val="18"/>
                <w:szCs w:val="18"/>
              </w:rPr>
            </w:pPr>
            <w:r>
              <w:rPr>
                <w:rFonts w:asciiTheme="minorHAnsi" w:hAnsiTheme="minorHAnsi" w:cstheme="minorHAnsi"/>
                <w:b/>
                <w:color w:val="auto"/>
                <w:sz w:val="18"/>
                <w:szCs w:val="18"/>
              </w:rPr>
              <w:t>V</w:t>
            </w:r>
            <w:r w:rsidR="003C2DC6" w:rsidRPr="003C2DC6">
              <w:rPr>
                <w:rFonts w:asciiTheme="minorHAnsi" w:hAnsiTheme="minorHAnsi" w:cstheme="minorHAnsi"/>
                <w:b/>
                <w:color w:val="auto"/>
                <w:sz w:val="18"/>
                <w:szCs w:val="18"/>
              </w:rPr>
              <w:t>alues</w:t>
            </w:r>
          </w:p>
        </w:tc>
      </w:tr>
      <w:tr w:rsidR="002C6029" w:rsidRPr="00BE438B" w14:paraId="659DD46E" w14:textId="77777777" w:rsidTr="003C2DC6">
        <w:trPr>
          <w:cantSplit/>
          <w:trHeight w:val="302"/>
          <w:jc w:val="center"/>
        </w:trPr>
        <w:tc>
          <w:tcPr>
            <w:tcW w:w="577" w:type="pct"/>
            <w:tcBorders>
              <w:bottom w:val="single" w:sz="4" w:space="0" w:color="auto"/>
            </w:tcBorders>
            <w:vAlign w:val="center"/>
          </w:tcPr>
          <w:p w14:paraId="55687C65" w14:textId="4AA39159" w:rsidR="002C6029" w:rsidRPr="00BE438B" w:rsidRDefault="002C6029" w:rsidP="00EC7A01">
            <w:pPr>
              <w:rPr>
                <w:rFonts w:asciiTheme="minorHAnsi" w:hAnsiTheme="minorHAnsi" w:cstheme="minorHAnsi"/>
                <w:sz w:val="18"/>
                <w:szCs w:val="18"/>
              </w:rPr>
            </w:pP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thermal</w:t>
            </w:r>
            <w:proofErr w:type="gramEnd"/>
            <w:r w:rsidRPr="00BE438B">
              <w:rPr>
                <w:rFonts w:asciiTheme="minorHAnsi" w:hAnsiTheme="minorHAnsi" w:cstheme="minorHAnsi"/>
                <w:color w:val="auto"/>
                <w:sz w:val="18"/>
                <w:szCs w:val="18"/>
              </w:rPr>
              <w:t>-source"</w:t>
            </w:r>
          </w:p>
        </w:tc>
        <w:tc>
          <w:tcPr>
            <w:tcW w:w="4016" w:type="pct"/>
            <w:tcBorders>
              <w:bottom w:val="single" w:sz="4" w:space="0" w:color="auto"/>
            </w:tcBorders>
            <w:vAlign w:val="center"/>
          </w:tcPr>
          <w:p w14:paraId="247907DC" w14:textId="77777777" w:rsidR="002C6029" w:rsidRPr="00BE438B" w:rsidRDefault="002C6029" w:rsidP="00EC7A01">
            <w:pPr>
              <w:rPr>
                <w:rFonts w:asciiTheme="minorHAnsi" w:hAnsiTheme="minorHAnsi" w:cstheme="minorHAnsi"/>
                <w:sz w:val="18"/>
                <w:szCs w:val="18"/>
              </w:rPr>
            </w:pPr>
            <w:r w:rsidRPr="00BE438B">
              <w:rPr>
                <w:rFonts w:asciiTheme="minorHAnsi" w:hAnsiTheme="minorHAnsi" w:cstheme="minorHAnsi"/>
                <w:sz w:val="18"/>
                <w:szCs w:val="18"/>
              </w:rPr>
              <w:t>Turns thermal radiation source ON or OFF</w:t>
            </w:r>
          </w:p>
        </w:tc>
        <w:tc>
          <w:tcPr>
            <w:tcW w:w="407" w:type="pct"/>
            <w:tcBorders>
              <w:bottom w:val="single" w:sz="4" w:space="0" w:color="auto"/>
            </w:tcBorders>
            <w:vAlign w:val="center"/>
          </w:tcPr>
          <w:p w14:paraId="522F3C3E" w14:textId="2B0AE7B5" w:rsidR="002C6029" w:rsidRPr="00BE438B" w:rsidRDefault="002C6029" w:rsidP="003E73C3">
            <w:pPr>
              <w:jc w:val="center"/>
              <w:rPr>
                <w:rFonts w:asciiTheme="minorHAnsi" w:hAnsiTheme="minorHAnsi" w:cstheme="minorHAnsi"/>
                <w:sz w:val="18"/>
                <w:szCs w:val="18"/>
              </w:rPr>
            </w:pPr>
            <w:r w:rsidRPr="00A51F30">
              <w:rPr>
                <w:rFonts w:asciiTheme="minorHAnsi" w:hAnsiTheme="minorHAnsi" w:cstheme="minorHAnsi"/>
                <w:color w:val="auto"/>
                <w:sz w:val="18"/>
                <w:szCs w:val="18"/>
                <w:u w:val="single"/>
              </w:rPr>
              <w:t>true</w:t>
            </w:r>
            <w:r>
              <w:rPr>
                <w:rFonts w:asciiTheme="minorHAnsi" w:hAnsiTheme="minorHAnsi" w:cstheme="minorHAnsi"/>
                <w:color w:val="auto"/>
                <w:sz w:val="18"/>
                <w:szCs w:val="18"/>
              </w:rPr>
              <w:t>; false</w:t>
            </w:r>
          </w:p>
        </w:tc>
      </w:tr>
      <w:tr w:rsidR="002C6029" w:rsidRPr="00BE438B" w14:paraId="67ED6A6B" w14:textId="77777777" w:rsidTr="003B5AC1">
        <w:trPr>
          <w:jc w:val="center"/>
        </w:trPr>
        <w:tc>
          <w:tcPr>
            <w:tcW w:w="577" w:type="pct"/>
            <w:vAlign w:val="center"/>
          </w:tcPr>
          <w:p w14:paraId="0F97D7B4" w14:textId="34534905" w:rsidR="002C6029" w:rsidRPr="00BE438B" w:rsidRDefault="002C6029" w:rsidP="00EC7A01">
            <w:pPr>
              <w:rPr>
                <w:rFonts w:asciiTheme="minorHAnsi" w:hAnsiTheme="minorHAnsi" w:cstheme="minorHAnsi"/>
                <w:color w:val="auto"/>
                <w:sz w:val="18"/>
                <w:szCs w:val="18"/>
              </w:rPr>
            </w:pPr>
            <w:r w:rsidRPr="00B67B43">
              <w:rPr>
                <w:rFonts w:asciiTheme="minorHAnsi" w:hAnsiTheme="minorHAnsi" w:cstheme="minorHAnsi"/>
                <w:color w:val="auto"/>
                <w:sz w:val="18"/>
                <w:szCs w:val="18"/>
              </w:rPr>
              <w:t>"</w:t>
            </w:r>
            <w:proofErr w:type="gramStart"/>
            <w:r w:rsidRPr="00B67B43">
              <w:rPr>
                <w:rFonts w:asciiTheme="minorHAnsi" w:hAnsiTheme="minorHAnsi" w:cstheme="minorHAnsi"/>
                <w:color w:val="auto"/>
                <w:sz w:val="18"/>
                <w:szCs w:val="18"/>
              </w:rPr>
              <w:t>linear</w:t>
            </w:r>
            <w:proofErr w:type="gramEnd"/>
            <w:r w:rsidRPr="00B67B43">
              <w:rPr>
                <w:rFonts w:asciiTheme="minorHAnsi" w:hAnsiTheme="minorHAnsi" w:cstheme="minorHAnsi"/>
                <w:color w:val="auto"/>
                <w:sz w:val="18"/>
                <w:szCs w:val="18"/>
              </w:rPr>
              <w:t>-in-tau"</w:t>
            </w:r>
          </w:p>
        </w:tc>
        <w:tc>
          <w:tcPr>
            <w:tcW w:w="4016" w:type="pct"/>
            <w:vAlign w:val="center"/>
          </w:tcPr>
          <w:p w14:paraId="4F3AC4B8" w14:textId="7F133755" w:rsidR="002C6029" w:rsidRPr="00BE438B" w:rsidRDefault="002C6029" w:rsidP="00EC7A01">
            <w:pPr>
              <w:rPr>
                <w:rFonts w:asciiTheme="minorHAnsi" w:hAnsiTheme="minorHAnsi" w:cstheme="minorHAnsi"/>
                <w:sz w:val="18"/>
                <w:szCs w:val="18"/>
              </w:rPr>
            </w:pPr>
            <w:r>
              <w:rPr>
                <w:rFonts w:asciiTheme="minorHAnsi" w:hAnsiTheme="minorHAnsi" w:cstheme="minorHAnsi"/>
                <w:sz w:val="18"/>
                <w:szCs w:val="18"/>
              </w:rPr>
              <w:t>Selects the approximation for the thermal emission in a layer (0: isothermal layer, 1: LBLRTM linear-in-</w:t>
            </w:r>
            <w:r w:rsidRPr="002C6029">
              <w:rPr>
                <w:rFonts w:ascii="Symbol" w:hAnsi="Symbol" w:cstheme="minorHAnsi"/>
                <w:sz w:val="18"/>
                <w:szCs w:val="18"/>
              </w:rPr>
              <w:t></w:t>
            </w:r>
            <w:r>
              <w:rPr>
                <w:rFonts w:asciiTheme="minorHAnsi" w:hAnsiTheme="minorHAnsi" w:cstheme="minorHAnsi"/>
                <w:sz w:val="18"/>
                <w:szCs w:val="18"/>
              </w:rPr>
              <w:t xml:space="preserve"> formulation, 2: standard linear-in-</w:t>
            </w:r>
            <w:r w:rsidRPr="002C6029">
              <w:rPr>
                <w:rFonts w:ascii="Symbol" w:hAnsi="Symbol" w:cstheme="minorHAnsi"/>
                <w:sz w:val="18"/>
                <w:szCs w:val="18"/>
              </w:rPr>
              <w:t></w:t>
            </w:r>
            <w:r>
              <w:rPr>
                <w:rFonts w:asciiTheme="minorHAnsi" w:hAnsiTheme="minorHAnsi" w:cstheme="minorHAnsi"/>
                <w:sz w:val="18"/>
                <w:szCs w:val="18"/>
              </w:rPr>
              <w:t xml:space="preserve"> formulation - see text)</w:t>
            </w:r>
          </w:p>
        </w:tc>
        <w:tc>
          <w:tcPr>
            <w:tcW w:w="407" w:type="pct"/>
            <w:vAlign w:val="center"/>
          </w:tcPr>
          <w:p w14:paraId="1C99A6C1" w14:textId="4ECB4065" w:rsidR="002C6029" w:rsidRPr="00BE438B" w:rsidRDefault="002C6029" w:rsidP="003E73C3">
            <w:pPr>
              <w:jc w:val="center"/>
              <w:rPr>
                <w:rFonts w:asciiTheme="minorHAnsi" w:hAnsiTheme="minorHAnsi" w:cstheme="minorHAnsi"/>
                <w:color w:val="auto"/>
                <w:sz w:val="18"/>
                <w:szCs w:val="18"/>
              </w:rPr>
            </w:pPr>
            <w:r>
              <w:rPr>
                <w:rFonts w:asciiTheme="minorHAnsi" w:hAnsiTheme="minorHAnsi" w:cstheme="minorHAnsi"/>
                <w:color w:val="auto"/>
                <w:sz w:val="18"/>
                <w:szCs w:val="18"/>
              </w:rPr>
              <w:t xml:space="preserve">0; </w:t>
            </w:r>
            <w:r w:rsidRPr="00B67B43">
              <w:rPr>
                <w:rFonts w:asciiTheme="minorHAnsi" w:hAnsiTheme="minorHAnsi" w:cstheme="minorHAnsi"/>
                <w:color w:val="auto"/>
                <w:sz w:val="18"/>
                <w:szCs w:val="18"/>
                <w:u w:val="single"/>
              </w:rPr>
              <w:t>1</w:t>
            </w:r>
            <w:r>
              <w:rPr>
                <w:rFonts w:asciiTheme="minorHAnsi" w:hAnsiTheme="minorHAnsi" w:cstheme="minorHAnsi"/>
                <w:color w:val="auto"/>
                <w:sz w:val="18"/>
                <w:szCs w:val="18"/>
              </w:rPr>
              <w:t>; 2</w:t>
            </w:r>
          </w:p>
        </w:tc>
      </w:tr>
      <w:tr w:rsidR="003B5AC1" w:rsidRPr="00BE438B" w14:paraId="60226C47" w14:textId="77777777" w:rsidTr="003B5AC1">
        <w:trPr>
          <w:jc w:val="center"/>
        </w:trPr>
        <w:tc>
          <w:tcPr>
            <w:tcW w:w="577" w:type="pct"/>
            <w:vAlign w:val="center"/>
          </w:tcPr>
          <w:p w14:paraId="1B9703E8" w14:textId="44244BC1" w:rsidR="003B5AC1" w:rsidRPr="00B67B43" w:rsidRDefault="003B5AC1" w:rsidP="003B5AC1">
            <w:pPr>
              <w:rPr>
                <w:rFonts w:asciiTheme="minorHAnsi" w:hAnsiTheme="minorHAnsi" w:cstheme="minorHAnsi"/>
                <w:color w:val="auto"/>
                <w:sz w:val="18"/>
                <w:szCs w:val="18"/>
              </w:rPr>
            </w:pP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solar</w:t>
            </w:r>
            <w:proofErr w:type="gramEnd"/>
            <w:r w:rsidRPr="00BE438B">
              <w:rPr>
                <w:rFonts w:asciiTheme="minorHAnsi" w:hAnsiTheme="minorHAnsi" w:cstheme="minorHAnsi"/>
                <w:color w:val="auto"/>
                <w:sz w:val="18"/>
                <w:szCs w:val="18"/>
              </w:rPr>
              <w:t>-source"</w:t>
            </w:r>
          </w:p>
        </w:tc>
        <w:tc>
          <w:tcPr>
            <w:tcW w:w="4016" w:type="pct"/>
            <w:vAlign w:val="center"/>
          </w:tcPr>
          <w:p w14:paraId="0B7D9BB9" w14:textId="04460E3B" w:rsidR="003B5AC1" w:rsidRDefault="003B5AC1" w:rsidP="003B5AC1">
            <w:pPr>
              <w:rPr>
                <w:rFonts w:asciiTheme="minorHAnsi" w:hAnsiTheme="minorHAnsi" w:cstheme="minorHAnsi"/>
                <w:sz w:val="18"/>
                <w:szCs w:val="18"/>
              </w:rPr>
            </w:pPr>
            <w:r>
              <w:rPr>
                <w:rFonts w:asciiTheme="minorHAnsi" w:hAnsiTheme="minorHAnsi" w:cstheme="minorHAnsi"/>
                <w:sz w:val="18"/>
                <w:szCs w:val="18"/>
              </w:rPr>
              <w:t>Selects the spectral solar irradiance data to be used in solar contribution calculations</w:t>
            </w:r>
            <w:r w:rsidRPr="005267F8">
              <w:rPr>
                <w:rFonts w:asciiTheme="minorHAnsi" w:hAnsiTheme="minorHAnsi" w:cstheme="minorHAnsi"/>
                <w:sz w:val="18"/>
                <w:szCs w:val="18"/>
                <w:u w:val="single"/>
              </w:rPr>
              <w:t>:</w:t>
            </w:r>
            <w:r w:rsidRPr="005267F8">
              <w:rPr>
                <w:rFonts w:asciiTheme="minorHAnsi" w:hAnsiTheme="minorHAnsi" w:cstheme="minorHAnsi"/>
                <w:sz w:val="18"/>
                <w:szCs w:val="18"/>
              </w:rPr>
              <w:t xml:space="preserve">  </w:t>
            </w:r>
            <w:r w:rsidR="003D5CFB">
              <w:rPr>
                <w:rFonts w:asciiTheme="minorHAnsi" w:hAnsiTheme="minorHAnsi" w:cstheme="minorHAnsi"/>
                <w:color w:val="auto"/>
                <w:sz w:val="18"/>
                <w:szCs w:val="18"/>
              </w:rPr>
              <w:t xml:space="preserve">Example: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00753A2C" w:rsidRPr="00BE438B">
              <w:rPr>
                <w:rFonts w:asciiTheme="minorHAnsi" w:hAnsiTheme="minorHAnsi" w:cstheme="minorHAnsi"/>
                <w:color w:val="auto"/>
                <w:sz w:val="18"/>
                <w:szCs w:val="18"/>
              </w:rPr>
              <w:t>"</w:t>
            </w:r>
            <w:r w:rsidRPr="00BE438B">
              <w:rPr>
                <w:rFonts w:asciiTheme="minorHAnsi" w:hAnsiTheme="minorHAnsi" w:cstheme="minorHAnsi"/>
                <w:color w:val="auto"/>
                <w:sz w:val="18"/>
                <w:szCs w:val="18"/>
              </w:rPr>
              <w:t xml:space="preserve"> (</w:t>
            </w:r>
            <w:r>
              <w:rPr>
                <w:rFonts w:asciiTheme="minorHAnsi" w:hAnsiTheme="minorHAnsi" w:cstheme="minorHAnsi"/>
                <w:color w:val="auto"/>
                <w:sz w:val="18"/>
                <w:szCs w:val="18"/>
              </w:rPr>
              <w:t xml:space="preserve">NRLSSI2). </w:t>
            </w:r>
            <w:r>
              <w:rPr>
                <w:rFonts w:asciiTheme="minorHAnsi" w:hAnsiTheme="minorHAnsi" w:cstheme="minorHAnsi"/>
                <w:sz w:val="18"/>
                <w:szCs w:val="18"/>
              </w:rPr>
              <w:t xml:space="preserve">If ignored or set to </w:t>
            </w:r>
            <w:r w:rsidR="00B93654"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proofErr w:type="gramStart"/>
            <w:r>
              <w:rPr>
                <w:rFonts w:asciiTheme="minorHAnsi" w:hAnsiTheme="minorHAnsi" w:cstheme="minorHAnsi"/>
                <w:color w:val="auto"/>
                <w:sz w:val="18"/>
                <w:szCs w:val="18"/>
              </w:rPr>
              <w:t>solar-source</w:t>
            </w:r>
            <w:proofErr w:type="gramEnd"/>
            <w:r>
              <w:rPr>
                <w:rFonts w:asciiTheme="minorHAnsi" w:hAnsiTheme="minorHAnsi" w:cstheme="minorHAnsi"/>
                <w:color w:val="auto"/>
                <w:sz w:val="18"/>
                <w:szCs w:val="18"/>
              </w:rPr>
              <w:t xml:space="preserve"> is turned off.</w:t>
            </w:r>
          </w:p>
        </w:tc>
        <w:tc>
          <w:tcPr>
            <w:tcW w:w="407" w:type="pct"/>
            <w:vAlign w:val="center"/>
          </w:tcPr>
          <w:p w14:paraId="6CCBC3C6" w14:textId="238FA872" w:rsidR="003B5AC1" w:rsidRDefault="00DA4786" w:rsidP="003B5AC1">
            <w:pPr>
              <w:jc w:val="center"/>
              <w:rPr>
                <w:rFonts w:asciiTheme="minorHAnsi" w:hAnsiTheme="minorHAnsi" w:cstheme="minorHAnsi"/>
                <w:color w:val="auto"/>
                <w:sz w:val="18"/>
                <w:szCs w:val="18"/>
              </w:rPr>
            </w:pPr>
            <w:r>
              <w:rPr>
                <w:rFonts w:asciiTheme="minorHAnsi" w:hAnsiTheme="minorHAnsi" w:cstheme="minorHAnsi"/>
                <w:color w:val="auto"/>
                <w:sz w:val="18"/>
                <w:szCs w:val="18"/>
              </w:rPr>
              <w:t>Solar off</w:t>
            </w:r>
          </w:p>
        </w:tc>
      </w:tr>
      <w:tr w:rsidR="0056438F" w:rsidRPr="00BE438B" w14:paraId="6CC6B56D" w14:textId="77777777" w:rsidTr="003B5AC1">
        <w:trPr>
          <w:jc w:val="center"/>
        </w:trPr>
        <w:tc>
          <w:tcPr>
            <w:tcW w:w="577" w:type="pct"/>
            <w:vAlign w:val="center"/>
          </w:tcPr>
          <w:p w14:paraId="052BC939" w14:textId="69A221DB" w:rsidR="0056438F" w:rsidRPr="00BE438B"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solar</w:t>
            </w:r>
            <w:proofErr w:type="gramEnd"/>
            <w:r w:rsidRPr="003B5AC1">
              <w:rPr>
                <w:rFonts w:asciiTheme="minorHAnsi" w:hAnsiTheme="minorHAnsi" w:cstheme="minorHAnsi"/>
                <w:color w:val="auto"/>
                <w:sz w:val="18"/>
                <w:szCs w:val="18"/>
              </w:rPr>
              <w:t>-</w:t>
            </w:r>
            <w:proofErr w:type="spellStart"/>
            <w:r w:rsidRPr="003B5AC1">
              <w:rPr>
                <w:rFonts w:asciiTheme="minorHAnsi" w:hAnsiTheme="minorHAnsi" w:cstheme="minorHAnsi"/>
                <w:color w:val="auto"/>
                <w:sz w:val="18"/>
                <w:szCs w:val="18"/>
              </w:rPr>
              <w:t>c</w:t>
            </w:r>
            <w:r w:rsidR="0041524E">
              <w:rPr>
                <w:rFonts w:asciiTheme="minorHAnsi" w:hAnsiTheme="minorHAnsi" w:cstheme="minorHAnsi"/>
                <w:color w:val="auto"/>
                <w:sz w:val="18"/>
                <w:szCs w:val="18"/>
              </w:rPr>
              <w:t>n</w:t>
            </w:r>
            <w:r w:rsidRPr="003B5AC1">
              <w:rPr>
                <w:rFonts w:asciiTheme="minorHAnsi" w:hAnsiTheme="minorHAnsi" w:cstheme="minorHAnsi"/>
                <w:color w:val="auto"/>
                <w:sz w:val="18"/>
                <w:szCs w:val="18"/>
              </w:rPr>
              <w:t>st</w:t>
            </w:r>
            <w:proofErr w:type="spellEnd"/>
            <w:r w:rsidRPr="003B5AC1">
              <w:rPr>
                <w:rFonts w:asciiTheme="minorHAnsi" w:hAnsiTheme="minorHAnsi" w:cstheme="minorHAnsi"/>
                <w:color w:val="auto"/>
                <w:sz w:val="18"/>
                <w:szCs w:val="18"/>
              </w:rPr>
              <w:t>"</w:t>
            </w:r>
          </w:p>
        </w:tc>
        <w:tc>
          <w:tcPr>
            <w:tcW w:w="4016" w:type="pct"/>
            <w:vAlign w:val="center"/>
          </w:tcPr>
          <w:p w14:paraId="7BD34A5F" w14:textId="1BF27329" w:rsidR="0056438F" w:rsidRDefault="0056438F" w:rsidP="0056438F">
            <w:pPr>
              <w:rPr>
                <w:rFonts w:asciiTheme="minorHAnsi" w:hAnsiTheme="minorHAnsi" w:cstheme="minorHAnsi"/>
                <w:sz w:val="18"/>
                <w:szCs w:val="18"/>
              </w:rPr>
            </w:pPr>
            <w:r>
              <w:rPr>
                <w:rFonts w:asciiTheme="minorHAnsi" w:hAnsiTheme="minorHAnsi" w:cstheme="minorHAnsi"/>
                <w:sz w:val="18"/>
                <w:szCs w:val="18"/>
              </w:rPr>
              <w:t>Solar constant in W.m</w:t>
            </w:r>
            <w:r w:rsidRPr="003B5AC1">
              <w:rPr>
                <w:rFonts w:asciiTheme="minorHAnsi" w:hAnsiTheme="minorHAnsi" w:cstheme="minorHAnsi"/>
                <w:sz w:val="18"/>
                <w:szCs w:val="18"/>
                <w:vertAlign w:val="superscript"/>
              </w:rPr>
              <w:t>-2</w:t>
            </w:r>
            <w:r>
              <w:rPr>
                <w:rFonts w:asciiTheme="minorHAnsi" w:hAnsiTheme="minorHAnsi" w:cstheme="minorHAnsi"/>
                <w:sz w:val="18"/>
                <w:szCs w:val="18"/>
              </w:rPr>
              <w:t xml:space="preserve">. If ignored the default value is used </w:t>
            </w:r>
            <w:r w:rsidR="00797628">
              <w:rPr>
                <w:rFonts w:asciiTheme="minorHAnsi" w:hAnsiTheme="minorHAnsi" w:cstheme="minorHAnsi"/>
                <w:sz w:val="18"/>
                <w:szCs w:val="18"/>
              </w:rPr>
              <w:t>(1</w:t>
            </w:r>
            <w:r>
              <w:rPr>
                <w:rFonts w:asciiTheme="minorHAnsi" w:hAnsiTheme="minorHAnsi" w:cstheme="minorHAnsi"/>
                <w:sz w:val="18"/>
                <w:szCs w:val="18"/>
              </w:rPr>
              <w:t>360.85)</w:t>
            </w:r>
          </w:p>
        </w:tc>
        <w:tc>
          <w:tcPr>
            <w:tcW w:w="407" w:type="pct"/>
            <w:vAlign w:val="center"/>
          </w:tcPr>
          <w:p w14:paraId="73D92754" w14:textId="165452AB" w:rsidR="0056438F" w:rsidRDefault="0056438F" w:rsidP="0056438F">
            <w:pPr>
              <w:jc w:val="center"/>
              <w:rPr>
                <w:rFonts w:asciiTheme="minorHAnsi" w:hAnsiTheme="minorHAnsi" w:cstheme="minorHAnsi"/>
                <w:color w:val="auto"/>
                <w:sz w:val="18"/>
                <w:szCs w:val="18"/>
              </w:rPr>
            </w:pPr>
          </w:p>
        </w:tc>
      </w:tr>
      <w:tr w:rsidR="0056438F" w:rsidRPr="00BE438B" w14:paraId="1F5ADBE3" w14:textId="77777777" w:rsidTr="003B5AC1">
        <w:trPr>
          <w:jc w:val="center"/>
        </w:trPr>
        <w:tc>
          <w:tcPr>
            <w:tcW w:w="577" w:type="pct"/>
            <w:vAlign w:val="center"/>
          </w:tcPr>
          <w:p w14:paraId="4AFEE7DC" w14:textId="3E080186" w:rsidR="0056438F" w:rsidRPr="00BE438B"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"option"</w:t>
            </w:r>
          </w:p>
        </w:tc>
        <w:tc>
          <w:tcPr>
            <w:tcW w:w="4016" w:type="pct"/>
            <w:vAlign w:val="center"/>
          </w:tcPr>
          <w:p w14:paraId="3011BD83" w14:textId="1A60FBC9" w:rsidR="0056438F" w:rsidRDefault="0056438F" w:rsidP="0056438F">
            <w:pPr>
              <w:rPr>
                <w:rFonts w:asciiTheme="minorHAnsi" w:hAnsiTheme="minorHAnsi" w:cstheme="minorHAnsi"/>
                <w:sz w:val="18"/>
                <w:szCs w:val="18"/>
              </w:rPr>
            </w:pPr>
            <w:r>
              <w:rPr>
                <w:rFonts w:asciiTheme="minorHAnsi" w:hAnsiTheme="minorHAnsi" w:cstheme="minorHAnsi"/>
                <w:sz w:val="18"/>
                <w:szCs w:val="18"/>
              </w:rPr>
              <w:t xml:space="preserve">Integer (1,2,3). Applies only if </w:t>
            </w:r>
            <w:r w:rsidRPr="00BE438B">
              <w:rPr>
                <w:rFonts w:asciiTheme="minorHAnsi" w:hAnsiTheme="minorHAnsi" w:cstheme="minorHAnsi"/>
                <w:color w:val="auto"/>
                <w:sz w:val="18"/>
                <w:szCs w:val="18"/>
              </w:rPr>
              <w:t>"</w:t>
            </w:r>
            <w:proofErr w:type="gramStart"/>
            <w:r w:rsidRPr="00BE438B">
              <w:rPr>
                <w:rFonts w:asciiTheme="minorHAnsi" w:hAnsiTheme="minorHAnsi" w:cstheme="minorHAnsi"/>
                <w:color w:val="auto"/>
                <w:sz w:val="18"/>
                <w:szCs w:val="18"/>
              </w:rPr>
              <w:t>solar-source</w:t>
            </w:r>
            <w:proofErr w:type="gramEnd"/>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If </w:t>
            </w:r>
            <w:r w:rsidRPr="003B5AC1">
              <w:rPr>
                <w:rFonts w:asciiTheme="minorHAnsi" w:hAnsiTheme="minorHAnsi" w:cstheme="minorHAnsi"/>
                <w:color w:val="auto"/>
                <w:sz w:val="18"/>
                <w:szCs w:val="18"/>
              </w:rPr>
              <w:t>"option"</w:t>
            </w:r>
            <w:r>
              <w:rPr>
                <w:rFonts w:asciiTheme="minorHAnsi" w:hAnsiTheme="minorHAnsi" w:cstheme="minorHAnsi"/>
                <w:color w:val="auto"/>
                <w:sz w:val="18"/>
                <w:szCs w:val="18"/>
              </w:rPr>
              <w:t xml:space="preserve"> = </w:t>
            </w:r>
            <w:r w:rsidR="005E174A">
              <w:rPr>
                <w:rFonts w:asciiTheme="minorHAnsi" w:hAnsiTheme="minorHAnsi" w:cstheme="minorHAnsi"/>
                <w:color w:val="auto"/>
                <w:sz w:val="18"/>
                <w:szCs w:val="18"/>
              </w:rPr>
              <w:t>3</w:t>
            </w:r>
            <w:r>
              <w:rPr>
                <w:rFonts w:asciiTheme="minorHAnsi" w:hAnsiTheme="minorHAnsi" w:cstheme="minorHAnsi"/>
                <w:color w:val="auto"/>
                <w:sz w:val="18"/>
                <w:szCs w:val="18"/>
              </w:rPr>
              <w:t xml:space="preserve">, value entered in for solar constant in </w:t>
            </w:r>
            <w:r w:rsidRPr="0056438F">
              <w:rPr>
                <w:rFonts w:asciiTheme="minorHAnsi" w:hAnsiTheme="minorHAnsi" w:cstheme="minorHAnsi"/>
                <w:color w:val="auto"/>
                <w:sz w:val="18"/>
                <w:szCs w:val="18"/>
              </w:rPr>
              <w:t>"rt-flags"</w:t>
            </w:r>
            <w:r>
              <w:rPr>
                <w:rFonts w:asciiTheme="minorHAnsi" w:hAnsiTheme="minorHAnsi" w:cstheme="minorHAnsi"/>
                <w:color w:val="auto"/>
                <w:sz w:val="18"/>
                <w:szCs w:val="18"/>
              </w:rPr>
              <w:t xml:space="preserve"> is ignored.</w:t>
            </w:r>
          </w:p>
        </w:tc>
        <w:tc>
          <w:tcPr>
            <w:tcW w:w="407" w:type="pct"/>
            <w:vAlign w:val="center"/>
          </w:tcPr>
          <w:p w14:paraId="33A01538" w14:textId="61CEECF7" w:rsidR="0056438F" w:rsidRDefault="0056438F" w:rsidP="0056438F">
            <w:pPr>
              <w:jc w:val="center"/>
              <w:rPr>
                <w:rFonts w:asciiTheme="minorHAnsi" w:hAnsiTheme="minorHAnsi" w:cstheme="minorHAnsi"/>
                <w:color w:val="auto"/>
                <w:sz w:val="18"/>
                <w:szCs w:val="18"/>
              </w:rPr>
            </w:pPr>
            <w:r w:rsidRPr="00B93654">
              <w:rPr>
                <w:rFonts w:asciiTheme="minorHAnsi" w:hAnsiTheme="minorHAnsi" w:cstheme="minorHAnsi"/>
                <w:color w:val="auto"/>
                <w:sz w:val="18"/>
                <w:szCs w:val="18"/>
                <w:u w:val="single"/>
              </w:rPr>
              <w:t>1</w:t>
            </w:r>
            <w:r>
              <w:rPr>
                <w:rFonts w:asciiTheme="minorHAnsi" w:hAnsiTheme="minorHAnsi" w:cstheme="minorHAnsi"/>
                <w:color w:val="auto"/>
                <w:sz w:val="18"/>
                <w:szCs w:val="18"/>
              </w:rPr>
              <w:t>, 2, 3</w:t>
            </w:r>
          </w:p>
        </w:tc>
      </w:tr>
      <w:tr w:rsidR="0056438F" w:rsidRPr="00BE438B" w14:paraId="5D917B98" w14:textId="77777777" w:rsidTr="003B5AC1">
        <w:trPr>
          <w:jc w:val="center"/>
        </w:trPr>
        <w:tc>
          <w:tcPr>
            <w:tcW w:w="577" w:type="pct"/>
            <w:vAlign w:val="center"/>
          </w:tcPr>
          <w:p w14:paraId="73B359EA" w14:textId="22098D97" w:rsidR="0056438F" w:rsidRPr="003B5AC1" w:rsidRDefault="0056438F" w:rsidP="0056438F">
            <w:pPr>
              <w:rPr>
                <w:rFonts w:asciiTheme="minorHAnsi" w:hAnsiTheme="minorHAnsi" w:cstheme="minorHAnsi"/>
                <w:color w:val="auto"/>
                <w:sz w:val="18"/>
                <w:szCs w:val="18"/>
              </w:rPr>
            </w:pPr>
            <w:r w:rsidRPr="00A87E2C">
              <w:rPr>
                <w:rFonts w:asciiTheme="minorHAnsi" w:hAnsiTheme="minorHAnsi" w:cstheme="minorHAnsi"/>
                <w:color w:val="auto"/>
                <w:sz w:val="18"/>
                <w:szCs w:val="18"/>
              </w:rPr>
              <w:t>"</w:t>
            </w:r>
            <w:proofErr w:type="gramStart"/>
            <w:r w:rsidRPr="00A87E2C">
              <w:rPr>
                <w:rFonts w:asciiTheme="minorHAnsi" w:hAnsiTheme="minorHAnsi" w:cstheme="minorHAnsi"/>
                <w:color w:val="auto"/>
                <w:sz w:val="18"/>
                <w:szCs w:val="18"/>
              </w:rPr>
              <w:t>cycle</w:t>
            </w:r>
            <w:proofErr w:type="gramEnd"/>
            <w:r w:rsidRPr="00A87E2C">
              <w:rPr>
                <w:rFonts w:asciiTheme="minorHAnsi" w:hAnsiTheme="minorHAnsi" w:cstheme="minorHAnsi"/>
                <w:color w:val="auto"/>
                <w:sz w:val="18"/>
                <w:szCs w:val="18"/>
              </w:rPr>
              <w:t>-frac"</w:t>
            </w:r>
          </w:p>
        </w:tc>
        <w:tc>
          <w:tcPr>
            <w:tcW w:w="4016" w:type="pct"/>
            <w:vAlign w:val="center"/>
          </w:tcPr>
          <w:p w14:paraId="428D5C65" w14:textId="4CA7237C" w:rsidR="0056438F" w:rsidRPr="00A87E2C" w:rsidRDefault="0056438F" w:rsidP="0056438F">
            <w:pPr>
              <w:rPr>
                <w:rFonts w:asciiTheme="minorHAnsi" w:hAnsiTheme="minorHAnsi" w:cstheme="minorHAnsi"/>
                <w:color w:val="auto"/>
                <w:sz w:val="18"/>
                <w:szCs w:val="18"/>
              </w:rPr>
            </w:pPr>
            <w:r>
              <w:rPr>
                <w:rFonts w:asciiTheme="minorHAnsi" w:hAnsiTheme="minorHAnsi" w:cstheme="minorHAnsi"/>
                <w:sz w:val="18"/>
                <w:szCs w:val="18"/>
              </w:rPr>
              <w:t>F</w:t>
            </w:r>
            <w:r w:rsidRPr="00D95121">
              <w:rPr>
                <w:rFonts w:asciiTheme="minorHAnsi" w:hAnsiTheme="minorHAnsi" w:cstheme="minorHAnsi"/>
                <w:sz w:val="18"/>
                <w:szCs w:val="18"/>
              </w:rPr>
              <w:t xml:space="preserve">raction of the way through the mean 11-year cycle with 0 and 1 defined as the minimum phase of the solar cycle; </w:t>
            </w:r>
            <w:r>
              <w:rPr>
                <w:rFonts w:asciiTheme="minorHAnsi" w:hAnsiTheme="minorHAnsi" w:cstheme="minorHAnsi"/>
                <w:sz w:val="18"/>
                <w:szCs w:val="18"/>
              </w:rPr>
              <w:t xml:space="preserve">applies only if </w:t>
            </w:r>
            <w:r w:rsidRPr="00BE438B">
              <w:rPr>
                <w:rFonts w:asciiTheme="minorHAnsi" w:hAnsiTheme="minorHAnsi" w:cstheme="minorHAnsi"/>
                <w:color w:val="auto"/>
                <w:sz w:val="18"/>
                <w:szCs w:val="18"/>
              </w:rPr>
              <w:t>"solar-source"</w:t>
            </w:r>
            <w:r>
              <w:rPr>
                <w:rFonts w:asciiTheme="minorHAnsi" w:hAnsiTheme="minorHAnsi" w:cstheme="minorHAnsi"/>
                <w:color w:val="auto"/>
                <w:sz w:val="18"/>
                <w:szCs w:val="18"/>
              </w:rPr>
              <w:t xml:space="preserve">= </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NRL</w:t>
            </w:r>
            <w:r w:rsidRPr="00BE438B">
              <w:rPr>
                <w:rFonts w:asciiTheme="minorHAnsi" w:hAnsiTheme="minorHAnsi" w:cstheme="minorHAnsi"/>
                <w:color w:val="auto"/>
                <w:sz w:val="18"/>
                <w:szCs w:val="18"/>
              </w:rPr>
              <w:t>"</w:t>
            </w:r>
            <w:r>
              <w:rPr>
                <w:rFonts w:asciiTheme="minorHAnsi" w:hAnsiTheme="minorHAnsi" w:cstheme="minorHAnsi"/>
                <w:color w:val="auto"/>
                <w:sz w:val="18"/>
                <w:szCs w:val="18"/>
              </w:rPr>
              <w:t xml:space="preserve"> and </w:t>
            </w:r>
            <w:r w:rsidRPr="003B5AC1">
              <w:rPr>
                <w:rFonts w:asciiTheme="minorHAnsi" w:hAnsiTheme="minorHAnsi" w:cstheme="minorHAnsi"/>
                <w:color w:val="auto"/>
                <w:sz w:val="18"/>
                <w:szCs w:val="18"/>
              </w:rPr>
              <w:t>"option"</w:t>
            </w:r>
            <w:r>
              <w:rPr>
                <w:rFonts w:asciiTheme="minorHAnsi" w:hAnsiTheme="minorHAnsi" w:cstheme="minorHAnsi"/>
                <w:color w:val="auto"/>
                <w:sz w:val="18"/>
                <w:szCs w:val="18"/>
              </w:rPr>
              <w:t xml:space="preserve">= </w:t>
            </w:r>
            <w:r w:rsidR="008D56FF">
              <w:rPr>
                <w:rFonts w:asciiTheme="minorHAnsi" w:hAnsiTheme="minorHAnsi" w:cstheme="minorHAnsi"/>
                <w:color w:val="auto"/>
                <w:sz w:val="18"/>
                <w:szCs w:val="18"/>
              </w:rPr>
              <w:t>2</w:t>
            </w:r>
            <w:r>
              <w:rPr>
                <w:rFonts w:asciiTheme="minorHAnsi" w:hAnsiTheme="minorHAnsi" w:cstheme="minorHAnsi"/>
                <w:color w:val="auto"/>
                <w:sz w:val="18"/>
                <w:szCs w:val="18"/>
              </w:rPr>
              <w:t xml:space="preserve"> </w:t>
            </w:r>
          </w:p>
        </w:tc>
        <w:tc>
          <w:tcPr>
            <w:tcW w:w="407" w:type="pct"/>
            <w:vAlign w:val="center"/>
          </w:tcPr>
          <w:p w14:paraId="441E683B" w14:textId="3364D0AB"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r w:rsidR="0056438F" w:rsidRPr="00BE438B" w14:paraId="4499E188" w14:textId="77777777" w:rsidTr="003B5AC1">
        <w:trPr>
          <w:jc w:val="center"/>
        </w:trPr>
        <w:tc>
          <w:tcPr>
            <w:tcW w:w="577" w:type="pct"/>
            <w:vAlign w:val="center"/>
          </w:tcPr>
          <w:p w14:paraId="5EBD3E3E" w14:textId="334B0D08" w:rsidR="0056438F" w:rsidRPr="003B5AC1"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facula</w:t>
            </w:r>
            <w:proofErr w:type="gramEnd"/>
            <w:r w:rsidRPr="003B5AC1">
              <w:rPr>
                <w:rFonts w:asciiTheme="minorHAnsi" w:hAnsiTheme="minorHAnsi" w:cstheme="minorHAnsi"/>
                <w:color w:val="auto"/>
                <w:sz w:val="18"/>
                <w:szCs w:val="18"/>
              </w:rPr>
              <w:t>-var"</w:t>
            </w:r>
          </w:p>
        </w:tc>
        <w:tc>
          <w:tcPr>
            <w:tcW w:w="4016" w:type="pct"/>
            <w:vAlign w:val="center"/>
          </w:tcPr>
          <w:p w14:paraId="1D09C557" w14:textId="06B55B9B" w:rsidR="0056438F" w:rsidRDefault="0056438F" w:rsidP="0056438F">
            <w:pPr>
              <w:rPr>
                <w:rFonts w:asciiTheme="minorHAnsi" w:hAnsiTheme="minorHAnsi" w:cstheme="minorHAnsi"/>
                <w:sz w:val="18"/>
                <w:szCs w:val="18"/>
              </w:rPr>
            </w:pPr>
            <w:r w:rsidRPr="00D95121">
              <w:rPr>
                <w:rFonts w:asciiTheme="minorHAnsi" w:hAnsiTheme="minorHAnsi" w:cstheme="minorHAnsi"/>
                <w:sz w:val="18"/>
                <w:szCs w:val="18"/>
              </w:rPr>
              <w:t>Solar variability scaling factors or indices</w:t>
            </w:r>
            <w:r>
              <w:rPr>
                <w:rFonts w:asciiTheme="minorHAnsi" w:hAnsiTheme="minorHAnsi" w:cstheme="minorHAnsi"/>
                <w:sz w:val="18"/>
                <w:szCs w:val="18"/>
              </w:rPr>
              <w:t xml:space="preserve"> for facular cycle</w:t>
            </w:r>
          </w:p>
        </w:tc>
        <w:tc>
          <w:tcPr>
            <w:tcW w:w="407" w:type="pct"/>
            <w:vAlign w:val="center"/>
          </w:tcPr>
          <w:p w14:paraId="1AE454E7" w14:textId="6F06B6F2"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r w:rsidR="0056438F" w:rsidRPr="00BE438B" w14:paraId="52D4473C" w14:textId="77777777" w:rsidTr="003C2DC6">
        <w:trPr>
          <w:jc w:val="center"/>
        </w:trPr>
        <w:tc>
          <w:tcPr>
            <w:tcW w:w="577" w:type="pct"/>
            <w:tcBorders>
              <w:bottom w:val="single" w:sz="4" w:space="0" w:color="auto"/>
            </w:tcBorders>
            <w:vAlign w:val="center"/>
          </w:tcPr>
          <w:p w14:paraId="0FAF72EF" w14:textId="6355B36D" w:rsidR="0056438F" w:rsidRPr="003B5AC1" w:rsidRDefault="0056438F" w:rsidP="0056438F">
            <w:pPr>
              <w:rPr>
                <w:rFonts w:asciiTheme="minorHAnsi" w:hAnsiTheme="minorHAnsi" w:cstheme="minorHAnsi"/>
                <w:color w:val="auto"/>
                <w:sz w:val="18"/>
                <w:szCs w:val="18"/>
              </w:rPr>
            </w:pPr>
            <w:r w:rsidRPr="003B5AC1">
              <w:rPr>
                <w:rFonts w:asciiTheme="minorHAnsi" w:hAnsiTheme="minorHAnsi" w:cstheme="minorHAnsi"/>
                <w:color w:val="auto"/>
                <w:sz w:val="18"/>
                <w:szCs w:val="18"/>
              </w:rPr>
              <w:t>"</w:t>
            </w:r>
            <w:proofErr w:type="gramStart"/>
            <w:r w:rsidRPr="003B5AC1">
              <w:rPr>
                <w:rFonts w:asciiTheme="minorHAnsi" w:hAnsiTheme="minorHAnsi" w:cstheme="minorHAnsi"/>
                <w:color w:val="auto"/>
                <w:sz w:val="18"/>
                <w:szCs w:val="18"/>
              </w:rPr>
              <w:t>spot</w:t>
            </w:r>
            <w:proofErr w:type="gramEnd"/>
            <w:r w:rsidRPr="003B5AC1">
              <w:rPr>
                <w:rFonts w:asciiTheme="minorHAnsi" w:hAnsiTheme="minorHAnsi" w:cstheme="minorHAnsi"/>
                <w:color w:val="auto"/>
                <w:sz w:val="18"/>
                <w:szCs w:val="18"/>
              </w:rPr>
              <w:t>-var"</w:t>
            </w:r>
          </w:p>
        </w:tc>
        <w:tc>
          <w:tcPr>
            <w:tcW w:w="4016" w:type="pct"/>
            <w:tcBorders>
              <w:bottom w:val="single" w:sz="4" w:space="0" w:color="auto"/>
            </w:tcBorders>
            <w:vAlign w:val="center"/>
          </w:tcPr>
          <w:p w14:paraId="58D9065A" w14:textId="0FFC4A61" w:rsidR="0056438F" w:rsidRDefault="0056438F" w:rsidP="0056438F">
            <w:pPr>
              <w:rPr>
                <w:rFonts w:asciiTheme="minorHAnsi" w:hAnsiTheme="minorHAnsi" w:cstheme="minorHAnsi"/>
                <w:sz w:val="18"/>
                <w:szCs w:val="18"/>
              </w:rPr>
            </w:pPr>
            <w:r w:rsidRPr="00D95121">
              <w:rPr>
                <w:rFonts w:asciiTheme="minorHAnsi" w:hAnsiTheme="minorHAnsi" w:cstheme="minorHAnsi"/>
                <w:sz w:val="18"/>
                <w:szCs w:val="18"/>
              </w:rPr>
              <w:t>Solar variability scaling factors or indices</w:t>
            </w:r>
            <w:r>
              <w:rPr>
                <w:rFonts w:asciiTheme="minorHAnsi" w:hAnsiTheme="minorHAnsi" w:cstheme="minorHAnsi"/>
                <w:sz w:val="18"/>
                <w:szCs w:val="18"/>
              </w:rPr>
              <w:t xml:space="preserve"> </w:t>
            </w:r>
            <w:proofErr w:type="gramStart"/>
            <w:r>
              <w:rPr>
                <w:rFonts w:asciiTheme="minorHAnsi" w:hAnsiTheme="minorHAnsi" w:cstheme="minorHAnsi"/>
                <w:sz w:val="18"/>
                <w:szCs w:val="18"/>
              </w:rPr>
              <w:t>sun spot</w:t>
            </w:r>
            <w:proofErr w:type="gramEnd"/>
            <w:r>
              <w:rPr>
                <w:rFonts w:asciiTheme="minorHAnsi" w:hAnsiTheme="minorHAnsi" w:cstheme="minorHAnsi"/>
                <w:sz w:val="18"/>
                <w:szCs w:val="18"/>
              </w:rPr>
              <w:t xml:space="preserve"> cycle</w:t>
            </w:r>
          </w:p>
        </w:tc>
        <w:tc>
          <w:tcPr>
            <w:tcW w:w="407" w:type="pct"/>
            <w:tcBorders>
              <w:bottom w:val="single" w:sz="4" w:space="0" w:color="auto"/>
            </w:tcBorders>
            <w:vAlign w:val="center"/>
          </w:tcPr>
          <w:p w14:paraId="18D58822" w14:textId="6FA54C16" w:rsidR="0056438F" w:rsidRDefault="0056438F" w:rsidP="0056438F">
            <w:pPr>
              <w:jc w:val="center"/>
              <w:rPr>
                <w:rFonts w:asciiTheme="minorHAnsi" w:hAnsiTheme="minorHAnsi" w:cstheme="minorHAnsi"/>
                <w:color w:val="auto"/>
                <w:sz w:val="18"/>
                <w:szCs w:val="18"/>
              </w:rPr>
            </w:pPr>
            <w:r>
              <w:rPr>
                <w:rFonts w:asciiTheme="minorHAnsi" w:hAnsiTheme="minorHAnsi" w:cstheme="minorHAnsi"/>
                <w:color w:val="auto"/>
                <w:sz w:val="18"/>
                <w:szCs w:val="18"/>
              </w:rPr>
              <w:t>?</w:t>
            </w:r>
          </w:p>
        </w:tc>
      </w:tr>
    </w:tbl>
    <w:p w14:paraId="3E419EAA" w14:textId="14D301C6" w:rsidR="00777AE1" w:rsidRDefault="00777AE1" w:rsidP="00EC7A01">
      <w:pPr>
        <w:rPr>
          <w:b/>
        </w:rPr>
      </w:pPr>
    </w:p>
    <w:p w14:paraId="7DF7B762" w14:textId="77777777" w:rsidR="00944589" w:rsidRDefault="00944589" w:rsidP="00EC7A01">
      <w:pPr>
        <w:rPr>
          <w:b/>
        </w:rPr>
      </w:pPr>
    </w:p>
    <w:p w14:paraId="5C866872" w14:textId="7E02CE65" w:rsidR="00944589" w:rsidRDefault="00944589" w:rsidP="00944589">
      <w:pPr>
        <w:spacing w:line="360" w:lineRule="auto"/>
        <w:jc w:val="both"/>
        <w:rPr>
          <w:color w:val="auto"/>
        </w:rPr>
      </w:pPr>
      <w:r>
        <w:rPr>
          <w:color w:val="auto"/>
        </w:rPr>
        <w:t xml:space="preserve">If the solar source is turned on, the user needs to create </w:t>
      </w:r>
      <w:r w:rsidR="00E5163E">
        <w:rPr>
          <w:color w:val="auto"/>
        </w:rPr>
        <w:t xml:space="preserve">a </w:t>
      </w:r>
      <w:r>
        <w:rPr>
          <w:color w:val="auto"/>
        </w:rPr>
        <w:t xml:space="preserve">input solar irradiance </w:t>
      </w:r>
      <w:proofErr w:type="spellStart"/>
      <w:r>
        <w:rPr>
          <w:color w:val="auto"/>
        </w:rPr>
        <w:t>filefrom</w:t>
      </w:r>
      <w:proofErr w:type="spellEnd"/>
      <w:r>
        <w:rPr>
          <w:color w:val="auto"/>
        </w:rPr>
        <w:t xml:space="preserve"> </w:t>
      </w:r>
      <w:r w:rsidR="00E5163E">
        <w:rPr>
          <w:color w:val="auto"/>
        </w:rPr>
        <w:t xml:space="preserve">one of the two </w:t>
      </w:r>
      <w:r>
        <w:rPr>
          <w:color w:val="auto"/>
        </w:rPr>
        <w:t>available solar source functions (</w:t>
      </w:r>
      <w:proofErr w:type="gramStart"/>
      <w:r>
        <w:rPr>
          <w:color w:val="auto"/>
        </w:rPr>
        <w:t>build_comb_solar_rad_avg_50000plus.nc;build_comb_solar_rad_multi_comp_50000plus.nc</w:t>
      </w:r>
      <w:proofErr w:type="gramEnd"/>
      <w:r>
        <w:rPr>
          <w:color w:val="auto"/>
        </w:rPr>
        <w:t xml:space="preserve">; This is accomplished with the </w:t>
      </w:r>
      <w:proofErr w:type="spellStart"/>
      <w:r>
        <w:rPr>
          <w:color w:val="auto"/>
        </w:rPr>
        <w:t>build_solar</w:t>
      </w:r>
      <w:proofErr w:type="spellEnd"/>
      <w:r>
        <w:rPr>
          <w:color w:val="auto"/>
        </w:rPr>
        <w:t xml:space="preserve"> executable and config file (i.e. </w:t>
      </w:r>
      <w:proofErr w:type="spellStart"/>
      <w:r>
        <w:rPr>
          <w:color w:val="auto"/>
        </w:rPr>
        <w:t>solar_config.json</w:t>
      </w:r>
      <w:proofErr w:type="spellEnd"/>
      <w:r>
        <w:rPr>
          <w:color w:val="auto"/>
        </w:rPr>
        <w:t xml:space="preserve">).. </w:t>
      </w:r>
      <w:r w:rsidRPr="00422CCB">
        <w:rPr>
          <w:color w:val="auto"/>
        </w:rPr>
        <w:t xml:space="preserve">The set of input </w:t>
      </w:r>
      <w:proofErr w:type="spellStart"/>
      <w:r>
        <w:rPr>
          <w:color w:val="auto"/>
        </w:rPr>
        <w:t>Build_</w:t>
      </w:r>
      <w:proofErr w:type="gramStart"/>
      <w:r>
        <w:rPr>
          <w:color w:val="auto"/>
        </w:rPr>
        <w:t>Solar</w:t>
      </w:r>
      <w:proofErr w:type="spellEnd"/>
      <w:r>
        <w:rPr>
          <w:color w:val="auto"/>
        </w:rPr>
        <w:t xml:space="preserve"> </w:t>
      </w:r>
      <w:r w:rsidRPr="00422CCB">
        <w:rPr>
          <w:color w:val="auto"/>
        </w:rPr>
        <w:t xml:space="preserve"> user</w:t>
      </w:r>
      <w:proofErr w:type="gramEnd"/>
      <w:r w:rsidRPr="00422CCB">
        <w:rPr>
          <w:color w:val="auto"/>
        </w:rPr>
        <w:t xml:space="preserve">-directives </w:t>
      </w:r>
      <w:r>
        <w:rPr>
          <w:color w:val="auto"/>
        </w:rPr>
        <w:t>is</w:t>
      </w:r>
      <w:r w:rsidRPr="00422CCB">
        <w:rPr>
          <w:color w:val="auto"/>
        </w:rPr>
        <w:t xml:space="preserve"> shown in the example below</w:t>
      </w:r>
      <w:r>
        <w:rPr>
          <w:color w:val="auto"/>
        </w:rPr>
        <w:t xml:space="preserve"> and specified in Table </w:t>
      </w:r>
      <w:r w:rsidR="003E6134">
        <w:rPr>
          <w:color w:val="auto"/>
        </w:rPr>
        <w:t>8</w:t>
      </w:r>
      <w:r>
        <w:rPr>
          <w:color w:val="auto"/>
        </w:rPr>
        <w:t>.</w:t>
      </w:r>
    </w:p>
    <w:p w14:paraId="2B61B4DB" w14:textId="77777777" w:rsidR="00944589" w:rsidRDefault="00944589" w:rsidP="00944589">
      <w:pPr>
        <w:spacing w:line="360" w:lineRule="auto"/>
        <w:jc w:val="both"/>
        <w:rPr>
          <w:color w:val="auto"/>
        </w:rPr>
      </w:pPr>
    </w:p>
    <w:p w14:paraId="5E640E6C" w14:textId="77777777" w:rsidR="00944589" w:rsidRPr="00152107" w:rsidRDefault="00944589" w:rsidP="00944589">
      <w:pPr>
        <w:spacing w:after="120"/>
        <w:jc w:val="both"/>
        <w:rPr>
          <w:color w:val="548DD4" w:themeColor="text2" w:themeTint="99"/>
        </w:rPr>
      </w:pPr>
      <w:r w:rsidRPr="00152107">
        <w:rPr>
          <w:color w:val="548DD4" w:themeColor="text2" w:themeTint="99"/>
        </w:rPr>
        <w:t xml:space="preserve">"inputs":                  </w:t>
      </w:r>
      <w:proofErr w:type="gramStart"/>
      <w:r w:rsidRPr="00152107">
        <w:rPr>
          <w:color w:val="548DD4" w:themeColor="text2" w:themeTint="99"/>
        </w:rPr>
        <w:t xml:space="preserve">   [</w:t>
      </w:r>
      <w:proofErr w:type="gramEnd"/>
      <w:r w:rsidRPr="00152107">
        <w:rPr>
          <w:color w:val="548DD4" w:themeColor="text2" w:themeTint="99"/>
        </w:rPr>
        <w:t>{"path": "/project/p2326/</w:t>
      </w:r>
      <w:proofErr w:type="spellStart"/>
      <w:r w:rsidRPr="00152107">
        <w:rPr>
          <w:color w:val="548DD4" w:themeColor="text2" w:themeTint="99"/>
        </w:rPr>
        <w:t>broot</w:t>
      </w:r>
      <w:proofErr w:type="spellEnd"/>
      <w:r w:rsidRPr="00152107">
        <w:rPr>
          <w:color w:val="548DD4" w:themeColor="text2" w:themeTint="99"/>
        </w:rPr>
        <w:t>/build_comb_solar_rad_avg_50000plus.nc",</w:t>
      </w:r>
    </w:p>
    <w:p w14:paraId="3F8A2F68" w14:textId="77777777" w:rsidR="00944589" w:rsidRPr="00152107" w:rsidRDefault="00944589" w:rsidP="00944589">
      <w:pPr>
        <w:spacing w:after="120"/>
        <w:jc w:val="both"/>
        <w:rPr>
          <w:color w:val="548DD4" w:themeColor="text2" w:themeTint="99"/>
        </w:rPr>
      </w:pPr>
      <w:r w:rsidRPr="00152107">
        <w:rPr>
          <w:color w:val="548DD4" w:themeColor="text2" w:themeTint="99"/>
        </w:rPr>
        <w:t xml:space="preserve">                                "start-wavenumber":22000.0,</w:t>
      </w:r>
      <w:r>
        <w:rPr>
          <w:color w:val="548DD4" w:themeColor="text2" w:themeTint="99"/>
        </w:rPr>
        <w:t xml:space="preserve"> </w:t>
      </w:r>
      <w:r w:rsidRPr="00152107">
        <w:rPr>
          <w:color w:val="548DD4" w:themeColor="text2" w:themeTint="99"/>
        </w:rPr>
        <w:t>"end-wavenumber":24000.</w:t>
      </w:r>
      <w:proofErr w:type="gramStart"/>
      <w:r w:rsidRPr="00152107">
        <w:rPr>
          <w:color w:val="548DD4" w:themeColor="text2" w:themeTint="99"/>
        </w:rPr>
        <w:t>0 }</w:t>
      </w:r>
      <w:proofErr w:type="gramEnd"/>
      <w:r w:rsidRPr="00152107">
        <w:rPr>
          <w:color w:val="548DD4" w:themeColor="text2" w:themeTint="99"/>
        </w:rPr>
        <w:t>],</w:t>
      </w:r>
    </w:p>
    <w:p w14:paraId="33499162" w14:textId="77777777" w:rsidR="00944589" w:rsidRPr="00152107" w:rsidRDefault="00944589" w:rsidP="00944589">
      <w:pPr>
        <w:spacing w:after="120"/>
        <w:jc w:val="both"/>
        <w:rPr>
          <w:color w:val="548DD4" w:themeColor="text2" w:themeTint="99"/>
        </w:rPr>
      </w:pPr>
      <w:r w:rsidRPr="00152107">
        <w:rPr>
          <w:color w:val="548DD4" w:themeColor="text2" w:themeTint="99"/>
        </w:rPr>
        <w:t>"path":                       "/project/rc/rc1/clblm_testbed6/clblm_dir/clblm_data/solar_irradiance/SOLAR.RAD.nc"}</w:t>
      </w:r>
    </w:p>
    <w:p w14:paraId="6B6FB8A6" w14:textId="77777777" w:rsidR="00944589" w:rsidRPr="00EF03FC" w:rsidRDefault="00944589" w:rsidP="00944589">
      <w:pPr>
        <w:rPr>
          <w:sz w:val="20"/>
          <w:szCs w:val="20"/>
        </w:rPr>
      </w:pPr>
    </w:p>
    <w:p w14:paraId="14A656CB" w14:textId="051BA8B7" w:rsidR="00060A56" w:rsidRPr="00EF03FC" w:rsidRDefault="00060A56" w:rsidP="00EF03FC">
      <w:pPr>
        <w:pStyle w:val="Caption"/>
        <w:keepNext/>
        <w:jc w:val="center"/>
        <w:rPr>
          <w:sz w:val="20"/>
        </w:rPr>
      </w:pPr>
      <w:r w:rsidRPr="00EF03FC">
        <w:rPr>
          <w:sz w:val="20"/>
        </w:rPr>
        <w:t xml:space="preserve">Table </w:t>
      </w:r>
      <w:r w:rsidRPr="00EF03FC">
        <w:rPr>
          <w:sz w:val="20"/>
        </w:rPr>
        <w:fldChar w:fldCharType="begin"/>
      </w:r>
      <w:r w:rsidRPr="00EF03FC">
        <w:rPr>
          <w:sz w:val="20"/>
        </w:rPr>
        <w:instrText xml:space="preserve"> SEQ Table \* ARABIC </w:instrText>
      </w:r>
      <w:r w:rsidRPr="00EF03FC">
        <w:rPr>
          <w:sz w:val="20"/>
        </w:rPr>
        <w:fldChar w:fldCharType="separate"/>
      </w:r>
      <w:r w:rsidR="008929CD">
        <w:rPr>
          <w:noProof/>
          <w:sz w:val="20"/>
        </w:rPr>
        <w:t>8</w:t>
      </w:r>
      <w:r w:rsidRPr="00EF03FC">
        <w:rPr>
          <w:sz w:val="20"/>
        </w:rPr>
        <w:fldChar w:fldCharType="end"/>
      </w:r>
      <w:r w:rsidRPr="00EF03FC">
        <w:rPr>
          <w:sz w:val="20"/>
        </w:rPr>
        <w:t xml:space="preserve">: Summary of </w:t>
      </w:r>
      <w:proofErr w:type="spellStart"/>
      <w:r w:rsidRPr="00EF03FC">
        <w:rPr>
          <w:sz w:val="20"/>
        </w:rPr>
        <w:t>Build_Solar</w:t>
      </w:r>
      <w:proofErr w:type="spellEnd"/>
      <w:r w:rsidRPr="00EF03FC">
        <w:rPr>
          <w:sz w:val="20"/>
        </w:rPr>
        <w:t xml:space="preserve"> JSON groups and keys</w:t>
      </w:r>
    </w:p>
    <w:p w14:paraId="3AD5CAAD" w14:textId="77777777" w:rsidR="00B967A3" w:rsidRPr="00EF03FC" w:rsidRDefault="00B967A3" w:rsidP="00B967A3">
      <w:pPr>
        <w:rPr>
          <w:sz w:val="20"/>
          <w:szCs w:val="20"/>
        </w:rPr>
      </w:pPr>
    </w:p>
    <w:tbl>
      <w:tblPr>
        <w:tblStyle w:val="TableGrid"/>
        <w:tblW w:w="0" w:type="auto"/>
        <w:tblLook w:val="04A0" w:firstRow="1" w:lastRow="0" w:firstColumn="1" w:lastColumn="0" w:noHBand="0" w:noVBand="1"/>
      </w:tblPr>
      <w:tblGrid>
        <w:gridCol w:w="3029"/>
        <w:gridCol w:w="3367"/>
        <w:gridCol w:w="4579"/>
      </w:tblGrid>
      <w:tr w:rsidR="00631F95" w:rsidRPr="00EC19BF" w14:paraId="40E65887" w14:textId="77777777" w:rsidTr="00152107">
        <w:tc>
          <w:tcPr>
            <w:tcW w:w="3029" w:type="dxa"/>
          </w:tcPr>
          <w:p w14:paraId="380BA733"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Groups</w:t>
            </w:r>
          </w:p>
        </w:tc>
        <w:tc>
          <w:tcPr>
            <w:tcW w:w="3367" w:type="dxa"/>
          </w:tcPr>
          <w:p w14:paraId="321A22C6"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Keys</w:t>
            </w:r>
          </w:p>
        </w:tc>
        <w:tc>
          <w:tcPr>
            <w:tcW w:w="4579" w:type="dxa"/>
          </w:tcPr>
          <w:p w14:paraId="2FB4D834"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Comments</w:t>
            </w:r>
          </w:p>
        </w:tc>
      </w:tr>
      <w:tr w:rsidR="00631F95" w:rsidRPr="00EC19BF" w14:paraId="1EA1EAD2" w14:textId="77777777" w:rsidTr="00152107">
        <w:tc>
          <w:tcPr>
            <w:tcW w:w="3029" w:type="dxa"/>
          </w:tcPr>
          <w:p w14:paraId="1F3FE898" w14:textId="77777777" w:rsidR="00944589" w:rsidRPr="00EF03FC" w:rsidRDefault="00944589" w:rsidP="00152107">
            <w:pPr>
              <w:rPr>
                <w:rFonts w:asciiTheme="minorHAnsi" w:hAnsiTheme="minorHAnsi" w:cstheme="minorHAnsi"/>
                <w:b/>
                <w:bCs/>
                <w:sz w:val="20"/>
                <w:szCs w:val="20"/>
              </w:rPr>
            </w:pPr>
            <w:r w:rsidRPr="00EF03FC">
              <w:rPr>
                <w:rFonts w:asciiTheme="minorHAnsi" w:hAnsiTheme="minorHAnsi" w:cstheme="minorHAnsi"/>
                <w:b/>
                <w:bCs/>
                <w:sz w:val="20"/>
                <w:szCs w:val="20"/>
              </w:rPr>
              <w:t>“inputs”</w:t>
            </w:r>
          </w:p>
        </w:tc>
        <w:tc>
          <w:tcPr>
            <w:tcW w:w="3367" w:type="dxa"/>
          </w:tcPr>
          <w:p w14:paraId="71CADDF7"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“start-wavenumber”, “end-wavenumber”</w:t>
            </w:r>
          </w:p>
        </w:tc>
        <w:tc>
          <w:tcPr>
            <w:tcW w:w="4579" w:type="dxa"/>
          </w:tcPr>
          <w:p w14:paraId="0EB24944"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specified for solar-source function</w:t>
            </w:r>
          </w:p>
        </w:tc>
      </w:tr>
      <w:tr w:rsidR="00631F95" w:rsidRPr="00EC19BF" w14:paraId="16AE4956" w14:textId="77777777" w:rsidTr="00152107">
        <w:tc>
          <w:tcPr>
            <w:tcW w:w="3029" w:type="dxa"/>
          </w:tcPr>
          <w:p w14:paraId="787BE29F" w14:textId="77777777" w:rsidR="00944589" w:rsidRPr="00EF03FC" w:rsidRDefault="00944589" w:rsidP="00152107">
            <w:pPr>
              <w:rPr>
                <w:rFonts w:asciiTheme="minorHAnsi" w:hAnsiTheme="minorHAnsi" w:cstheme="minorHAnsi"/>
                <w:b/>
                <w:bCs/>
                <w:sz w:val="20"/>
                <w:szCs w:val="20"/>
              </w:rPr>
            </w:pPr>
            <w:r w:rsidRPr="00EF03FC">
              <w:rPr>
                <w:rFonts w:asciiTheme="minorHAnsi" w:hAnsiTheme="minorHAnsi" w:cstheme="minorHAnsi"/>
                <w:b/>
                <w:bCs/>
                <w:sz w:val="20"/>
                <w:szCs w:val="20"/>
              </w:rPr>
              <w:t>“path”</w:t>
            </w:r>
          </w:p>
        </w:tc>
        <w:tc>
          <w:tcPr>
            <w:tcW w:w="3367" w:type="dxa"/>
          </w:tcPr>
          <w:p w14:paraId="43B1EE1D" w14:textId="77777777" w:rsidR="00944589" w:rsidRPr="00EF03FC" w:rsidRDefault="00944589" w:rsidP="00152107">
            <w:pPr>
              <w:rPr>
                <w:rFonts w:asciiTheme="minorHAnsi" w:hAnsiTheme="minorHAnsi" w:cstheme="minorHAnsi"/>
                <w:sz w:val="20"/>
                <w:szCs w:val="20"/>
              </w:rPr>
            </w:pPr>
          </w:p>
        </w:tc>
        <w:tc>
          <w:tcPr>
            <w:tcW w:w="4579" w:type="dxa"/>
          </w:tcPr>
          <w:p w14:paraId="1C08AE39" w14:textId="77777777" w:rsidR="00944589" w:rsidRPr="00EF03FC" w:rsidRDefault="00944589" w:rsidP="00152107">
            <w:pPr>
              <w:rPr>
                <w:rFonts w:asciiTheme="minorHAnsi" w:hAnsiTheme="minorHAnsi" w:cstheme="minorHAnsi"/>
                <w:sz w:val="20"/>
                <w:szCs w:val="20"/>
              </w:rPr>
            </w:pPr>
            <w:r w:rsidRPr="00EF03FC">
              <w:rPr>
                <w:rFonts w:asciiTheme="minorHAnsi" w:hAnsiTheme="minorHAnsi" w:cstheme="minorHAnsi"/>
                <w:sz w:val="20"/>
                <w:szCs w:val="20"/>
              </w:rPr>
              <w:t>Path for generated solar irradiance file</w:t>
            </w:r>
          </w:p>
        </w:tc>
      </w:tr>
    </w:tbl>
    <w:p w14:paraId="5603E3B8" w14:textId="77777777" w:rsidR="00944589" w:rsidRPr="00152107" w:rsidRDefault="00944589" w:rsidP="00944589">
      <w:pPr>
        <w:spacing w:after="120" w:line="360" w:lineRule="auto"/>
        <w:jc w:val="both"/>
        <w:rPr>
          <w:rFonts w:asciiTheme="minorHAnsi" w:hAnsiTheme="minorHAnsi" w:cstheme="minorHAnsi"/>
          <w:color w:val="auto"/>
          <w:sz w:val="18"/>
          <w:szCs w:val="18"/>
        </w:rPr>
      </w:pPr>
    </w:p>
    <w:p w14:paraId="6E43F54A" w14:textId="77777777" w:rsidR="00944589" w:rsidRDefault="00944589" w:rsidP="00944589">
      <w:pPr>
        <w:spacing w:after="120" w:line="360" w:lineRule="auto"/>
        <w:jc w:val="both"/>
        <w:rPr>
          <w:color w:val="auto"/>
        </w:rPr>
      </w:pPr>
      <w:r>
        <w:rPr>
          <w:color w:val="auto"/>
        </w:rPr>
        <w:t xml:space="preserve">The solar source functions are derived from the Naval Research Laboratory Solar Spectral Irradiance (NRLSSI2) Model (reference?). It accounts for increases in solar irradiance from bright faculae and decreases in solar irradiance from dark sunspots. When using the </w:t>
      </w:r>
      <w:proofErr w:type="spellStart"/>
      <w:r>
        <w:rPr>
          <w:color w:val="auto"/>
        </w:rPr>
        <w:t>multi_comp</w:t>
      </w:r>
      <w:proofErr w:type="spellEnd"/>
      <w:r>
        <w:rPr>
          <w:color w:val="auto"/>
        </w:rPr>
        <w:t xml:space="preserve"> (3-component) solar source, an additional group should be added to the CLBLM JSON directives to </w:t>
      </w:r>
      <w:r w:rsidRPr="000F0597">
        <w:rPr>
          <w:color w:val="FF0000"/>
        </w:rPr>
        <w:t xml:space="preserve">include variability in </w:t>
      </w:r>
      <w:r>
        <w:rPr>
          <w:color w:val="FF0000"/>
        </w:rPr>
        <w:t xml:space="preserve">sun brightness </w:t>
      </w:r>
      <w:r w:rsidRPr="000F0597">
        <w:rPr>
          <w:color w:val="FF0000"/>
        </w:rPr>
        <w:t>b</w:t>
      </w:r>
      <w:r>
        <w:rPr>
          <w:color w:val="FF0000"/>
        </w:rPr>
        <w:t>ased on</w:t>
      </w:r>
      <w:r w:rsidRPr="000F0597">
        <w:rPr>
          <w:color w:val="FF0000"/>
        </w:rPr>
        <w:t xml:space="preserve"> </w:t>
      </w:r>
      <w:r>
        <w:rPr>
          <w:color w:val="FF0000"/>
        </w:rPr>
        <w:t xml:space="preserve">an </w:t>
      </w:r>
      <w:r w:rsidRPr="00AE250A">
        <w:rPr>
          <w:color w:val="FF0000"/>
          <w:highlight w:val="yellow"/>
        </w:rPr>
        <w:t>average</w:t>
      </w:r>
      <w:r w:rsidRPr="000F0597">
        <w:rPr>
          <w:color w:val="FF0000"/>
        </w:rPr>
        <w:t xml:space="preserve"> 11-year solar cycle</w:t>
      </w:r>
      <w:r>
        <w:rPr>
          <w:rStyle w:val="FootnoteReference"/>
          <w:color w:val="FF0000"/>
        </w:rPr>
        <w:footnoteReference w:id="5"/>
      </w:r>
      <w:r>
        <w:rPr>
          <w:color w:val="FF0000"/>
        </w:rPr>
        <w:t xml:space="preserve">. </w:t>
      </w:r>
      <w:r w:rsidRPr="00185B44">
        <w:rPr>
          <w:color w:val="auto"/>
        </w:rPr>
        <w:t xml:space="preserve">This option </w:t>
      </w:r>
      <w:r>
        <w:rPr>
          <w:color w:val="auto"/>
        </w:rPr>
        <w:t xml:space="preserve">is </w:t>
      </w:r>
      <w:r w:rsidRPr="00185B44">
        <w:rPr>
          <w:color w:val="auto"/>
        </w:rPr>
        <w:t xml:space="preserve">only available with </w:t>
      </w:r>
      <w:r>
        <w:rPr>
          <w:color w:val="auto"/>
        </w:rPr>
        <w:t>multi-component</w:t>
      </w:r>
      <w:r w:rsidRPr="00185B44">
        <w:rPr>
          <w:color w:val="auto"/>
        </w:rPr>
        <w:t xml:space="preserve"> </w:t>
      </w:r>
      <w:commentRangeStart w:id="98"/>
      <w:r w:rsidRPr="00185B44">
        <w:rPr>
          <w:color w:val="auto"/>
        </w:rPr>
        <w:t>solar irradiance data set</w:t>
      </w:r>
      <w:commentRangeEnd w:id="98"/>
      <w:r>
        <w:rPr>
          <w:rStyle w:val="CommentReference"/>
        </w:rPr>
        <w:commentReference w:id="98"/>
      </w:r>
      <w:r w:rsidRPr="00185B44">
        <w:rPr>
          <w:color w:val="auto"/>
        </w:rPr>
        <w:t>:</w:t>
      </w:r>
    </w:p>
    <w:p w14:paraId="402603DB" w14:textId="77777777" w:rsidR="00944589" w:rsidRDefault="00944589" w:rsidP="00944589">
      <w:pPr>
        <w:spacing w:after="120" w:line="360" w:lineRule="auto"/>
        <w:jc w:val="both"/>
        <w:rPr>
          <w:color w:val="auto"/>
        </w:rPr>
      </w:pPr>
      <w:r w:rsidRPr="00CB1719">
        <w:rPr>
          <w:color w:val="0070C0"/>
        </w:rPr>
        <w:t>"solar-irradiance": {"</w:t>
      </w:r>
      <w:r w:rsidRPr="00EC4CE4">
        <w:rPr>
          <w:color w:val="0070C0"/>
        </w:rPr>
        <w:t>option": 1, "cycle-frac":</w:t>
      </w:r>
      <w:r>
        <w:rPr>
          <w:color w:val="0070C0"/>
        </w:rPr>
        <w:t>”0.5</w:t>
      </w:r>
      <w:proofErr w:type="gramStart"/>
      <w:r>
        <w:rPr>
          <w:color w:val="0070C0"/>
        </w:rPr>
        <w:t>”</w:t>
      </w:r>
      <w:r w:rsidRPr="00EC4CE4">
        <w:rPr>
          <w:color w:val="0070C0"/>
        </w:rPr>
        <w:t xml:space="preserve"> ,</w:t>
      </w:r>
      <w:proofErr w:type="gramEnd"/>
      <w:r w:rsidRPr="00EC4CE4">
        <w:rPr>
          <w:color w:val="0070C0"/>
        </w:rPr>
        <w:t xml:space="preserve"> "facula</w:t>
      </w:r>
      <w:r w:rsidRPr="00CB1719">
        <w:rPr>
          <w:color w:val="0070C0"/>
        </w:rPr>
        <w:t>-var":</w:t>
      </w:r>
      <w:r>
        <w:rPr>
          <w:color w:val="0070C0"/>
        </w:rPr>
        <w:t>”0.85”</w:t>
      </w:r>
      <w:r w:rsidRPr="00CB1719">
        <w:rPr>
          <w:color w:val="0070C0"/>
        </w:rPr>
        <w:t xml:space="preserve"> , "spot-var":</w:t>
      </w:r>
      <w:r>
        <w:rPr>
          <w:color w:val="0070C0"/>
        </w:rPr>
        <w:t>”1.2”</w:t>
      </w:r>
      <w:r w:rsidRPr="00CB1719">
        <w:rPr>
          <w:color w:val="0070C0"/>
        </w:rPr>
        <w:t xml:space="preserve"> }</w:t>
      </w:r>
      <w:r w:rsidRPr="00A56BCB">
        <w:rPr>
          <w:color w:val="auto"/>
        </w:rPr>
        <w:t>.</w:t>
      </w:r>
    </w:p>
    <w:p w14:paraId="64EF7CFA" w14:textId="2996D626" w:rsidR="00777AE1" w:rsidRDefault="00777AE1" w:rsidP="00EC7A01">
      <w:pPr>
        <w:rPr>
          <w:b/>
        </w:rPr>
      </w:pPr>
    </w:p>
    <w:p w14:paraId="1AA245C0" w14:textId="77777777" w:rsidR="008A3BA3" w:rsidRDefault="008A3BA3" w:rsidP="00EC7A01">
      <w:pPr>
        <w:rPr>
          <w:b/>
        </w:rPr>
      </w:pPr>
    </w:p>
    <w:p w14:paraId="7831C0B0" w14:textId="33B8EF0A" w:rsidR="00884E28" w:rsidRDefault="00884E28" w:rsidP="004360C2">
      <w:pPr>
        <w:pStyle w:val="Heading2"/>
      </w:pPr>
      <w:bookmarkStart w:id="99" w:name="_Toc133855132"/>
      <w:bookmarkStart w:id="100" w:name="_Ref520735400"/>
      <w:r>
        <w:lastRenderedPageBreak/>
        <w:t>Radiative Flux Controls</w:t>
      </w:r>
      <w:bookmarkEnd w:id="99"/>
    </w:p>
    <w:p w14:paraId="4B84FD85" w14:textId="777A7BC8" w:rsidR="00F8092D" w:rsidRDefault="00E5163E" w:rsidP="000C42B7">
      <w:pPr>
        <w:spacing w:after="120" w:line="360" w:lineRule="auto"/>
        <w:jc w:val="both"/>
        <w:rPr>
          <w:color w:val="0070C0"/>
        </w:rPr>
      </w:pPr>
      <w:r>
        <w:rPr>
          <w:color w:val="0070C0"/>
        </w:rPr>
        <w:t>R</w:t>
      </w:r>
      <w:r w:rsidR="00AE1FEB">
        <w:rPr>
          <w:color w:val="0070C0"/>
        </w:rPr>
        <w:t>adiative fluxes can be</w:t>
      </w:r>
      <w:r w:rsidR="00DF3D88">
        <w:rPr>
          <w:color w:val="0070C0"/>
        </w:rPr>
        <w:t xml:space="preserve"> obtained by setting </w:t>
      </w:r>
      <w:proofErr w:type="spellStart"/>
      <w:r w:rsidR="00DF3D88">
        <w:rPr>
          <w:color w:val="0070C0"/>
        </w:rPr>
        <w:t>clblm</w:t>
      </w:r>
      <w:proofErr w:type="spellEnd"/>
      <w:r w:rsidR="00DF3D88">
        <w:rPr>
          <w:color w:val="0070C0"/>
        </w:rPr>
        <w:t xml:space="preserve">-out to “rad” and </w:t>
      </w:r>
      <w:proofErr w:type="spellStart"/>
      <w:r w:rsidR="0060622E">
        <w:rPr>
          <w:color w:val="0070C0"/>
        </w:rPr>
        <w:t>seeting</w:t>
      </w:r>
      <w:proofErr w:type="spellEnd"/>
      <w:r w:rsidR="0060622E">
        <w:rPr>
          <w:color w:val="0070C0"/>
        </w:rPr>
        <w:t xml:space="preserve"> the keys in the flux-flags groups (see Table 9) </w:t>
      </w:r>
      <w:r w:rsidR="000C42B7">
        <w:rPr>
          <w:color w:val="0070C0"/>
        </w:rPr>
        <w:t xml:space="preserve">Radiative fluxes are calculated </w:t>
      </w:r>
      <w:r w:rsidR="000627AD">
        <w:rPr>
          <w:color w:val="0070C0"/>
        </w:rPr>
        <w:t>using first-order quadrature</w:t>
      </w:r>
      <w:r w:rsidR="0029053A">
        <w:rPr>
          <w:color w:val="0070C0"/>
        </w:rPr>
        <w:t xml:space="preserve"> with weights</w:t>
      </w:r>
      <w:r w:rsidR="00650A65">
        <w:rPr>
          <w:color w:val="0070C0"/>
        </w:rPr>
        <w:t xml:space="preserve"> described in</w:t>
      </w:r>
      <w:r w:rsidR="000627AD">
        <w:rPr>
          <w:color w:val="0070C0"/>
        </w:rPr>
        <w:t xml:space="preserve"> Clough et al</w:t>
      </w:r>
      <w:r w:rsidR="00DA611B">
        <w:rPr>
          <w:color w:val="0070C0"/>
        </w:rPr>
        <w:t>., 1992</w:t>
      </w:r>
      <w:r w:rsidR="000627AD">
        <w:rPr>
          <w:color w:val="0070C0"/>
        </w:rPr>
        <w:t xml:space="preserve">. </w:t>
      </w:r>
      <w:r w:rsidR="007129DA">
        <w:rPr>
          <w:color w:val="0070C0"/>
        </w:rPr>
        <w:t>The user can specify 1, 2, or 3 quadrature angles to be used for the fluxes</w:t>
      </w:r>
      <w:r w:rsidR="0060622E">
        <w:rPr>
          <w:color w:val="0070C0"/>
        </w:rPr>
        <w:t xml:space="preserve"> and the </w:t>
      </w:r>
      <w:proofErr w:type="spellStart"/>
      <w:r w:rsidR="0060622E">
        <w:rPr>
          <w:color w:val="0070C0"/>
        </w:rPr>
        <w:t>the</w:t>
      </w:r>
      <w:proofErr w:type="spellEnd"/>
      <w:r w:rsidR="0060622E">
        <w:rPr>
          <w:color w:val="0070C0"/>
        </w:rPr>
        <w:t xml:space="preserve"> spectral interval (</w:t>
      </w:r>
      <w:proofErr w:type="spellStart"/>
      <w:r w:rsidR="0060622E">
        <w:rPr>
          <w:color w:val="0070C0"/>
        </w:rPr>
        <w:t>dv_flux</w:t>
      </w:r>
      <w:proofErr w:type="spellEnd"/>
      <w:r w:rsidR="0060622E">
        <w:rPr>
          <w:color w:val="0070C0"/>
        </w:rPr>
        <w:t>) for the output radiative fluxes</w:t>
      </w:r>
      <w:r w:rsidR="003C029B">
        <w:rPr>
          <w:color w:val="0070C0"/>
        </w:rPr>
        <w:t xml:space="preserve"> </w:t>
      </w:r>
      <w:r w:rsidR="00631F95">
        <w:rPr>
          <w:color w:val="0070C0"/>
        </w:rPr>
        <w:t xml:space="preserve">The radiances values are then summed over this flux spectral </w:t>
      </w:r>
      <w:proofErr w:type="spellStart"/>
      <w:proofErr w:type="gramStart"/>
      <w:r w:rsidR="00631F95">
        <w:rPr>
          <w:color w:val="0070C0"/>
        </w:rPr>
        <w:t>interval.</w:t>
      </w:r>
      <w:r w:rsidR="0060622E">
        <w:rPr>
          <w:color w:val="0070C0"/>
        </w:rPr>
        <w:t>There</w:t>
      </w:r>
      <w:proofErr w:type="spellEnd"/>
      <w:proofErr w:type="gramEnd"/>
      <w:r w:rsidR="0060622E">
        <w:rPr>
          <w:color w:val="0070C0"/>
        </w:rPr>
        <w:t xml:space="preserve"> are two options for specifying the surface term, specular or Lambertian; this is specified in the scene file by setting the </w:t>
      </w:r>
      <w:proofErr w:type="spellStart"/>
      <w:r w:rsidR="0060622E">
        <w:rPr>
          <w:color w:val="0070C0"/>
        </w:rPr>
        <w:t>sfcPropInputMode</w:t>
      </w:r>
      <w:proofErr w:type="spellEnd"/>
      <w:r w:rsidR="0060622E">
        <w:rPr>
          <w:color w:val="0070C0"/>
        </w:rPr>
        <w:t xml:space="preserve"> variable. </w:t>
      </w:r>
      <w:r w:rsidR="00DD2114">
        <w:rPr>
          <w:color w:val="0070C0"/>
        </w:rPr>
        <w:t>,</w:t>
      </w:r>
    </w:p>
    <w:p w14:paraId="58B71B2A" w14:textId="30EB97AD" w:rsidR="006A196A" w:rsidRPr="006A196A" w:rsidRDefault="0077716F" w:rsidP="00EF03FC">
      <w:pPr>
        <w:pStyle w:val="BodyTextFirstIndent"/>
        <w:ind w:firstLine="0"/>
      </w:pPr>
      <w:r>
        <w:rPr>
          <w:color w:val="0070C0"/>
        </w:rPr>
        <w:t>E</w:t>
      </w:r>
      <w:r w:rsidR="00F8092D">
        <w:rPr>
          <w:color w:val="0070C0"/>
        </w:rPr>
        <w:t>xample</w:t>
      </w:r>
      <w:r>
        <w:rPr>
          <w:color w:val="0070C0"/>
        </w:rPr>
        <w:t xml:space="preserve">: </w:t>
      </w:r>
      <w:r w:rsidR="000C42B7" w:rsidRPr="00CB1719">
        <w:rPr>
          <w:color w:val="0070C0"/>
        </w:rPr>
        <w:t>"</w:t>
      </w:r>
      <w:r w:rsidR="000C42B7">
        <w:rPr>
          <w:color w:val="0070C0"/>
        </w:rPr>
        <w:t>flux-flags</w:t>
      </w:r>
      <w:r w:rsidR="000C42B7" w:rsidRPr="00CB1719">
        <w:rPr>
          <w:color w:val="0070C0"/>
        </w:rPr>
        <w:t>": {"</w:t>
      </w:r>
      <w:proofErr w:type="spellStart"/>
      <w:r w:rsidR="000C42B7">
        <w:rPr>
          <w:color w:val="0070C0"/>
        </w:rPr>
        <w:t>flux_flag</w:t>
      </w:r>
      <w:proofErr w:type="spellEnd"/>
      <w:r w:rsidR="000C42B7" w:rsidRPr="00EC4CE4">
        <w:rPr>
          <w:color w:val="0070C0"/>
        </w:rPr>
        <w:t xml:space="preserve">": </w:t>
      </w:r>
      <w:r w:rsidR="000C42B7">
        <w:rPr>
          <w:color w:val="0070C0"/>
        </w:rPr>
        <w:t>true</w:t>
      </w:r>
      <w:r w:rsidR="000C42B7" w:rsidRPr="00EC4CE4">
        <w:rPr>
          <w:color w:val="0070C0"/>
        </w:rPr>
        <w:t>, "</w:t>
      </w:r>
      <w:r w:rsidR="000C42B7">
        <w:rPr>
          <w:color w:val="0070C0"/>
        </w:rPr>
        <w:t>dv_flux</w:t>
      </w:r>
      <w:r w:rsidR="000C42B7" w:rsidRPr="00EC4CE4">
        <w:rPr>
          <w:color w:val="0070C0"/>
        </w:rPr>
        <w:t>":</w:t>
      </w:r>
      <w:r w:rsidR="000C42B7">
        <w:rPr>
          <w:color w:val="0070C0"/>
        </w:rPr>
        <w:t>1.0</w:t>
      </w:r>
      <w:r w:rsidR="000C42B7" w:rsidRPr="00EC4CE4">
        <w:rPr>
          <w:color w:val="0070C0"/>
        </w:rPr>
        <w:t>, "</w:t>
      </w:r>
      <w:r w:rsidR="000C42B7">
        <w:rPr>
          <w:color w:val="0070C0"/>
        </w:rPr>
        <w:t>nang</w:t>
      </w:r>
      <w:r w:rsidR="000C42B7" w:rsidRPr="00CB1719">
        <w:rPr>
          <w:color w:val="0070C0"/>
        </w:rPr>
        <w:t>":</w:t>
      </w:r>
      <w:r w:rsidR="000C42B7">
        <w:rPr>
          <w:color w:val="0070C0"/>
        </w:rPr>
        <w:t>3</w:t>
      </w:r>
      <w:r w:rsidR="000C42B7" w:rsidRPr="00CB1719">
        <w:rPr>
          <w:color w:val="0070C0"/>
        </w:rPr>
        <w:t>}</w:t>
      </w:r>
      <w:r w:rsidR="000C42B7" w:rsidRPr="00A56BCB">
        <w:rPr>
          <w:color w:val="auto"/>
        </w:rPr>
        <w:t>.</w:t>
      </w:r>
    </w:p>
    <w:p w14:paraId="0DD908E0" w14:textId="37B961A7" w:rsidR="006708C9" w:rsidRPr="00EF03FC" w:rsidRDefault="006708C9" w:rsidP="00EF03FC">
      <w:pPr>
        <w:pStyle w:val="Caption"/>
        <w:keepNext/>
        <w:jc w:val="center"/>
        <w:rPr>
          <w:sz w:val="20"/>
        </w:rPr>
      </w:pPr>
      <w:r w:rsidRPr="00EF03FC">
        <w:rPr>
          <w:sz w:val="20"/>
        </w:rPr>
        <w:t xml:space="preserve">Table </w:t>
      </w:r>
      <w:r w:rsidRPr="00EF03FC">
        <w:rPr>
          <w:sz w:val="20"/>
        </w:rPr>
        <w:fldChar w:fldCharType="begin"/>
      </w:r>
      <w:r w:rsidRPr="00EF03FC">
        <w:rPr>
          <w:sz w:val="20"/>
        </w:rPr>
        <w:instrText xml:space="preserve"> SEQ Table \* ARABIC </w:instrText>
      </w:r>
      <w:r w:rsidRPr="00EF03FC">
        <w:rPr>
          <w:sz w:val="20"/>
        </w:rPr>
        <w:fldChar w:fldCharType="separate"/>
      </w:r>
      <w:r w:rsidR="008929CD">
        <w:rPr>
          <w:noProof/>
          <w:sz w:val="20"/>
        </w:rPr>
        <w:t>9</w:t>
      </w:r>
      <w:r w:rsidRPr="00EF03FC">
        <w:rPr>
          <w:sz w:val="20"/>
        </w:rPr>
        <w:fldChar w:fldCharType="end"/>
      </w:r>
      <w:r w:rsidRPr="00EF03FC">
        <w:rPr>
          <w:sz w:val="20"/>
        </w:rPr>
        <w:t>: "flux-flags" keys. Underlined values indicate the CLBLM default.</w:t>
      </w:r>
    </w:p>
    <w:p w14:paraId="28ADDDE4" w14:textId="77777777" w:rsidR="00B967A3" w:rsidRPr="00EF03FC" w:rsidRDefault="00B967A3" w:rsidP="00B967A3">
      <w:pPr>
        <w:rPr>
          <w:sz w:val="20"/>
          <w:szCs w:val="20"/>
        </w:rPr>
      </w:pPr>
    </w:p>
    <w:tbl>
      <w:tblPr>
        <w:tblStyle w:val="TableGrid"/>
        <w:tblW w:w="5000" w:type="pct"/>
        <w:jc w:val="center"/>
        <w:tblCellMar>
          <w:left w:w="29" w:type="dxa"/>
          <w:right w:w="29" w:type="dxa"/>
        </w:tblCellMar>
        <w:tblLook w:val="04A0" w:firstRow="1" w:lastRow="0" w:firstColumn="1" w:lastColumn="0" w:noHBand="0" w:noVBand="1"/>
      </w:tblPr>
      <w:tblGrid>
        <w:gridCol w:w="1345"/>
        <w:gridCol w:w="9360"/>
        <w:gridCol w:w="949"/>
      </w:tblGrid>
      <w:tr w:rsidR="00631F95" w:rsidRPr="00EC19BF" w14:paraId="2DE9229E" w14:textId="77777777" w:rsidTr="00843964">
        <w:trPr>
          <w:cantSplit/>
          <w:trHeight w:val="302"/>
          <w:jc w:val="center"/>
        </w:trPr>
        <w:tc>
          <w:tcPr>
            <w:tcW w:w="577" w:type="pct"/>
            <w:tcBorders>
              <w:bottom w:val="single" w:sz="4" w:space="0" w:color="auto"/>
            </w:tcBorders>
            <w:vAlign w:val="center"/>
          </w:tcPr>
          <w:p w14:paraId="5C425A6C" w14:textId="77777777" w:rsidR="009D5D5F" w:rsidRPr="00EF03FC" w:rsidRDefault="009D5D5F" w:rsidP="00843964">
            <w:pPr>
              <w:jc w:val="center"/>
              <w:rPr>
                <w:rFonts w:asciiTheme="minorHAnsi" w:hAnsiTheme="minorHAnsi" w:cstheme="minorHAnsi"/>
                <w:b/>
                <w:color w:val="auto"/>
                <w:sz w:val="20"/>
                <w:szCs w:val="20"/>
              </w:rPr>
            </w:pPr>
            <w:r w:rsidRPr="00EF03FC">
              <w:rPr>
                <w:rFonts w:asciiTheme="minorHAnsi" w:hAnsiTheme="minorHAnsi" w:cstheme="minorHAnsi"/>
                <w:b/>
                <w:color w:val="auto"/>
                <w:sz w:val="20"/>
                <w:szCs w:val="20"/>
              </w:rPr>
              <w:t>Key</w:t>
            </w:r>
          </w:p>
        </w:tc>
        <w:tc>
          <w:tcPr>
            <w:tcW w:w="4016" w:type="pct"/>
            <w:tcBorders>
              <w:bottom w:val="single" w:sz="4" w:space="0" w:color="auto"/>
            </w:tcBorders>
            <w:vAlign w:val="center"/>
          </w:tcPr>
          <w:p w14:paraId="7893D512" w14:textId="77777777" w:rsidR="009D5D5F" w:rsidRPr="00EF03FC" w:rsidRDefault="009D5D5F" w:rsidP="00843964">
            <w:pPr>
              <w:jc w:val="center"/>
              <w:rPr>
                <w:rFonts w:asciiTheme="minorHAnsi" w:hAnsiTheme="minorHAnsi" w:cstheme="minorHAnsi"/>
                <w:b/>
                <w:sz w:val="20"/>
                <w:szCs w:val="20"/>
              </w:rPr>
            </w:pPr>
            <w:r w:rsidRPr="00EF03FC">
              <w:rPr>
                <w:rFonts w:asciiTheme="minorHAnsi" w:hAnsiTheme="minorHAnsi" w:cstheme="minorHAnsi"/>
                <w:b/>
                <w:sz w:val="20"/>
                <w:szCs w:val="20"/>
              </w:rPr>
              <w:t>Description</w:t>
            </w:r>
          </w:p>
        </w:tc>
        <w:tc>
          <w:tcPr>
            <w:tcW w:w="407" w:type="pct"/>
            <w:tcBorders>
              <w:bottom w:val="single" w:sz="4" w:space="0" w:color="auto"/>
            </w:tcBorders>
            <w:vAlign w:val="center"/>
          </w:tcPr>
          <w:p w14:paraId="5A620CB2" w14:textId="77777777" w:rsidR="009D5D5F" w:rsidRPr="00EF03FC" w:rsidRDefault="009D5D5F" w:rsidP="00843964">
            <w:pPr>
              <w:jc w:val="center"/>
              <w:rPr>
                <w:rFonts w:asciiTheme="minorHAnsi" w:hAnsiTheme="minorHAnsi" w:cstheme="minorHAnsi"/>
                <w:b/>
                <w:color w:val="auto"/>
                <w:sz w:val="20"/>
                <w:szCs w:val="20"/>
              </w:rPr>
            </w:pPr>
            <w:r w:rsidRPr="00EF03FC">
              <w:rPr>
                <w:rFonts w:asciiTheme="minorHAnsi" w:hAnsiTheme="minorHAnsi" w:cstheme="minorHAnsi"/>
                <w:b/>
                <w:color w:val="auto"/>
                <w:sz w:val="20"/>
                <w:szCs w:val="20"/>
              </w:rPr>
              <w:t>Values</w:t>
            </w:r>
          </w:p>
        </w:tc>
      </w:tr>
      <w:tr w:rsidR="00631F95" w:rsidRPr="00EC19BF" w14:paraId="2024B8B5" w14:textId="77777777" w:rsidTr="00843964">
        <w:trPr>
          <w:cantSplit/>
          <w:trHeight w:val="302"/>
          <w:jc w:val="center"/>
        </w:trPr>
        <w:tc>
          <w:tcPr>
            <w:tcW w:w="577" w:type="pct"/>
            <w:tcBorders>
              <w:bottom w:val="single" w:sz="4" w:space="0" w:color="auto"/>
            </w:tcBorders>
            <w:vAlign w:val="center"/>
          </w:tcPr>
          <w:p w14:paraId="28535134" w14:textId="6CCC293D" w:rsidR="009D5D5F" w:rsidRPr="00EF03FC" w:rsidRDefault="009D5D5F" w:rsidP="00843964">
            <w:pPr>
              <w:rPr>
                <w:rFonts w:asciiTheme="minorHAnsi" w:hAnsiTheme="minorHAnsi" w:cstheme="minorHAnsi"/>
                <w:sz w:val="20"/>
                <w:szCs w:val="20"/>
              </w:rPr>
            </w:pPr>
            <w:r w:rsidRPr="00EF03FC">
              <w:rPr>
                <w:rFonts w:asciiTheme="minorHAnsi" w:hAnsiTheme="minorHAnsi" w:cstheme="minorHAnsi"/>
                <w:color w:val="auto"/>
                <w:sz w:val="20"/>
                <w:szCs w:val="20"/>
              </w:rPr>
              <w:t>"</w:t>
            </w:r>
            <w:proofErr w:type="spellStart"/>
            <w:proofErr w:type="gramStart"/>
            <w:r w:rsidR="006A196A" w:rsidRPr="00EF03FC">
              <w:rPr>
                <w:rFonts w:asciiTheme="minorHAnsi" w:hAnsiTheme="minorHAnsi" w:cstheme="minorHAnsi"/>
                <w:color w:val="auto"/>
                <w:sz w:val="20"/>
                <w:szCs w:val="20"/>
              </w:rPr>
              <w:t>flux</w:t>
            </w:r>
            <w:proofErr w:type="gramEnd"/>
            <w:r w:rsidR="006A196A" w:rsidRPr="00EF03FC">
              <w:rPr>
                <w:rFonts w:asciiTheme="minorHAnsi" w:hAnsiTheme="minorHAnsi" w:cstheme="minorHAnsi"/>
                <w:color w:val="auto"/>
                <w:sz w:val="20"/>
                <w:szCs w:val="20"/>
              </w:rPr>
              <w:t>_flag</w:t>
            </w:r>
            <w:proofErr w:type="spellEnd"/>
            <w:r w:rsidRPr="00EF03FC">
              <w:rPr>
                <w:rFonts w:asciiTheme="minorHAnsi" w:hAnsiTheme="minorHAnsi" w:cstheme="minorHAnsi"/>
                <w:color w:val="auto"/>
                <w:sz w:val="20"/>
                <w:szCs w:val="20"/>
              </w:rPr>
              <w:t>"</w:t>
            </w:r>
          </w:p>
        </w:tc>
        <w:tc>
          <w:tcPr>
            <w:tcW w:w="4016" w:type="pct"/>
            <w:tcBorders>
              <w:bottom w:val="single" w:sz="4" w:space="0" w:color="auto"/>
            </w:tcBorders>
            <w:vAlign w:val="center"/>
          </w:tcPr>
          <w:p w14:paraId="1F5F0525" w14:textId="74D499A9" w:rsidR="009D5D5F" w:rsidRPr="00EF03FC" w:rsidRDefault="009D5D5F" w:rsidP="00843964">
            <w:pPr>
              <w:rPr>
                <w:rFonts w:asciiTheme="minorHAnsi" w:hAnsiTheme="minorHAnsi" w:cstheme="minorHAnsi"/>
                <w:sz w:val="20"/>
                <w:szCs w:val="20"/>
              </w:rPr>
            </w:pPr>
            <w:r w:rsidRPr="00EF03FC">
              <w:rPr>
                <w:rFonts w:asciiTheme="minorHAnsi" w:hAnsiTheme="minorHAnsi" w:cstheme="minorHAnsi"/>
                <w:sz w:val="20"/>
                <w:szCs w:val="20"/>
              </w:rPr>
              <w:t xml:space="preserve">Turns </w:t>
            </w:r>
            <w:r w:rsidR="006A196A" w:rsidRPr="00EF03FC">
              <w:rPr>
                <w:rFonts w:asciiTheme="minorHAnsi" w:hAnsiTheme="minorHAnsi" w:cstheme="minorHAnsi"/>
                <w:sz w:val="20"/>
                <w:szCs w:val="20"/>
              </w:rPr>
              <w:t xml:space="preserve">the flux calculation </w:t>
            </w:r>
            <w:r w:rsidRPr="00EF03FC">
              <w:rPr>
                <w:rFonts w:asciiTheme="minorHAnsi" w:hAnsiTheme="minorHAnsi" w:cstheme="minorHAnsi"/>
                <w:sz w:val="20"/>
                <w:szCs w:val="20"/>
              </w:rPr>
              <w:t>ON or OFF</w:t>
            </w:r>
          </w:p>
        </w:tc>
        <w:tc>
          <w:tcPr>
            <w:tcW w:w="407" w:type="pct"/>
            <w:tcBorders>
              <w:bottom w:val="single" w:sz="4" w:space="0" w:color="auto"/>
            </w:tcBorders>
            <w:vAlign w:val="center"/>
          </w:tcPr>
          <w:p w14:paraId="1B551A56" w14:textId="77777777" w:rsidR="009D5D5F" w:rsidRPr="00EF03FC" w:rsidRDefault="009D5D5F" w:rsidP="00843964">
            <w:pPr>
              <w:jc w:val="center"/>
              <w:rPr>
                <w:rFonts w:asciiTheme="minorHAnsi" w:hAnsiTheme="minorHAnsi" w:cstheme="minorHAnsi"/>
                <w:sz w:val="20"/>
                <w:szCs w:val="20"/>
              </w:rPr>
            </w:pPr>
            <w:r w:rsidRPr="00EF03FC">
              <w:rPr>
                <w:rFonts w:asciiTheme="minorHAnsi" w:hAnsiTheme="minorHAnsi" w:cstheme="minorHAnsi"/>
                <w:color w:val="auto"/>
                <w:sz w:val="20"/>
                <w:szCs w:val="20"/>
              </w:rPr>
              <w:t xml:space="preserve">true; </w:t>
            </w:r>
            <w:r w:rsidRPr="00EF03FC">
              <w:rPr>
                <w:rFonts w:asciiTheme="minorHAnsi" w:hAnsiTheme="minorHAnsi" w:cstheme="minorHAnsi"/>
                <w:color w:val="auto"/>
                <w:sz w:val="20"/>
                <w:szCs w:val="20"/>
                <w:u w:val="single"/>
              </w:rPr>
              <w:t>false</w:t>
            </w:r>
          </w:p>
        </w:tc>
      </w:tr>
      <w:tr w:rsidR="00631F95" w:rsidRPr="00EC19BF" w14:paraId="081DF64D" w14:textId="77777777" w:rsidTr="00843964">
        <w:trPr>
          <w:jc w:val="center"/>
        </w:trPr>
        <w:tc>
          <w:tcPr>
            <w:tcW w:w="577" w:type="pct"/>
            <w:vAlign w:val="center"/>
          </w:tcPr>
          <w:p w14:paraId="6FEF0A2F" w14:textId="1C52858B" w:rsidR="009D5D5F" w:rsidRPr="00EF03FC" w:rsidRDefault="009D5D5F" w:rsidP="00843964">
            <w:pPr>
              <w:rPr>
                <w:rFonts w:asciiTheme="minorHAnsi" w:hAnsiTheme="minorHAnsi" w:cstheme="minorHAnsi"/>
                <w:color w:val="auto"/>
                <w:sz w:val="20"/>
                <w:szCs w:val="20"/>
              </w:rPr>
            </w:pPr>
            <w:r w:rsidRPr="00EF03FC">
              <w:rPr>
                <w:rFonts w:asciiTheme="minorHAnsi" w:hAnsiTheme="minorHAnsi" w:cstheme="minorHAnsi"/>
                <w:color w:val="auto"/>
                <w:sz w:val="20"/>
                <w:szCs w:val="20"/>
              </w:rPr>
              <w:t>"</w:t>
            </w:r>
            <w:proofErr w:type="spellStart"/>
            <w:proofErr w:type="gramStart"/>
            <w:r w:rsidR="006A196A" w:rsidRPr="00EF03FC">
              <w:rPr>
                <w:rFonts w:asciiTheme="minorHAnsi" w:hAnsiTheme="minorHAnsi" w:cstheme="minorHAnsi"/>
                <w:color w:val="auto"/>
                <w:sz w:val="20"/>
                <w:szCs w:val="20"/>
              </w:rPr>
              <w:t>dv</w:t>
            </w:r>
            <w:proofErr w:type="gramEnd"/>
            <w:r w:rsidR="006A196A" w:rsidRPr="00EF03FC">
              <w:rPr>
                <w:rFonts w:asciiTheme="minorHAnsi" w:hAnsiTheme="minorHAnsi" w:cstheme="minorHAnsi"/>
                <w:color w:val="auto"/>
                <w:sz w:val="20"/>
                <w:szCs w:val="20"/>
              </w:rPr>
              <w:t>_flux</w:t>
            </w:r>
            <w:proofErr w:type="spellEnd"/>
            <w:r w:rsidRPr="00EF03FC">
              <w:rPr>
                <w:rFonts w:asciiTheme="minorHAnsi" w:hAnsiTheme="minorHAnsi" w:cstheme="minorHAnsi"/>
                <w:color w:val="auto"/>
                <w:sz w:val="20"/>
                <w:szCs w:val="20"/>
              </w:rPr>
              <w:t>"</w:t>
            </w:r>
          </w:p>
        </w:tc>
        <w:tc>
          <w:tcPr>
            <w:tcW w:w="4016" w:type="pct"/>
            <w:vAlign w:val="center"/>
          </w:tcPr>
          <w:p w14:paraId="4066AF60" w14:textId="7EFC42AA" w:rsidR="009D5D5F" w:rsidRPr="00EF03FC" w:rsidRDefault="006A196A" w:rsidP="00843964">
            <w:pPr>
              <w:rPr>
                <w:rFonts w:asciiTheme="minorHAnsi" w:hAnsiTheme="minorHAnsi" w:cstheme="minorHAnsi"/>
                <w:sz w:val="20"/>
                <w:szCs w:val="20"/>
              </w:rPr>
            </w:pPr>
            <w:r w:rsidRPr="00EF03FC">
              <w:rPr>
                <w:rFonts w:asciiTheme="minorHAnsi" w:hAnsiTheme="minorHAnsi" w:cstheme="minorHAnsi"/>
                <w:sz w:val="20"/>
                <w:szCs w:val="20"/>
              </w:rPr>
              <w:t>The spectral interval for the flux calculations.</w:t>
            </w:r>
          </w:p>
        </w:tc>
        <w:tc>
          <w:tcPr>
            <w:tcW w:w="407" w:type="pct"/>
            <w:vAlign w:val="center"/>
          </w:tcPr>
          <w:p w14:paraId="3E62CAEB" w14:textId="33F4BC30" w:rsidR="009D5D5F" w:rsidRPr="00EF03FC" w:rsidRDefault="009D5D5F" w:rsidP="00843964">
            <w:pPr>
              <w:jc w:val="center"/>
              <w:rPr>
                <w:rFonts w:asciiTheme="minorHAnsi" w:hAnsiTheme="minorHAnsi" w:cstheme="minorHAnsi"/>
                <w:color w:val="auto"/>
                <w:sz w:val="20"/>
                <w:szCs w:val="20"/>
              </w:rPr>
            </w:pPr>
          </w:p>
        </w:tc>
      </w:tr>
      <w:tr w:rsidR="00631F95" w:rsidRPr="00EC19BF" w14:paraId="4CEEC7FF" w14:textId="77777777" w:rsidTr="00843964">
        <w:trPr>
          <w:jc w:val="center"/>
        </w:trPr>
        <w:tc>
          <w:tcPr>
            <w:tcW w:w="577" w:type="pct"/>
            <w:vAlign w:val="center"/>
          </w:tcPr>
          <w:p w14:paraId="3FB2458E" w14:textId="7CDCEC83" w:rsidR="009D5D5F" w:rsidRPr="00EF03FC" w:rsidRDefault="009D5D5F" w:rsidP="00843964">
            <w:pPr>
              <w:rPr>
                <w:rFonts w:asciiTheme="minorHAnsi" w:hAnsiTheme="minorHAnsi" w:cstheme="minorHAnsi"/>
                <w:color w:val="auto"/>
                <w:sz w:val="20"/>
                <w:szCs w:val="20"/>
              </w:rPr>
            </w:pPr>
            <w:r w:rsidRPr="00EF03FC">
              <w:rPr>
                <w:rFonts w:asciiTheme="minorHAnsi" w:hAnsiTheme="minorHAnsi" w:cstheme="minorHAnsi"/>
                <w:color w:val="auto"/>
                <w:sz w:val="20"/>
                <w:szCs w:val="20"/>
              </w:rPr>
              <w:t>"</w:t>
            </w:r>
            <w:proofErr w:type="spellStart"/>
            <w:r w:rsidR="006A196A" w:rsidRPr="00EF03FC">
              <w:rPr>
                <w:rFonts w:asciiTheme="minorHAnsi" w:hAnsiTheme="minorHAnsi" w:cstheme="minorHAnsi"/>
                <w:color w:val="auto"/>
                <w:sz w:val="20"/>
                <w:szCs w:val="20"/>
              </w:rPr>
              <w:t>nang</w:t>
            </w:r>
            <w:proofErr w:type="spellEnd"/>
            <w:r w:rsidRPr="00EF03FC">
              <w:rPr>
                <w:rFonts w:asciiTheme="minorHAnsi" w:hAnsiTheme="minorHAnsi" w:cstheme="minorHAnsi"/>
                <w:color w:val="auto"/>
                <w:sz w:val="20"/>
                <w:szCs w:val="20"/>
              </w:rPr>
              <w:t>"</w:t>
            </w:r>
          </w:p>
        </w:tc>
        <w:tc>
          <w:tcPr>
            <w:tcW w:w="4016" w:type="pct"/>
            <w:vAlign w:val="center"/>
          </w:tcPr>
          <w:p w14:paraId="35233546" w14:textId="5DD5ABED" w:rsidR="009D5D5F" w:rsidRPr="00EF03FC" w:rsidRDefault="006A196A" w:rsidP="00843964">
            <w:pPr>
              <w:rPr>
                <w:rFonts w:asciiTheme="minorHAnsi" w:hAnsiTheme="minorHAnsi" w:cstheme="minorHAnsi"/>
                <w:sz w:val="20"/>
                <w:szCs w:val="20"/>
              </w:rPr>
            </w:pPr>
            <w:r w:rsidRPr="00EF03FC">
              <w:rPr>
                <w:rFonts w:asciiTheme="minorHAnsi" w:hAnsiTheme="minorHAnsi" w:cstheme="minorHAnsi"/>
                <w:sz w:val="20"/>
                <w:szCs w:val="20"/>
              </w:rPr>
              <w:t>Number of quadrature angles to use for the radiative flux calculation.</w:t>
            </w:r>
          </w:p>
        </w:tc>
        <w:tc>
          <w:tcPr>
            <w:tcW w:w="407" w:type="pct"/>
            <w:vAlign w:val="center"/>
          </w:tcPr>
          <w:p w14:paraId="22BF8C5B" w14:textId="5351EB41" w:rsidR="009D5D5F" w:rsidRPr="00EF03FC" w:rsidRDefault="006A196A" w:rsidP="00843964">
            <w:pPr>
              <w:jc w:val="center"/>
              <w:rPr>
                <w:rFonts w:asciiTheme="minorHAnsi" w:hAnsiTheme="minorHAnsi" w:cstheme="minorHAnsi"/>
                <w:color w:val="auto"/>
                <w:sz w:val="20"/>
                <w:szCs w:val="20"/>
              </w:rPr>
            </w:pPr>
            <w:r w:rsidRPr="00EF03FC">
              <w:rPr>
                <w:rFonts w:asciiTheme="minorHAnsi" w:hAnsiTheme="minorHAnsi" w:cstheme="minorHAnsi"/>
                <w:color w:val="auto"/>
                <w:sz w:val="20"/>
                <w:szCs w:val="20"/>
              </w:rPr>
              <w:t>1; 2; 3</w:t>
            </w:r>
          </w:p>
        </w:tc>
      </w:tr>
    </w:tbl>
    <w:p w14:paraId="2CE860A7" w14:textId="77777777" w:rsidR="006A196A" w:rsidRPr="009D5D5F" w:rsidRDefault="006A196A" w:rsidP="00EF03FC">
      <w:pPr>
        <w:pStyle w:val="BodyTextFirstIndent"/>
        <w:ind w:firstLine="0"/>
      </w:pPr>
    </w:p>
    <w:p w14:paraId="41E1FFEF" w14:textId="51EF765B" w:rsidR="0014038E" w:rsidRDefault="0014038E" w:rsidP="00884E28">
      <w:pPr>
        <w:pStyle w:val="Heading2"/>
      </w:pPr>
      <w:bookmarkStart w:id="101" w:name="_Toc133855133"/>
      <w:r>
        <w:t>Path-calculation controls</w:t>
      </w:r>
      <w:bookmarkEnd w:id="101"/>
    </w:p>
    <w:p w14:paraId="35EF1416" w14:textId="7733B973" w:rsidR="008337CF" w:rsidRPr="00B65CAE" w:rsidRDefault="00046A10" w:rsidP="008337CF">
      <w:pPr>
        <w:spacing w:line="360" w:lineRule="auto"/>
        <w:jc w:val="both"/>
        <w:rPr>
          <w:b/>
          <w:color w:val="auto"/>
        </w:rPr>
      </w:pPr>
      <w:r w:rsidRPr="00234B70">
        <w:t>In CLBLM, the choic</w:t>
      </w:r>
      <w:r w:rsidR="00234B70" w:rsidRPr="00234B70">
        <w:t>e</w:t>
      </w:r>
      <w:r w:rsidRPr="00234B70">
        <w:t xml:space="preserve"> of vertical grid used for th</w:t>
      </w:r>
      <w:r w:rsidR="00234B70" w:rsidRPr="00234B70">
        <w:t>e</w:t>
      </w:r>
      <w:r w:rsidR="00234B70">
        <w:t xml:space="preserve"> numerical integration of the radiative transfer equation (RTE) as well as the use of airmass-scaling </w:t>
      </w:r>
      <w:r w:rsidR="00234B70" w:rsidRPr="00B65CAE">
        <w:rPr>
          <w:color w:val="auto"/>
        </w:rPr>
        <w:t>approximation for molecular amount</w:t>
      </w:r>
      <w:r w:rsidR="00B65CAE" w:rsidRPr="00B65CAE">
        <w:rPr>
          <w:color w:val="auto"/>
        </w:rPr>
        <w:t>s, to accelerate</w:t>
      </w:r>
      <w:r w:rsidR="00234B70" w:rsidRPr="00B65CAE">
        <w:rPr>
          <w:color w:val="auto"/>
        </w:rPr>
        <w:t xml:space="preserve"> </w:t>
      </w:r>
      <w:r w:rsidR="00B65CAE" w:rsidRPr="00B65CAE">
        <w:rPr>
          <w:color w:val="auto"/>
        </w:rPr>
        <w:t xml:space="preserve">optical depth </w:t>
      </w:r>
      <w:r w:rsidR="00234B70" w:rsidRPr="00B65CAE">
        <w:rPr>
          <w:color w:val="auto"/>
        </w:rPr>
        <w:t xml:space="preserve">calculations </w:t>
      </w:r>
      <w:r w:rsidR="00B65CAE" w:rsidRPr="00B65CAE">
        <w:rPr>
          <w:color w:val="auto"/>
        </w:rPr>
        <w:t xml:space="preserve">along thermal and solar radiation paths, </w:t>
      </w:r>
      <w:r w:rsidR="00234B70" w:rsidRPr="00B65CAE">
        <w:rPr>
          <w:color w:val="auto"/>
        </w:rPr>
        <w:t xml:space="preserve">are controlled by the JSON group </w:t>
      </w:r>
      <w:r w:rsidR="008337CF" w:rsidRPr="00B65CAE">
        <w:rPr>
          <w:b/>
          <w:color w:val="auto"/>
        </w:rPr>
        <w:t>"path-calculation-ctrl"</w:t>
      </w:r>
      <w:r w:rsidR="00234B70" w:rsidRPr="00B65CAE">
        <w:rPr>
          <w:color w:val="auto"/>
        </w:rPr>
        <w:t>.</w:t>
      </w:r>
    </w:p>
    <w:p w14:paraId="179E642B" w14:textId="278A089C" w:rsidR="00AB437D" w:rsidRDefault="008A1735" w:rsidP="004360C2">
      <w:pPr>
        <w:pStyle w:val="Heading3"/>
      </w:pPr>
      <w:bookmarkStart w:id="102" w:name="_Toc133855134"/>
      <w:r>
        <w:t>Vertical</w:t>
      </w:r>
      <w:r w:rsidR="006532AB">
        <w:t xml:space="preserve"> RT</w:t>
      </w:r>
      <w:r>
        <w:t xml:space="preserve"> grid</w:t>
      </w:r>
      <w:bookmarkEnd w:id="102"/>
    </w:p>
    <w:p w14:paraId="75790D14" w14:textId="2B19F292" w:rsidR="008A1735" w:rsidRDefault="008A1735" w:rsidP="00D07D79">
      <w:pPr>
        <w:spacing w:after="120" w:line="360" w:lineRule="auto"/>
        <w:jc w:val="both"/>
      </w:pPr>
      <w:r>
        <w:t xml:space="preserve">The vertical integration of the </w:t>
      </w:r>
      <w:r w:rsidR="0083135D">
        <w:t xml:space="preserve">RTE </w:t>
      </w:r>
      <w:r>
        <w:t xml:space="preserve">is performed numerically on a vertical grid (RT-grid) whose levels may be different from the levels used for </w:t>
      </w:r>
      <w:r w:rsidR="00BC549F">
        <w:t xml:space="preserve">the </w:t>
      </w:r>
      <w:r>
        <w:t>input atmosphere specification</w:t>
      </w:r>
      <w:r w:rsidR="0083135D">
        <w:t xml:space="preserve"> (</w:t>
      </w:r>
      <w:r w:rsidR="00BC549F">
        <w:t xml:space="preserve">so-called </w:t>
      </w:r>
      <w:r w:rsidR="00D07D79">
        <w:t>‘</w:t>
      </w:r>
      <w:r w:rsidR="0083135D">
        <w:t>input grid</w:t>
      </w:r>
      <w:r w:rsidR="00D07D79">
        <w:t>’</w:t>
      </w:r>
      <w:r w:rsidR="0083135D">
        <w:t>)</w:t>
      </w:r>
      <w:r>
        <w:t>. Three options are available for defining the RT grid:</w:t>
      </w:r>
    </w:p>
    <w:p w14:paraId="741509C3" w14:textId="685D1FE4" w:rsidR="008A1735" w:rsidRPr="00A56BCB" w:rsidRDefault="008A1735" w:rsidP="008A1735">
      <w:pPr>
        <w:pStyle w:val="ListParagraph"/>
        <w:numPr>
          <w:ilvl w:val="0"/>
          <w:numId w:val="27"/>
        </w:numPr>
        <w:spacing w:line="360" w:lineRule="auto"/>
        <w:jc w:val="both"/>
        <w:rPr>
          <w:color w:val="auto"/>
        </w:rPr>
      </w:pPr>
      <w:r>
        <w:t xml:space="preserve">RT calculations for all scenes contained </w:t>
      </w:r>
      <w:proofErr w:type="gramStart"/>
      <w:r>
        <w:t>in a given</w:t>
      </w:r>
      <w:proofErr w:type="gramEnd"/>
      <w:r>
        <w:t xml:space="preserve"> scene file are performed using a same set of fixed pressure levels. The levels are included in the scene file </w:t>
      </w:r>
      <w:r w:rsidRPr="00A56BCB">
        <w:rPr>
          <w:color w:val="auto"/>
        </w:rPr>
        <w:t xml:space="preserve">header </w:t>
      </w:r>
      <w:r w:rsidR="00A56BCB" w:rsidRPr="00A56BCB">
        <w:rPr>
          <w:color w:val="auto"/>
          <w:highlight w:val="yellow"/>
        </w:rPr>
        <w:t>(see Appendix B).</w:t>
      </w:r>
    </w:p>
    <w:p w14:paraId="19B8A482" w14:textId="61A1396A" w:rsidR="008A1735" w:rsidRDefault="008A1735" w:rsidP="008A1735">
      <w:pPr>
        <w:pStyle w:val="ListParagraph"/>
        <w:numPr>
          <w:ilvl w:val="0"/>
          <w:numId w:val="27"/>
        </w:numPr>
        <w:spacing w:line="360" w:lineRule="auto"/>
        <w:jc w:val="both"/>
      </w:pPr>
      <w:r>
        <w:t>RT levels are determined automatically by CLBLM prior to performing the path calculations (</w:t>
      </w:r>
      <w:r w:rsidRPr="008A1735">
        <w:rPr>
          <w:i/>
        </w:rPr>
        <w:t>auto-layering</w:t>
      </w:r>
      <w:r>
        <w:t xml:space="preserve"> option)</w:t>
      </w:r>
    </w:p>
    <w:p w14:paraId="0124891A" w14:textId="120B818C" w:rsidR="008A1735" w:rsidRDefault="0083135D" w:rsidP="00D07D79">
      <w:pPr>
        <w:pStyle w:val="ListParagraph"/>
        <w:numPr>
          <w:ilvl w:val="0"/>
          <w:numId w:val="27"/>
        </w:numPr>
        <w:spacing w:after="120" w:line="360" w:lineRule="auto"/>
        <w:jc w:val="both"/>
      </w:pPr>
      <w:r>
        <w:t xml:space="preserve">The input grid levels are used for the RTE </w:t>
      </w:r>
      <w:proofErr w:type="gramStart"/>
      <w:r>
        <w:t>integration</w:t>
      </w:r>
      <w:proofErr w:type="gramEnd"/>
    </w:p>
    <w:p w14:paraId="5E75A08A" w14:textId="39510D80" w:rsidR="00BC549F" w:rsidRPr="00BC549F" w:rsidRDefault="00B65CAE" w:rsidP="00BC549F">
      <w:pPr>
        <w:spacing w:line="360" w:lineRule="auto"/>
        <w:jc w:val="both"/>
        <w:rPr>
          <w:color w:val="auto"/>
        </w:rPr>
      </w:pPr>
      <w:r>
        <w:rPr>
          <w:color w:val="auto"/>
        </w:rPr>
        <w:t>S</w:t>
      </w:r>
      <w:r w:rsidR="00BC549F" w:rsidRPr="00BC549F">
        <w:rPr>
          <w:color w:val="auto"/>
        </w:rPr>
        <w:t>peci</w:t>
      </w:r>
      <w:r>
        <w:rPr>
          <w:color w:val="auto"/>
        </w:rPr>
        <w:t>fying which</w:t>
      </w:r>
      <w:r w:rsidR="00BC549F" w:rsidRPr="00BC549F">
        <w:rPr>
          <w:color w:val="auto"/>
        </w:rPr>
        <w:t xml:space="preserve"> RT grid </w:t>
      </w:r>
      <w:r>
        <w:rPr>
          <w:color w:val="auto"/>
        </w:rPr>
        <w:t xml:space="preserve">should be used by CLBLM </w:t>
      </w:r>
      <w:r w:rsidR="00BC549F" w:rsidRPr="00BC549F">
        <w:rPr>
          <w:color w:val="auto"/>
        </w:rPr>
        <w:t>is done through the</w:t>
      </w:r>
      <w:r w:rsidR="00BC549F">
        <w:rPr>
          <w:color w:val="auto"/>
        </w:rPr>
        <w:t xml:space="preserve"> JSON </w:t>
      </w:r>
      <w:r w:rsidR="00BC549F" w:rsidRPr="00BC549F">
        <w:rPr>
          <w:color w:val="auto"/>
        </w:rPr>
        <w:t xml:space="preserve">key "RT-grid" (see </w:t>
      </w:r>
      <w:r w:rsidR="007F5EE6">
        <w:rPr>
          <w:color w:val="auto"/>
        </w:rPr>
        <w:t xml:space="preserve">Sec. </w:t>
      </w:r>
      <w:r w:rsidR="007F5EE6">
        <w:rPr>
          <w:color w:val="auto"/>
        </w:rPr>
        <w:fldChar w:fldCharType="begin"/>
      </w:r>
      <w:r w:rsidR="007F5EE6">
        <w:rPr>
          <w:color w:val="auto"/>
        </w:rPr>
        <w:instrText xml:space="preserve"> REF _Ref525067284 \r \h </w:instrText>
      </w:r>
      <w:r w:rsidR="007F5EE6">
        <w:rPr>
          <w:color w:val="auto"/>
        </w:rPr>
      </w:r>
      <w:r w:rsidR="007F5EE6">
        <w:rPr>
          <w:color w:val="auto"/>
        </w:rPr>
        <w:fldChar w:fldCharType="separate"/>
      </w:r>
      <w:r w:rsidR="007F5EE6">
        <w:rPr>
          <w:color w:val="auto"/>
        </w:rPr>
        <w:t>3.6.3</w:t>
      </w:r>
      <w:r w:rsidR="007F5EE6">
        <w:rPr>
          <w:color w:val="auto"/>
        </w:rPr>
        <w:fldChar w:fldCharType="end"/>
      </w:r>
      <w:r w:rsidR="00BC549F" w:rsidRPr="00BC549F">
        <w:rPr>
          <w:color w:val="auto"/>
        </w:rPr>
        <w:t>), where the integer value assigned to this key (</w:t>
      </w:r>
      <w:r w:rsidR="00BC549F">
        <w:rPr>
          <w:color w:val="auto"/>
        </w:rPr>
        <w:t>1</w:t>
      </w:r>
      <w:r w:rsidR="00BC549F" w:rsidRPr="00BC549F">
        <w:rPr>
          <w:color w:val="auto"/>
        </w:rPr>
        <w:t>,</w:t>
      </w:r>
      <w:r w:rsidR="00BC549F">
        <w:rPr>
          <w:color w:val="auto"/>
        </w:rPr>
        <w:t xml:space="preserve"> </w:t>
      </w:r>
      <w:r w:rsidR="00BC549F" w:rsidRPr="00BC549F">
        <w:rPr>
          <w:color w:val="auto"/>
        </w:rPr>
        <w:t>2 or 3) indicates the desired option among those listed above.</w:t>
      </w:r>
    </w:p>
    <w:p w14:paraId="792A995C" w14:textId="79C4FD5C" w:rsidR="008A1735" w:rsidRDefault="008A1735" w:rsidP="004360C2">
      <w:pPr>
        <w:pStyle w:val="Heading3"/>
      </w:pPr>
      <w:bookmarkStart w:id="103" w:name="_Toc133855135"/>
      <w:r w:rsidRPr="00E64FB4">
        <w:t>Airmass</w:t>
      </w:r>
      <w:r>
        <w:t xml:space="preserve"> scaling </w:t>
      </w:r>
      <w:proofErr w:type="gramStart"/>
      <w:r>
        <w:t>approximation</w:t>
      </w:r>
      <w:bookmarkEnd w:id="103"/>
      <w:proofErr w:type="gramEnd"/>
    </w:p>
    <w:p w14:paraId="0A54E2E1" w14:textId="60BAA535" w:rsidR="00234B70" w:rsidRDefault="00234B70" w:rsidP="006366BE">
      <w:pPr>
        <w:spacing w:after="200" w:line="360" w:lineRule="auto"/>
        <w:jc w:val="both"/>
      </w:pPr>
      <w:r>
        <w:t xml:space="preserve">In </w:t>
      </w:r>
      <w:r w:rsidR="00813B02">
        <w:t xml:space="preserve">the </w:t>
      </w:r>
      <w:r>
        <w:t>LBLRTM</w:t>
      </w:r>
      <w:r w:rsidR="00813B02">
        <w:t xml:space="preserve"> heritage code</w:t>
      </w:r>
      <w:r>
        <w:t>, air</w:t>
      </w:r>
      <w:r w:rsidR="00813B02">
        <w:t>-</w:t>
      </w:r>
      <w:r>
        <w:t>density</w:t>
      </w:r>
      <w:r w:rsidR="00813B02">
        <w:t>-</w:t>
      </w:r>
      <w:r>
        <w:t xml:space="preserve">weighted temperature, </w:t>
      </w:r>
      <w:proofErr w:type="gramStart"/>
      <w:r>
        <w:t>pressure</w:t>
      </w:r>
      <w:proofErr w:type="gramEnd"/>
      <w:r>
        <w:t xml:space="preserve"> and</w:t>
      </w:r>
      <w:r w:rsidR="00813B02">
        <w:t xml:space="preserve"> molecular amounts in a layer on the RT-grid are performed by numerically integrating temperature, pressure and molecular concentrations along the path followed by the radiation. </w:t>
      </w:r>
      <w:r w:rsidR="00500302">
        <w:t xml:space="preserve">Atmospheric ray-tracing </w:t>
      </w:r>
      <w:r w:rsidR="00813B02">
        <w:t xml:space="preserve">calculations include </w:t>
      </w:r>
      <w:r w:rsidR="005B4311">
        <w:t xml:space="preserve">effects of </w:t>
      </w:r>
      <w:r w:rsidR="00813B02">
        <w:t>refraction and sphericity.</w:t>
      </w:r>
    </w:p>
    <w:p w14:paraId="7EE9D76C" w14:textId="6CB69070" w:rsidR="00234B70" w:rsidRDefault="00931706" w:rsidP="00624597">
      <w:pPr>
        <w:spacing w:line="360" w:lineRule="auto"/>
        <w:jc w:val="both"/>
      </w:pPr>
      <w:r>
        <w:lastRenderedPageBreak/>
        <w:t>U</w:t>
      </w:r>
      <w:r w:rsidR="00C538AF">
        <w:t>nlike LBLRTM, CLBLM has the capability to performs full RT calculations</w:t>
      </w:r>
      <w:r w:rsidR="00500302">
        <w:t xml:space="preserve"> with</w:t>
      </w:r>
      <w:r w:rsidR="00C538AF">
        <w:t xml:space="preserve"> both solar and thermal sources </w:t>
      </w:r>
      <w:r w:rsidR="00500302">
        <w:t xml:space="preserve">and </w:t>
      </w:r>
      <w:r w:rsidR="00C538AF">
        <w:t>surface reflection</w:t>
      </w:r>
      <w:r w:rsidR="00500302">
        <w:t xml:space="preserve"> included</w:t>
      </w:r>
      <w:r w:rsidR="00C538AF">
        <w:t xml:space="preserve">, in a </w:t>
      </w:r>
      <w:r w:rsidR="00C538AF" w:rsidRPr="006366BE">
        <w:rPr>
          <w:i/>
        </w:rPr>
        <w:t>single</w:t>
      </w:r>
      <w:r w:rsidR="00C538AF">
        <w:t xml:space="preserve"> run.  </w:t>
      </w:r>
      <w:r w:rsidR="00234B70">
        <w:t xml:space="preserve">For down-looking sensors, </w:t>
      </w:r>
      <w:r w:rsidR="00C538AF">
        <w:t xml:space="preserve">this requires having to perform path calculations along </w:t>
      </w:r>
      <w:r w:rsidR="00234B70">
        <w:t>up to three different segments (</w:t>
      </w:r>
      <w:r w:rsidR="00234B70">
        <w:fldChar w:fldCharType="begin"/>
      </w:r>
      <w:r w:rsidR="00234B70">
        <w:instrText xml:space="preserve"> REF _Ref522113292 \h  \* MERGEFORMAT </w:instrText>
      </w:r>
      <w:r w:rsidR="00234B70">
        <w:fldChar w:fldCharType="separate"/>
      </w:r>
      <w:r w:rsidR="00234B70" w:rsidRPr="00234B70">
        <w:t>Figure 4</w:t>
      </w:r>
      <w:r w:rsidR="00234B70">
        <w:fldChar w:fldCharType="end"/>
      </w:r>
      <w:r w:rsidR="00234B70">
        <w:t>).</w:t>
      </w:r>
      <w:r w:rsidR="00C538AF">
        <w:t xml:space="preserve"> </w:t>
      </w:r>
      <w:r w:rsidR="00624597">
        <w:t>Because average layer temperatures and pressures produced by the original LBLRTM layer integration scheme are path dependent and amounts for individual molecules do not scale with path length within the layer, “exact” RT calculations require different Voigt line shape convolutions for each path and each layer, which can be time consuming.</w:t>
      </w:r>
    </w:p>
    <w:p w14:paraId="78FE5F59" w14:textId="77777777" w:rsidR="00234B70" w:rsidRDefault="00234B70" w:rsidP="00234B70"/>
    <w:p w14:paraId="1538B014" w14:textId="6BFA3634" w:rsidR="00234B70" w:rsidRDefault="00234B70" w:rsidP="00234B70">
      <w:r>
        <w:t xml:space="preserve">  </w:t>
      </w:r>
    </w:p>
    <w:p w14:paraId="6B90F894" w14:textId="77777777" w:rsidR="00234B70" w:rsidRDefault="00234B70" w:rsidP="00234B70">
      <w:pPr>
        <w:ind w:firstLine="720"/>
        <w:jc w:val="both"/>
        <w:rPr>
          <w:rFonts w:asciiTheme="minorHAnsi" w:hAnsiTheme="minorHAnsi" w:cstheme="minorHAnsi"/>
          <w:sz w:val="20"/>
          <w:szCs w:val="20"/>
        </w:rPr>
      </w:pPr>
      <w:r w:rsidRPr="00707358">
        <w:rPr>
          <w:noProof/>
          <w:lang w:eastAsia="zh-CN"/>
        </w:rPr>
        <w:drawing>
          <wp:inline distT="0" distB="0" distL="0" distR="0" wp14:anchorId="2F5EFD36" wp14:editId="3E28396A">
            <wp:extent cx="5943600" cy="1762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339D29F2" w14:textId="1A80BB68" w:rsidR="00234B70" w:rsidRDefault="00234B70" w:rsidP="00FA144A">
      <w:pPr>
        <w:pStyle w:val="Caption"/>
        <w:jc w:val="both"/>
        <w:rPr>
          <w:b w:val="0"/>
          <w:sz w:val="20"/>
        </w:rPr>
      </w:pPr>
      <w:bookmarkStart w:id="104" w:name="_Ref522113292"/>
      <w:r w:rsidRPr="005A4FDE">
        <w:rPr>
          <w:sz w:val="20"/>
        </w:rPr>
        <w:t xml:space="preserve">Figure </w:t>
      </w:r>
      <w:r w:rsidRPr="005A4FDE">
        <w:rPr>
          <w:noProof/>
          <w:sz w:val="20"/>
        </w:rPr>
        <w:fldChar w:fldCharType="begin"/>
      </w:r>
      <w:r w:rsidRPr="005A4FDE">
        <w:rPr>
          <w:noProof/>
          <w:sz w:val="20"/>
        </w:rPr>
        <w:instrText xml:space="preserve"> SEQ Figure \* ARABIC </w:instrText>
      </w:r>
      <w:r w:rsidRPr="005A4FDE">
        <w:rPr>
          <w:noProof/>
          <w:sz w:val="20"/>
        </w:rPr>
        <w:fldChar w:fldCharType="separate"/>
      </w:r>
      <w:r w:rsidR="00CC093E">
        <w:rPr>
          <w:noProof/>
          <w:sz w:val="20"/>
        </w:rPr>
        <w:t>4</w:t>
      </w:r>
      <w:r w:rsidRPr="005A4FDE">
        <w:rPr>
          <w:noProof/>
          <w:sz w:val="20"/>
        </w:rPr>
        <w:fldChar w:fldCharType="end"/>
      </w:r>
      <w:bookmarkEnd w:id="104"/>
      <w:r w:rsidRPr="005A4FDE">
        <w:rPr>
          <w:sz w:val="20"/>
        </w:rPr>
        <w:t xml:space="preserve">: </w:t>
      </w:r>
      <w:r w:rsidRPr="005A4FDE">
        <w:rPr>
          <w:b w:val="0"/>
          <w:sz w:val="20"/>
        </w:rPr>
        <w:t xml:space="preserve">Figure illustrating the different radiation path segments used internally in the CLBLM RT calculations for a down-looking sensor: U: path followed by the radiation reflected at the surface and emitted by the surface in the direction of the sensor (extended to TOA); D: downwelling thermal radiation path from TOA to surface; S: path followed by the attenuated direct solar beam. Over </w:t>
      </w:r>
      <w:proofErr w:type="spellStart"/>
      <w:r w:rsidRPr="005A4FDE">
        <w:rPr>
          <w:b w:val="0"/>
          <w:sz w:val="20"/>
        </w:rPr>
        <w:t>specularly</w:t>
      </w:r>
      <w:proofErr w:type="spellEnd"/>
      <w:r w:rsidRPr="005A4FDE">
        <w:rPr>
          <w:b w:val="0"/>
          <w:sz w:val="20"/>
        </w:rPr>
        <w:t xml:space="preserve"> reflecting surfaces, segment D, S and U intersect the surface at the same angle. For a sensor looking up, there is no U-segment and unless the sun is directly in the sensor’s line of sight (S=D) solar radiation does not contribute to the observed radiance.</w:t>
      </w:r>
    </w:p>
    <w:p w14:paraId="4BD5D257" w14:textId="77777777" w:rsidR="008D2BAD" w:rsidRDefault="008D2BAD" w:rsidP="009A7A97">
      <w:pPr>
        <w:spacing w:after="200" w:line="360" w:lineRule="auto"/>
        <w:jc w:val="both"/>
      </w:pPr>
    </w:p>
    <w:p w14:paraId="4BD38094" w14:textId="1C00B927" w:rsidR="003C7E55" w:rsidRDefault="00624597" w:rsidP="009A7A97">
      <w:pPr>
        <w:spacing w:after="200" w:line="360" w:lineRule="auto"/>
        <w:jc w:val="both"/>
      </w:pPr>
      <w:r>
        <w:t xml:space="preserve">CLBLM </w:t>
      </w:r>
      <w:r w:rsidR="003C7E55">
        <w:t xml:space="preserve">provides the ability to perform </w:t>
      </w:r>
      <w:r>
        <w:t>a single line shape convolution for all the paths by invoking the so-called airmass- scaling approximation.</w:t>
      </w:r>
      <w:r w:rsidR="003C7E55">
        <w:t xml:space="preserve"> In this approximation, the same average layer temperature and pressure computed along a reference path is used for path segments “U”, “D” and “S” ( </w:t>
      </w:r>
      <w:r w:rsidR="003C7E55">
        <w:fldChar w:fldCharType="begin"/>
      </w:r>
      <w:r w:rsidR="003C7E55">
        <w:instrText xml:space="preserve"> REF _Ref522113292 \h  \* MERGEFORMAT </w:instrText>
      </w:r>
      <w:r w:rsidR="003C7E55">
        <w:fldChar w:fldCharType="separate"/>
      </w:r>
      <w:r w:rsidR="003C7E55" w:rsidRPr="003C7E55">
        <w:t>Figure 4</w:t>
      </w:r>
      <w:r w:rsidR="003C7E55">
        <w:fldChar w:fldCharType="end"/>
      </w:r>
      <w:r w:rsidR="003C7E55">
        <w:t>) within a layer, and</w:t>
      </w:r>
      <w:r w:rsidR="009A7A97">
        <w:t xml:space="preserve"> layer amounts </w:t>
      </w:r>
      <w:r w:rsidR="00206665" w:rsidRPr="003C7E55">
        <w:rPr>
          <w:noProof/>
          <w:position w:val="-12"/>
        </w:rPr>
        <w:object w:dxaOrig="340" w:dyaOrig="360" w14:anchorId="152D72E1">
          <v:shape id="_x0000_i1033" type="#_x0000_t75" alt="" style="width:19.85pt;height:21pt;mso-width-percent:0;mso-height-percent:0;mso-width-percent:0;mso-height-percent:0" o:ole="">
            <v:imagedata r:id="rId72" o:title=""/>
          </v:shape>
          <o:OLEObject Type="Embed" ProgID="Equation.DSMT4" ShapeID="_x0000_i1033" DrawAspect="Content" ObjectID="_1757257404" r:id="rId73"/>
        </w:object>
      </w:r>
      <w:r w:rsidR="009A7A97">
        <w:t xml:space="preserve">for any molecule </w:t>
      </w:r>
      <w:r w:rsidR="009A7A97" w:rsidRPr="009A7A97">
        <w:rPr>
          <w:i/>
        </w:rPr>
        <w:t>m</w:t>
      </w:r>
      <w:r w:rsidR="009A7A97">
        <w:t>, is obtained by scaling the amount</w:t>
      </w:r>
      <w:r w:rsidR="00500302">
        <w:t>s</w:t>
      </w:r>
      <w:r w:rsidR="009A7A97">
        <w:t xml:space="preserve"> computed for </w:t>
      </w:r>
      <w:r w:rsidR="00C83F40">
        <w:t>a</w:t>
      </w:r>
      <w:r w:rsidR="009A7A97">
        <w:t xml:space="preserve"> reference path </w:t>
      </w:r>
      <w:r w:rsidR="00DD7EC6">
        <w:t>(</w:t>
      </w:r>
      <w:r w:rsidR="00206665" w:rsidRPr="003C7E55">
        <w:rPr>
          <w:noProof/>
          <w:position w:val="-12"/>
        </w:rPr>
        <w:object w:dxaOrig="440" w:dyaOrig="380" w14:anchorId="39F12FC5">
          <v:shape id="_x0000_i1032" type="#_x0000_t75" alt="" style="width:19.85pt;height:22.1pt;mso-width-percent:0;mso-height-percent:0;mso-width-percent:0;mso-height-percent:0" o:ole="">
            <v:imagedata r:id="rId74" o:title=""/>
          </v:shape>
          <o:OLEObject Type="Embed" ProgID="Equation.DSMT4" ShapeID="_x0000_i1032" DrawAspect="Content" ObjectID="_1757257405" r:id="rId75"/>
        </w:object>
      </w:r>
      <w:r w:rsidR="00DD7EC6">
        <w:t>)</w:t>
      </w:r>
      <w:r w:rsidR="009A7A97">
        <w:t xml:space="preserve">by a factor </w:t>
      </w:r>
      <w:r w:rsidR="009A7A97" w:rsidRPr="009A7A97">
        <w:rPr>
          <w:i/>
        </w:rPr>
        <w:t>s</w:t>
      </w:r>
      <w:r w:rsidR="009A7A97">
        <w:rPr>
          <w:i/>
        </w:rPr>
        <w:t xml:space="preserve"> </w:t>
      </w:r>
      <w:r w:rsidR="009A7A97" w:rsidRPr="009A7A97">
        <w:t>that is independent of</w:t>
      </w:r>
      <w:r w:rsidR="009A7A97">
        <w:rPr>
          <w:i/>
        </w:rPr>
        <w:t xml:space="preserve"> m</w:t>
      </w:r>
      <w:r w:rsidR="009A7A97" w:rsidRPr="009A7A97">
        <w:t>:</w:t>
      </w:r>
      <w:r w:rsidR="009A7A97">
        <w:rPr>
          <w:i/>
        </w:rPr>
        <w:t xml:space="preserve"> </w:t>
      </w:r>
    </w:p>
    <w:p w14:paraId="5947C679" w14:textId="315733A5" w:rsidR="00624597" w:rsidRDefault="00206665" w:rsidP="00624597">
      <w:pPr>
        <w:spacing w:line="360" w:lineRule="auto"/>
        <w:jc w:val="both"/>
      </w:pPr>
      <w:r w:rsidRPr="003C7E55">
        <w:rPr>
          <w:noProof/>
          <w:position w:val="-12"/>
        </w:rPr>
        <w:object w:dxaOrig="1040" w:dyaOrig="380" w14:anchorId="67946140">
          <v:shape id="_x0000_i1031" type="#_x0000_t75" alt="" style="width:49.9pt;height:22.1pt;mso-width-percent:0;mso-height-percent:0;mso-width-percent:0;mso-height-percent:0" o:ole="">
            <v:imagedata r:id="rId76" o:title=""/>
          </v:shape>
          <o:OLEObject Type="Embed" ProgID="Equation.DSMT4" ShapeID="_x0000_i1031" DrawAspect="Content" ObjectID="_1757257406" r:id="rId77"/>
        </w:object>
      </w:r>
      <w:r w:rsidR="003C7E55">
        <w:t>,</w:t>
      </w:r>
    </w:p>
    <w:p w14:paraId="77006D99" w14:textId="77777777" w:rsidR="009A7A97" w:rsidRDefault="003C7E55" w:rsidP="009A7A97">
      <w:pPr>
        <w:spacing w:after="200" w:line="360" w:lineRule="auto"/>
        <w:jc w:val="both"/>
      </w:pPr>
      <w:r>
        <w:t xml:space="preserve">where </w:t>
      </w:r>
      <w:r w:rsidR="00206665" w:rsidRPr="003C7E55">
        <w:rPr>
          <w:noProof/>
          <w:position w:val="-12"/>
        </w:rPr>
        <w:object w:dxaOrig="1260" w:dyaOrig="380" w14:anchorId="5DD9404C">
          <v:shape id="_x0000_i1030" type="#_x0000_t75" alt="" style="width:65.2pt;height:22.1pt;mso-width-percent:0;mso-height-percent:0;mso-width-percent:0;mso-height-percent:0" o:ole="">
            <v:imagedata r:id="rId78" o:title=""/>
          </v:shape>
          <o:OLEObject Type="Embed" ProgID="Equation.DSMT4" ShapeID="_x0000_i1030" DrawAspect="Content" ObjectID="_1757257407" r:id="rId79"/>
        </w:object>
      </w:r>
      <w:r>
        <w:t xml:space="preserve">. </w:t>
      </w:r>
    </w:p>
    <w:p w14:paraId="02846734" w14:textId="77777777" w:rsidR="009A7A97" w:rsidRDefault="009A7A97" w:rsidP="00624597">
      <w:pPr>
        <w:spacing w:line="360" w:lineRule="auto"/>
        <w:jc w:val="both"/>
      </w:pPr>
      <w:r>
        <w:t xml:space="preserve">It results that total molecular optical depth along any path can be obtained by simply scaling the reference total optical depth:  </w:t>
      </w:r>
    </w:p>
    <w:p w14:paraId="5052F065" w14:textId="662EBBF4" w:rsidR="003C7E55" w:rsidRDefault="00206665" w:rsidP="00624597">
      <w:pPr>
        <w:spacing w:line="360" w:lineRule="auto"/>
        <w:jc w:val="both"/>
      </w:pPr>
      <w:r w:rsidRPr="003C7E55">
        <w:rPr>
          <w:noProof/>
          <w:position w:val="-28"/>
        </w:rPr>
        <w:object w:dxaOrig="1980" w:dyaOrig="680" w14:anchorId="04312135">
          <v:shape id="_x0000_i1029" type="#_x0000_t75" alt="" style="width:99.2pt;height:31.75pt;mso-width-percent:0;mso-height-percent:0;mso-width-percent:0;mso-height-percent:0" o:ole="">
            <v:imagedata r:id="rId80" o:title=""/>
          </v:shape>
          <o:OLEObject Type="Embed" ProgID="Equation.DSMT4" ShapeID="_x0000_i1029" DrawAspect="Content" ObjectID="_1757257408" r:id="rId81"/>
        </w:object>
      </w:r>
      <w:r w:rsidR="003C7E55">
        <w:t>.</w:t>
      </w:r>
    </w:p>
    <w:p w14:paraId="29ED688B" w14:textId="57ABD8F4" w:rsidR="007F5EE6" w:rsidRDefault="007F5EE6" w:rsidP="004360C2">
      <w:pPr>
        <w:pStyle w:val="Heading3"/>
      </w:pPr>
      <w:bookmarkStart w:id="105" w:name="_Ref525067284"/>
      <w:bookmarkStart w:id="106" w:name="_Toc133855136"/>
      <w:r w:rsidRPr="00392C3D">
        <w:t>path-calculation-ctrl</w:t>
      </w:r>
      <w:r>
        <w:t xml:space="preserve"> JSON group</w:t>
      </w:r>
      <w:bookmarkEnd w:id="105"/>
      <w:bookmarkEnd w:id="106"/>
    </w:p>
    <w:p w14:paraId="19A7E07B" w14:textId="6ACC3B42" w:rsidR="00B71508" w:rsidRPr="00DC22DE" w:rsidRDefault="00B71508" w:rsidP="000D44A3">
      <w:pPr>
        <w:spacing w:after="120" w:line="360" w:lineRule="auto"/>
        <w:jc w:val="both"/>
        <w:rPr>
          <w:color w:val="auto"/>
        </w:rPr>
      </w:pPr>
      <w:r w:rsidRPr="00DC22DE">
        <w:rPr>
          <w:color w:val="auto"/>
        </w:rPr>
        <w:t>The following is an example of valid JSON directive for path calculations control:</w:t>
      </w:r>
    </w:p>
    <w:p w14:paraId="64E2BE28" w14:textId="03BEC633" w:rsidR="00600994" w:rsidRDefault="00600994" w:rsidP="000D44A3">
      <w:pPr>
        <w:spacing w:after="120" w:line="360" w:lineRule="auto"/>
        <w:jc w:val="both"/>
        <w:rPr>
          <w:color w:val="auto"/>
        </w:rPr>
      </w:pPr>
      <w:r w:rsidRPr="00392C3D">
        <w:rPr>
          <w:color w:val="0070C0"/>
        </w:rPr>
        <w:lastRenderedPageBreak/>
        <w:t>"</w:t>
      </w:r>
      <w:proofErr w:type="gramStart"/>
      <w:r w:rsidRPr="00392C3D">
        <w:rPr>
          <w:color w:val="0070C0"/>
        </w:rPr>
        <w:t>path</w:t>
      </w:r>
      <w:proofErr w:type="gramEnd"/>
      <w:r w:rsidR="006E0C88" w:rsidRPr="00392C3D">
        <w:rPr>
          <w:color w:val="0070C0"/>
        </w:rPr>
        <w:t>-calculation-ctrl</w:t>
      </w:r>
      <w:r w:rsidRPr="00392C3D">
        <w:rPr>
          <w:color w:val="0070C0"/>
        </w:rPr>
        <w:t>": {</w:t>
      </w:r>
      <w:r w:rsidR="006E0C88" w:rsidRPr="00392C3D">
        <w:rPr>
          <w:color w:val="0070C0"/>
        </w:rPr>
        <w:t xml:space="preserve">"RT-grid": 3, </w:t>
      </w:r>
      <w:r w:rsidRPr="00392C3D">
        <w:rPr>
          <w:color w:val="0070C0"/>
        </w:rPr>
        <w:t>"v-</w:t>
      </w:r>
      <w:proofErr w:type="spellStart"/>
      <w:r w:rsidRPr="00392C3D">
        <w:rPr>
          <w:color w:val="0070C0"/>
        </w:rPr>
        <w:t>refrac</w:t>
      </w:r>
      <w:proofErr w:type="spellEnd"/>
      <w:r w:rsidRPr="00392C3D">
        <w:rPr>
          <w:color w:val="0070C0"/>
        </w:rPr>
        <w:t>": 5630.0, "airmass-scaling": [true, false]</w:t>
      </w:r>
      <w:r w:rsidR="001F1040" w:rsidRPr="00392C3D">
        <w:rPr>
          <w:color w:val="0070C0"/>
        </w:rPr>
        <w:t>,"reference-path"</w:t>
      </w:r>
      <w:r w:rsidR="00B71508" w:rsidRPr="00392C3D">
        <w:rPr>
          <w:color w:val="0070C0"/>
        </w:rPr>
        <w:t>:</w:t>
      </w:r>
      <w:r w:rsidR="001F1040" w:rsidRPr="00392C3D">
        <w:rPr>
          <w:color w:val="0070C0"/>
        </w:rPr>
        <w:t>1</w:t>
      </w:r>
      <w:r w:rsidRPr="00392C3D">
        <w:rPr>
          <w:color w:val="0070C0"/>
        </w:rPr>
        <w:t>}</w:t>
      </w:r>
      <w:r w:rsidR="001F1040" w:rsidRPr="00392C3D">
        <w:rPr>
          <w:color w:val="auto"/>
        </w:rPr>
        <w:t>.</w:t>
      </w:r>
    </w:p>
    <w:p w14:paraId="133B4C17" w14:textId="5926909A" w:rsidR="00600994" w:rsidRPr="008A75F7" w:rsidRDefault="00D14353" w:rsidP="00624597">
      <w:pPr>
        <w:spacing w:line="360" w:lineRule="auto"/>
        <w:jc w:val="both"/>
        <w:rPr>
          <w:color w:val="auto"/>
        </w:rPr>
      </w:pPr>
      <w:r>
        <w:rPr>
          <w:color w:val="auto"/>
        </w:rPr>
        <w:t xml:space="preserve">In this example, the user elects to perform the RT calculations on the same vertical grid as the input profile </w:t>
      </w:r>
      <w:r w:rsidR="00090707">
        <w:rPr>
          <w:color w:val="auto"/>
        </w:rPr>
        <w:t>and to activate the air mass approximation for the downwelling thermal radiation and solar direct beam using the upwelling path as the reference (</w:t>
      </w:r>
      <w:r w:rsidR="00090707" w:rsidRPr="00DC22DE">
        <w:rPr>
          <w:color w:val="auto"/>
        </w:rPr>
        <w:fldChar w:fldCharType="begin"/>
      </w:r>
      <w:r w:rsidR="00090707" w:rsidRPr="00DC22DE">
        <w:rPr>
          <w:color w:val="auto"/>
        </w:rPr>
        <w:instrText xml:space="preserve"> REF _Ref525055484 \h  \* MERGEFORMAT </w:instrText>
      </w:r>
      <w:r w:rsidR="00090707" w:rsidRPr="00DC22DE">
        <w:rPr>
          <w:color w:val="auto"/>
        </w:rPr>
      </w:r>
      <w:r w:rsidR="00090707" w:rsidRPr="00DC22DE">
        <w:rPr>
          <w:color w:val="auto"/>
        </w:rPr>
        <w:fldChar w:fldCharType="separate"/>
      </w:r>
      <w:r w:rsidR="006708C9" w:rsidRPr="00EF03FC">
        <w:rPr>
          <w:color w:val="auto"/>
        </w:rPr>
        <w:t>Table 10</w:t>
      </w:r>
      <w:r w:rsidR="00090707" w:rsidRPr="00DC22DE">
        <w:rPr>
          <w:color w:val="auto"/>
        </w:rPr>
        <w:fldChar w:fldCharType="end"/>
      </w:r>
      <w:r w:rsidR="00090707">
        <w:rPr>
          <w:color w:val="auto"/>
        </w:rPr>
        <w:t xml:space="preserve">). </w:t>
      </w:r>
      <w:r w:rsidR="00DC22DE" w:rsidRPr="00DC22DE">
        <w:rPr>
          <w:color w:val="auto"/>
        </w:rPr>
        <w:t>The optional key "v-</w:t>
      </w:r>
      <w:proofErr w:type="spellStart"/>
      <w:r w:rsidR="00DC22DE" w:rsidRPr="00DC22DE">
        <w:rPr>
          <w:color w:val="auto"/>
        </w:rPr>
        <w:t>refrac</w:t>
      </w:r>
      <w:proofErr w:type="spellEnd"/>
      <w:r w:rsidR="00DC22DE" w:rsidRPr="00DC22DE">
        <w:rPr>
          <w:color w:val="auto"/>
        </w:rPr>
        <w:t xml:space="preserve">" used in this example is the equivalent of VBAR in LBLRTM TAPE5 and sets the wavenumber at which the refractive index of the atmosphere is computed (default = </w:t>
      </w:r>
      <w:r w:rsidR="00206665" w:rsidRPr="00206665">
        <w:rPr>
          <w:noProof/>
          <w:color w:val="auto"/>
          <w:position w:val="-12"/>
        </w:rPr>
        <w:object w:dxaOrig="960" w:dyaOrig="340" w14:anchorId="5D57835E">
          <v:shape id="_x0000_i1028" type="#_x0000_t75" alt="" style="width:44.8pt;height:19.85pt;mso-width-percent:0;mso-height-percent:0;mso-width-percent:0;mso-height-percent:0" o:ole="">
            <v:imagedata r:id="rId82" o:title=""/>
          </v:shape>
          <o:OLEObject Type="Embed" ProgID="Equation.DSMT4" ShapeID="_x0000_i1028" DrawAspect="Content" ObjectID="_1757257409" r:id="rId83"/>
        </w:object>
      </w:r>
      <w:r w:rsidR="00DC22DE" w:rsidRPr="00DC22DE">
        <w:rPr>
          <w:color w:val="auto"/>
        </w:rPr>
        <w:t>).</w:t>
      </w:r>
    </w:p>
    <w:p w14:paraId="08B8D2A2" w14:textId="0ECBA333" w:rsidR="00E57BC2" w:rsidRPr="00E57BC2" w:rsidRDefault="00E57BC2" w:rsidP="00E57BC2">
      <w:pPr>
        <w:pStyle w:val="Caption"/>
        <w:spacing w:after="120"/>
        <w:jc w:val="center"/>
        <w:rPr>
          <w:sz w:val="20"/>
        </w:rPr>
      </w:pPr>
      <w:bookmarkStart w:id="107" w:name="_Ref525055484"/>
      <w:r w:rsidRPr="00E57BC2">
        <w:rPr>
          <w:sz w:val="20"/>
        </w:rPr>
        <w:t xml:space="preserve">Table </w:t>
      </w:r>
      <w:r w:rsidRPr="00E57BC2">
        <w:rPr>
          <w:sz w:val="20"/>
        </w:rPr>
        <w:fldChar w:fldCharType="begin"/>
      </w:r>
      <w:r w:rsidRPr="00E57BC2">
        <w:rPr>
          <w:sz w:val="20"/>
        </w:rPr>
        <w:instrText xml:space="preserve"> SEQ Table \* ARABIC </w:instrText>
      </w:r>
      <w:r w:rsidRPr="00E57BC2">
        <w:rPr>
          <w:sz w:val="20"/>
        </w:rPr>
        <w:fldChar w:fldCharType="separate"/>
      </w:r>
      <w:r w:rsidR="008929CD">
        <w:rPr>
          <w:noProof/>
          <w:sz w:val="20"/>
        </w:rPr>
        <w:t>10</w:t>
      </w:r>
      <w:r w:rsidRPr="00E57BC2">
        <w:rPr>
          <w:sz w:val="20"/>
        </w:rPr>
        <w:fldChar w:fldCharType="end"/>
      </w:r>
      <w:bookmarkEnd w:id="107"/>
      <w:r>
        <w:rPr>
          <w:sz w:val="20"/>
        </w:rPr>
        <w:t xml:space="preserve">: </w:t>
      </w:r>
      <w:r w:rsidRPr="00E57BC2">
        <w:rPr>
          <w:b w:val="0"/>
          <w:sz w:val="20"/>
        </w:rPr>
        <w:t>"path-calculation-ctrl"</w:t>
      </w:r>
      <w:r>
        <w:rPr>
          <w:b w:val="0"/>
          <w:sz w:val="20"/>
        </w:rPr>
        <w:t xml:space="preserve"> JSON keys</w:t>
      </w:r>
    </w:p>
    <w:tbl>
      <w:tblPr>
        <w:tblStyle w:val="TableGrid"/>
        <w:tblW w:w="0" w:type="auto"/>
        <w:jc w:val="center"/>
        <w:tblLook w:val="04A0" w:firstRow="1" w:lastRow="0" w:firstColumn="1" w:lastColumn="0" w:noHBand="0" w:noVBand="1"/>
      </w:tblPr>
      <w:tblGrid>
        <w:gridCol w:w="1611"/>
        <w:gridCol w:w="8690"/>
      </w:tblGrid>
      <w:tr w:rsidR="00E57BC2" w14:paraId="23769684" w14:textId="77777777" w:rsidTr="00E57BC2">
        <w:trPr>
          <w:jc w:val="center"/>
        </w:trPr>
        <w:tc>
          <w:tcPr>
            <w:tcW w:w="0" w:type="auto"/>
          </w:tcPr>
          <w:p w14:paraId="05EE67E3" w14:textId="00E26647" w:rsidR="00E57BC2" w:rsidRPr="00E57BC2" w:rsidRDefault="00E57BC2" w:rsidP="00E57BC2">
            <w:pPr>
              <w:jc w:val="center"/>
              <w:rPr>
                <w:rFonts w:asciiTheme="minorHAnsi" w:hAnsiTheme="minorHAnsi" w:cstheme="minorHAnsi"/>
                <w:b/>
                <w:sz w:val="20"/>
                <w:szCs w:val="20"/>
              </w:rPr>
            </w:pPr>
            <w:r>
              <w:rPr>
                <w:rFonts w:asciiTheme="minorHAnsi" w:hAnsiTheme="minorHAnsi" w:cstheme="minorHAnsi"/>
                <w:b/>
                <w:sz w:val="20"/>
                <w:szCs w:val="20"/>
              </w:rPr>
              <w:t>K</w:t>
            </w:r>
            <w:r w:rsidRPr="00E57BC2">
              <w:rPr>
                <w:rFonts w:asciiTheme="minorHAnsi" w:hAnsiTheme="minorHAnsi" w:cstheme="minorHAnsi"/>
                <w:b/>
                <w:sz w:val="20"/>
                <w:szCs w:val="20"/>
              </w:rPr>
              <w:t>ey</w:t>
            </w:r>
          </w:p>
        </w:tc>
        <w:tc>
          <w:tcPr>
            <w:tcW w:w="0" w:type="auto"/>
          </w:tcPr>
          <w:p w14:paraId="26141861" w14:textId="2C99140A" w:rsidR="00E57BC2" w:rsidRPr="00E57BC2" w:rsidRDefault="00E57BC2" w:rsidP="00E57BC2">
            <w:pPr>
              <w:jc w:val="center"/>
              <w:rPr>
                <w:rFonts w:asciiTheme="minorHAnsi" w:hAnsiTheme="minorHAnsi" w:cstheme="minorHAnsi"/>
                <w:b/>
                <w:sz w:val="20"/>
                <w:szCs w:val="20"/>
              </w:rPr>
            </w:pPr>
            <w:r w:rsidRPr="00E57BC2">
              <w:rPr>
                <w:rFonts w:asciiTheme="minorHAnsi" w:hAnsiTheme="minorHAnsi" w:cstheme="minorHAnsi"/>
                <w:b/>
                <w:sz w:val="20"/>
                <w:szCs w:val="20"/>
              </w:rPr>
              <w:t>Allowed values</w:t>
            </w:r>
          </w:p>
        </w:tc>
      </w:tr>
      <w:tr w:rsidR="00E57BC2" w14:paraId="38D7832F" w14:textId="77777777" w:rsidTr="00E57BC2">
        <w:trPr>
          <w:jc w:val="center"/>
        </w:trPr>
        <w:tc>
          <w:tcPr>
            <w:tcW w:w="0" w:type="auto"/>
            <w:vMerge w:val="restart"/>
            <w:vAlign w:val="center"/>
          </w:tcPr>
          <w:p w14:paraId="43F064A8" w14:textId="6C7D25DC" w:rsidR="00E57BC2" w:rsidRPr="00E57BC2" w:rsidRDefault="00E57BC2" w:rsidP="00E57BC2">
            <w:pPr>
              <w:rPr>
                <w:rFonts w:asciiTheme="minorHAnsi" w:hAnsiTheme="minorHAnsi" w:cstheme="minorHAnsi"/>
                <w:sz w:val="20"/>
                <w:szCs w:val="20"/>
              </w:rPr>
            </w:pPr>
            <w:r w:rsidRPr="00E57BC2">
              <w:rPr>
                <w:rFonts w:asciiTheme="minorHAnsi" w:hAnsiTheme="minorHAnsi" w:cstheme="minorHAnsi"/>
                <w:sz w:val="20"/>
                <w:szCs w:val="20"/>
              </w:rPr>
              <w:t>"RT</w:t>
            </w:r>
            <w:r>
              <w:rPr>
                <w:rFonts w:asciiTheme="minorHAnsi" w:hAnsiTheme="minorHAnsi" w:cstheme="minorHAnsi"/>
                <w:sz w:val="20"/>
                <w:szCs w:val="20"/>
              </w:rPr>
              <w:t>-</w:t>
            </w:r>
            <w:r w:rsidRPr="00E57BC2">
              <w:rPr>
                <w:rFonts w:asciiTheme="minorHAnsi" w:hAnsiTheme="minorHAnsi" w:cstheme="minorHAnsi"/>
                <w:sz w:val="20"/>
                <w:szCs w:val="20"/>
              </w:rPr>
              <w:t>grid"</w:t>
            </w:r>
          </w:p>
        </w:tc>
        <w:tc>
          <w:tcPr>
            <w:tcW w:w="0" w:type="auto"/>
          </w:tcPr>
          <w:p w14:paraId="785265BB" w14:textId="5DF98E9A" w:rsidR="00E57BC2" w:rsidRPr="00E57BC2" w:rsidRDefault="00E57BC2" w:rsidP="00234B70">
            <w:pPr>
              <w:rPr>
                <w:rFonts w:asciiTheme="minorHAnsi" w:hAnsiTheme="minorHAnsi" w:cstheme="minorHAnsi"/>
                <w:sz w:val="20"/>
                <w:szCs w:val="20"/>
              </w:rPr>
            </w:pPr>
            <w:r>
              <w:rPr>
                <w:rFonts w:asciiTheme="minorHAnsi" w:hAnsiTheme="minorHAnsi" w:cstheme="minorHAnsi"/>
                <w:sz w:val="20"/>
                <w:szCs w:val="20"/>
              </w:rPr>
              <w:t>1: RT grid for all scenes from scene file header</w:t>
            </w:r>
          </w:p>
        </w:tc>
      </w:tr>
      <w:tr w:rsidR="00E57BC2" w14:paraId="28F56C01" w14:textId="77777777" w:rsidTr="00E57BC2">
        <w:trPr>
          <w:jc w:val="center"/>
        </w:trPr>
        <w:tc>
          <w:tcPr>
            <w:tcW w:w="0" w:type="auto"/>
            <w:vMerge/>
          </w:tcPr>
          <w:p w14:paraId="177905B8" w14:textId="4E0D3A29" w:rsidR="00E57BC2" w:rsidRPr="00E57BC2" w:rsidRDefault="00E57BC2" w:rsidP="00234B70">
            <w:pPr>
              <w:rPr>
                <w:rFonts w:asciiTheme="minorHAnsi" w:hAnsiTheme="minorHAnsi" w:cstheme="minorHAnsi"/>
                <w:sz w:val="20"/>
                <w:szCs w:val="20"/>
              </w:rPr>
            </w:pPr>
          </w:p>
        </w:tc>
        <w:tc>
          <w:tcPr>
            <w:tcW w:w="0" w:type="auto"/>
          </w:tcPr>
          <w:p w14:paraId="18DD2D6D" w14:textId="06224B50" w:rsidR="00E57BC2" w:rsidRPr="00E57BC2" w:rsidRDefault="00E57BC2" w:rsidP="00234B70">
            <w:pPr>
              <w:rPr>
                <w:rFonts w:asciiTheme="minorHAnsi" w:hAnsiTheme="minorHAnsi" w:cstheme="minorHAnsi"/>
                <w:sz w:val="20"/>
                <w:szCs w:val="20"/>
              </w:rPr>
            </w:pPr>
            <w:r w:rsidRPr="00E57BC2">
              <w:rPr>
                <w:rFonts w:asciiTheme="minorHAnsi" w:hAnsiTheme="minorHAnsi" w:cstheme="minorHAnsi"/>
                <w:sz w:val="20"/>
                <w:szCs w:val="20"/>
                <w:u w:val="single"/>
              </w:rPr>
              <w:t>2</w:t>
            </w:r>
            <w:r>
              <w:rPr>
                <w:rFonts w:asciiTheme="minorHAnsi" w:hAnsiTheme="minorHAnsi" w:cstheme="minorHAnsi"/>
                <w:sz w:val="20"/>
                <w:szCs w:val="20"/>
              </w:rPr>
              <w:t>: Auto-layering option activated</w:t>
            </w:r>
          </w:p>
        </w:tc>
      </w:tr>
      <w:tr w:rsidR="00E57BC2" w14:paraId="24B2592A" w14:textId="77777777" w:rsidTr="00E57BC2">
        <w:trPr>
          <w:jc w:val="center"/>
        </w:trPr>
        <w:tc>
          <w:tcPr>
            <w:tcW w:w="0" w:type="auto"/>
            <w:vMerge/>
          </w:tcPr>
          <w:p w14:paraId="7CEFC5C9" w14:textId="77777777" w:rsidR="00E57BC2" w:rsidRPr="00E57BC2" w:rsidRDefault="00E57BC2" w:rsidP="00234B70">
            <w:pPr>
              <w:rPr>
                <w:rFonts w:asciiTheme="minorHAnsi" w:hAnsiTheme="minorHAnsi" w:cstheme="minorHAnsi"/>
                <w:sz w:val="20"/>
                <w:szCs w:val="20"/>
              </w:rPr>
            </w:pPr>
          </w:p>
        </w:tc>
        <w:tc>
          <w:tcPr>
            <w:tcW w:w="0" w:type="auto"/>
          </w:tcPr>
          <w:p w14:paraId="1583A775" w14:textId="43C0EC21" w:rsidR="00E57BC2" w:rsidRPr="00E57BC2" w:rsidRDefault="00E57BC2" w:rsidP="00234B70">
            <w:pPr>
              <w:rPr>
                <w:rFonts w:asciiTheme="minorHAnsi" w:hAnsiTheme="minorHAnsi" w:cstheme="minorHAnsi"/>
                <w:sz w:val="20"/>
                <w:szCs w:val="20"/>
              </w:rPr>
            </w:pPr>
            <w:r>
              <w:rPr>
                <w:rFonts w:asciiTheme="minorHAnsi" w:hAnsiTheme="minorHAnsi" w:cstheme="minorHAnsi"/>
                <w:sz w:val="20"/>
                <w:szCs w:val="20"/>
              </w:rPr>
              <w:t>3: RT grid same as input grid</w:t>
            </w:r>
          </w:p>
        </w:tc>
      </w:tr>
      <w:tr w:rsidR="00600994" w14:paraId="24253E7B" w14:textId="77777777" w:rsidTr="00E57BC2">
        <w:trPr>
          <w:jc w:val="center"/>
        </w:trPr>
        <w:tc>
          <w:tcPr>
            <w:tcW w:w="0" w:type="auto"/>
            <w:vAlign w:val="center"/>
          </w:tcPr>
          <w:p w14:paraId="11C80784" w14:textId="4EFF9ACF" w:rsidR="00600994" w:rsidRPr="00E57BC2" w:rsidRDefault="0017342F" w:rsidP="00E57BC2">
            <w:pPr>
              <w:rPr>
                <w:rFonts w:asciiTheme="minorHAnsi" w:hAnsiTheme="minorHAnsi" w:cstheme="minorHAnsi"/>
                <w:sz w:val="20"/>
                <w:szCs w:val="20"/>
              </w:rPr>
            </w:pPr>
            <w:r w:rsidRPr="00E57BC2">
              <w:rPr>
                <w:rFonts w:asciiTheme="minorHAnsi" w:hAnsiTheme="minorHAnsi" w:cstheme="minorHAnsi"/>
                <w:sz w:val="20"/>
                <w:szCs w:val="20"/>
              </w:rPr>
              <w:t>"</w:t>
            </w:r>
            <w:proofErr w:type="gramStart"/>
            <w:r w:rsidRPr="00E57BC2">
              <w:rPr>
                <w:rFonts w:asciiTheme="minorHAnsi" w:hAnsiTheme="minorHAnsi" w:cstheme="minorHAnsi"/>
                <w:sz w:val="20"/>
                <w:szCs w:val="20"/>
              </w:rPr>
              <w:t>airmass</w:t>
            </w:r>
            <w:proofErr w:type="gramEnd"/>
            <w:r w:rsidRPr="00E57BC2">
              <w:rPr>
                <w:rFonts w:asciiTheme="minorHAnsi" w:hAnsiTheme="minorHAnsi" w:cstheme="minorHAnsi"/>
                <w:sz w:val="20"/>
                <w:szCs w:val="20"/>
              </w:rPr>
              <w:t>-scaling"</w:t>
            </w:r>
          </w:p>
        </w:tc>
        <w:tc>
          <w:tcPr>
            <w:tcW w:w="0" w:type="auto"/>
          </w:tcPr>
          <w:p w14:paraId="41D504C8" w14:textId="7DDDA646" w:rsidR="00600994" w:rsidRDefault="00600994" w:rsidP="00234B70">
            <w:pPr>
              <w:rPr>
                <w:rFonts w:asciiTheme="minorHAnsi" w:hAnsiTheme="minorHAnsi" w:cstheme="minorHAnsi"/>
                <w:sz w:val="20"/>
                <w:szCs w:val="20"/>
              </w:rPr>
            </w:pPr>
            <w:r>
              <w:rPr>
                <w:rFonts w:asciiTheme="minorHAnsi" w:hAnsiTheme="minorHAnsi" w:cstheme="minorHAnsi"/>
                <w:sz w:val="20"/>
                <w:szCs w:val="20"/>
              </w:rPr>
              <w:t>Two-element logical array. First element: thermal radiation path</w:t>
            </w:r>
            <w:r w:rsidR="0017342F">
              <w:rPr>
                <w:rFonts w:asciiTheme="minorHAnsi" w:hAnsiTheme="minorHAnsi" w:cstheme="minorHAnsi"/>
                <w:sz w:val="20"/>
                <w:szCs w:val="20"/>
              </w:rPr>
              <w:t>; second element: solar radiation path</w:t>
            </w:r>
          </w:p>
        </w:tc>
      </w:tr>
      <w:tr w:rsidR="00E57BC2" w14:paraId="0F504249" w14:textId="77777777" w:rsidTr="00D64573">
        <w:trPr>
          <w:jc w:val="center"/>
        </w:trPr>
        <w:tc>
          <w:tcPr>
            <w:tcW w:w="0" w:type="auto"/>
            <w:vMerge w:val="restart"/>
            <w:vAlign w:val="center"/>
          </w:tcPr>
          <w:p w14:paraId="6855A972" w14:textId="7BF0981E" w:rsidR="00E57BC2" w:rsidRPr="00E57BC2" w:rsidRDefault="001F1040" w:rsidP="00D64573">
            <w:pPr>
              <w:rPr>
                <w:rFonts w:asciiTheme="minorHAnsi" w:hAnsiTheme="minorHAnsi" w:cstheme="minorHAnsi"/>
                <w:sz w:val="20"/>
                <w:szCs w:val="20"/>
              </w:rPr>
            </w:pPr>
            <w:r w:rsidRPr="00E57BC2">
              <w:rPr>
                <w:rFonts w:asciiTheme="minorHAnsi" w:hAnsiTheme="minorHAnsi" w:cstheme="minorHAnsi"/>
                <w:sz w:val="20"/>
                <w:szCs w:val="20"/>
              </w:rPr>
              <w:t>"</w:t>
            </w:r>
            <w:proofErr w:type="gramStart"/>
            <w:r>
              <w:rPr>
                <w:rFonts w:asciiTheme="minorHAnsi" w:hAnsiTheme="minorHAnsi" w:cstheme="minorHAnsi"/>
                <w:sz w:val="20"/>
                <w:szCs w:val="20"/>
              </w:rPr>
              <w:t>reference</w:t>
            </w:r>
            <w:proofErr w:type="gramEnd"/>
            <w:r>
              <w:rPr>
                <w:rFonts w:asciiTheme="minorHAnsi" w:hAnsiTheme="minorHAnsi" w:cstheme="minorHAnsi"/>
                <w:sz w:val="20"/>
                <w:szCs w:val="20"/>
              </w:rPr>
              <w:t>-path</w:t>
            </w:r>
            <w:r w:rsidRPr="00E57BC2">
              <w:rPr>
                <w:rFonts w:asciiTheme="minorHAnsi" w:hAnsiTheme="minorHAnsi" w:cstheme="minorHAnsi"/>
                <w:sz w:val="20"/>
                <w:szCs w:val="20"/>
              </w:rPr>
              <w:t>"</w:t>
            </w:r>
          </w:p>
        </w:tc>
        <w:tc>
          <w:tcPr>
            <w:tcW w:w="0" w:type="auto"/>
          </w:tcPr>
          <w:p w14:paraId="39526D5B" w14:textId="1C64D899" w:rsidR="00E57BC2" w:rsidRPr="00E57BC2" w:rsidRDefault="0017342F" w:rsidP="00234B70">
            <w:pPr>
              <w:rPr>
                <w:rFonts w:asciiTheme="minorHAnsi" w:hAnsiTheme="minorHAnsi" w:cstheme="minorHAnsi"/>
                <w:sz w:val="20"/>
                <w:szCs w:val="20"/>
              </w:rPr>
            </w:pPr>
            <w:r>
              <w:rPr>
                <w:rFonts w:asciiTheme="minorHAnsi" w:hAnsiTheme="minorHAnsi" w:cstheme="minorHAnsi"/>
                <w:sz w:val="20"/>
                <w:szCs w:val="20"/>
              </w:rPr>
              <w:t>0</w:t>
            </w:r>
            <w:r w:rsidR="00E57BC2">
              <w:rPr>
                <w:rFonts w:asciiTheme="minorHAnsi" w:hAnsiTheme="minorHAnsi" w:cstheme="minorHAnsi"/>
                <w:sz w:val="20"/>
                <w:szCs w:val="20"/>
              </w:rPr>
              <w:t>: airmass-scaling with vertical path as reference</w:t>
            </w:r>
          </w:p>
        </w:tc>
      </w:tr>
      <w:tr w:rsidR="00E57BC2" w14:paraId="4B3E8669" w14:textId="77777777" w:rsidTr="00E57BC2">
        <w:trPr>
          <w:jc w:val="center"/>
        </w:trPr>
        <w:tc>
          <w:tcPr>
            <w:tcW w:w="0" w:type="auto"/>
            <w:vMerge/>
          </w:tcPr>
          <w:p w14:paraId="150B9CCD" w14:textId="77777777" w:rsidR="00E57BC2" w:rsidRPr="00E57BC2" w:rsidRDefault="00E57BC2" w:rsidP="00234B70">
            <w:pPr>
              <w:rPr>
                <w:rFonts w:asciiTheme="minorHAnsi" w:hAnsiTheme="minorHAnsi" w:cstheme="minorHAnsi"/>
                <w:sz w:val="20"/>
                <w:szCs w:val="20"/>
              </w:rPr>
            </w:pPr>
          </w:p>
        </w:tc>
        <w:tc>
          <w:tcPr>
            <w:tcW w:w="0" w:type="auto"/>
          </w:tcPr>
          <w:p w14:paraId="798B1360" w14:textId="2B4C3AEE" w:rsidR="00E57BC2" w:rsidRPr="00E57BC2" w:rsidRDefault="0017342F" w:rsidP="00234B70">
            <w:pPr>
              <w:rPr>
                <w:rFonts w:asciiTheme="minorHAnsi" w:hAnsiTheme="minorHAnsi" w:cstheme="minorHAnsi"/>
                <w:sz w:val="20"/>
                <w:szCs w:val="20"/>
              </w:rPr>
            </w:pPr>
            <w:r>
              <w:rPr>
                <w:rFonts w:asciiTheme="minorHAnsi" w:hAnsiTheme="minorHAnsi" w:cstheme="minorHAnsi"/>
                <w:sz w:val="20"/>
                <w:szCs w:val="20"/>
                <w:u w:val="single"/>
              </w:rPr>
              <w:t>1</w:t>
            </w:r>
            <w:r w:rsidR="00E57BC2">
              <w:rPr>
                <w:rFonts w:asciiTheme="minorHAnsi" w:hAnsiTheme="minorHAnsi" w:cstheme="minorHAnsi"/>
                <w:sz w:val="20"/>
                <w:szCs w:val="20"/>
              </w:rPr>
              <w:t>: airmass-scaling with upwelling path from surface to observer as reference</w:t>
            </w:r>
          </w:p>
        </w:tc>
      </w:tr>
      <w:tr w:rsidR="00950669" w14:paraId="3EAF3C43" w14:textId="77777777" w:rsidTr="00E57BC2">
        <w:trPr>
          <w:jc w:val="center"/>
        </w:trPr>
        <w:tc>
          <w:tcPr>
            <w:tcW w:w="0" w:type="auto"/>
          </w:tcPr>
          <w:p w14:paraId="7B621E62" w14:textId="5AFA70AB" w:rsidR="00950669" w:rsidRPr="00E57BC2" w:rsidRDefault="00950669" w:rsidP="00950669">
            <w:pPr>
              <w:rPr>
                <w:rFonts w:asciiTheme="minorHAnsi" w:hAnsiTheme="minorHAnsi" w:cstheme="minorHAnsi"/>
                <w:sz w:val="20"/>
                <w:szCs w:val="20"/>
              </w:rPr>
            </w:pPr>
            <w:r w:rsidRPr="003767CE">
              <w:rPr>
                <w:rFonts w:asciiTheme="minorHAnsi" w:hAnsiTheme="minorHAnsi" w:cstheme="minorHAnsi"/>
                <w:color w:val="auto"/>
                <w:sz w:val="20"/>
                <w:szCs w:val="20"/>
              </w:rPr>
              <w:t>"v-</w:t>
            </w:r>
            <w:proofErr w:type="spellStart"/>
            <w:r w:rsidRPr="003767CE">
              <w:rPr>
                <w:rFonts w:asciiTheme="minorHAnsi" w:hAnsiTheme="minorHAnsi" w:cstheme="minorHAnsi"/>
                <w:color w:val="auto"/>
                <w:sz w:val="20"/>
                <w:szCs w:val="20"/>
              </w:rPr>
              <w:t>refrac</w:t>
            </w:r>
            <w:proofErr w:type="spellEnd"/>
            <w:r w:rsidRPr="003767CE">
              <w:rPr>
                <w:rFonts w:asciiTheme="minorHAnsi" w:hAnsiTheme="minorHAnsi" w:cstheme="minorHAnsi"/>
                <w:color w:val="auto"/>
                <w:sz w:val="20"/>
                <w:szCs w:val="20"/>
              </w:rPr>
              <w:t>"</w:t>
            </w:r>
          </w:p>
        </w:tc>
        <w:tc>
          <w:tcPr>
            <w:tcW w:w="0" w:type="auto"/>
          </w:tcPr>
          <w:p w14:paraId="7E347D13" w14:textId="54C123BD" w:rsidR="00950669" w:rsidRDefault="00950669" w:rsidP="00950669">
            <w:pPr>
              <w:rPr>
                <w:rFonts w:asciiTheme="minorHAnsi" w:hAnsiTheme="minorHAnsi" w:cstheme="minorHAnsi"/>
                <w:sz w:val="20"/>
                <w:szCs w:val="20"/>
                <w:u w:val="single"/>
              </w:rPr>
            </w:pPr>
            <w:r>
              <w:rPr>
                <w:rFonts w:asciiTheme="minorHAnsi" w:hAnsiTheme="minorHAnsi" w:cstheme="minorHAnsi"/>
                <w:sz w:val="20"/>
                <w:szCs w:val="20"/>
              </w:rPr>
              <w:t>Frequency for refractive geometry calculations (default: mid-point of spectral domain of RT calculations)</w:t>
            </w:r>
          </w:p>
        </w:tc>
      </w:tr>
    </w:tbl>
    <w:p w14:paraId="0C8981BF" w14:textId="77777777" w:rsidR="00BE7BD0" w:rsidRPr="00234B70" w:rsidRDefault="00BE7BD0" w:rsidP="00234B70"/>
    <w:p w14:paraId="259EC0C9" w14:textId="1E9B2B8A" w:rsidR="00BF5895" w:rsidRDefault="00BF5895" w:rsidP="004360C2">
      <w:pPr>
        <w:pStyle w:val="Heading2"/>
      </w:pPr>
      <w:bookmarkStart w:id="108" w:name="_Toc133855137"/>
      <w:r>
        <w:t>Optical depths calculation control flags</w:t>
      </w:r>
      <w:bookmarkEnd w:id="100"/>
      <w:bookmarkEnd w:id="108"/>
    </w:p>
    <w:p w14:paraId="6FBD083A" w14:textId="114ECE00" w:rsidR="009C2201" w:rsidRDefault="00801F27" w:rsidP="009C2201">
      <w:pPr>
        <w:pStyle w:val="BodyTextFirstIndent"/>
        <w:spacing w:line="360" w:lineRule="auto"/>
        <w:ind w:firstLine="0"/>
        <w:jc w:val="both"/>
      </w:pPr>
      <w:r>
        <w:t>Like LBLRTM, CLBLM provides the user the ability to turn line</w:t>
      </w:r>
      <w:r w:rsidR="009C2201">
        <w:t>s</w:t>
      </w:r>
      <w:r>
        <w:t xml:space="preserve"> or </w:t>
      </w:r>
      <w:r w:rsidR="009C2201">
        <w:t>continuum contribution</w:t>
      </w:r>
      <w:r>
        <w:t xml:space="preserve"> </w:t>
      </w:r>
      <w:r w:rsidR="009C2201">
        <w:t xml:space="preserve">on or off, scale the individual </w:t>
      </w:r>
      <w:r w:rsidR="009C2201" w:rsidRPr="00EC0DAC">
        <w:rPr>
          <w:color w:val="auto"/>
        </w:rPr>
        <w:t xml:space="preserve">continua and control weak line rejection. By default, all components are included in the optical depth calculations and weak lines rejection is activated. The same </w:t>
      </w:r>
      <w:r w:rsidR="009C2201">
        <w:t xml:space="preserve">criteria as in LBLRTM are used for line rejection, i.e., a line is rejected if the optical depth </w:t>
      </w:r>
      <w:r w:rsidR="009C2201" w:rsidRPr="00EC0DAC">
        <w:rPr>
          <w:color w:val="auto"/>
          <w:highlight w:val="yellow"/>
        </w:rPr>
        <w:t xml:space="preserve">at the line center, </w:t>
      </w:r>
      <w:r w:rsidR="009C2201" w:rsidRPr="00EC0DAC">
        <w:rPr>
          <w:rFonts w:ascii="Symbol" w:hAnsi="Symbol"/>
          <w:i/>
          <w:color w:val="auto"/>
          <w:highlight w:val="yellow"/>
        </w:rPr>
        <w:t></w:t>
      </w:r>
      <w:r w:rsidR="009C2201" w:rsidRPr="00EC0DAC">
        <w:rPr>
          <w:color w:val="auto"/>
          <w:position w:val="-6"/>
          <w:highlight w:val="yellow"/>
          <w:vertAlign w:val="subscript"/>
        </w:rPr>
        <w:t>0</w:t>
      </w:r>
      <w:r w:rsidR="009C2201" w:rsidRPr="005C24FD">
        <w:t xml:space="preserve">, </w:t>
      </w:r>
      <w:r w:rsidR="009C2201" w:rsidRPr="00731DC0">
        <w:t>is less th</w:t>
      </w:r>
      <w:r w:rsidR="003767CE">
        <w:t>a</w:t>
      </w:r>
      <w:r w:rsidR="009C2201" w:rsidRPr="00731DC0">
        <w:t>n</w:t>
      </w:r>
      <w:r w:rsidR="003767CE">
        <w:t xml:space="preserve"> some absolute threshold,</w:t>
      </w:r>
      <w:r w:rsidR="009C2201" w:rsidRPr="00731DC0">
        <w:t xml:space="preserve"> </w:t>
      </w:r>
      <w:proofErr w:type="spellStart"/>
      <w:r w:rsidR="009C2201" w:rsidRPr="00731DC0">
        <w:rPr>
          <w:i/>
        </w:rPr>
        <w:t>dptmin</w:t>
      </w:r>
      <w:proofErr w:type="spellEnd"/>
      <w:r w:rsidR="003767CE">
        <w:t xml:space="preserve">, </w:t>
      </w:r>
      <w:r w:rsidR="009C2201">
        <w:t xml:space="preserve">or less than </w:t>
      </w:r>
      <w:proofErr w:type="spellStart"/>
      <w:r w:rsidR="009C2201" w:rsidRPr="00731DC0">
        <w:rPr>
          <w:i/>
        </w:rPr>
        <w:t>dptfac</w:t>
      </w:r>
      <w:proofErr w:type="spellEnd"/>
      <w:r w:rsidR="009C2201">
        <w:t xml:space="preserve">× </w:t>
      </w:r>
      <w:r w:rsidR="009C2201" w:rsidRPr="00731DC0">
        <w:rPr>
          <w:rFonts w:ascii="Symbol" w:hAnsi="Symbol"/>
          <w:i/>
        </w:rPr>
        <w:t></w:t>
      </w:r>
      <w:proofErr w:type="spellStart"/>
      <w:r w:rsidR="009C2201" w:rsidRPr="00731DC0">
        <w:rPr>
          <w:position w:val="-6"/>
          <w:vertAlign w:val="subscript"/>
        </w:rPr>
        <w:t>cont</w:t>
      </w:r>
      <w:proofErr w:type="spellEnd"/>
      <w:r w:rsidR="009C2201">
        <w:t xml:space="preserve">, where </w:t>
      </w:r>
      <w:r w:rsidR="009C2201" w:rsidRPr="00731DC0">
        <w:rPr>
          <w:rFonts w:ascii="Symbol" w:hAnsi="Symbol"/>
          <w:i/>
        </w:rPr>
        <w:t></w:t>
      </w:r>
      <w:proofErr w:type="spellStart"/>
      <w:r w:rsidR="009C2201" w:rsidRPr="00731DC0">
        <w:rPr>
          <w:position w:val="-6"/>
          <w:vertAlign w:val="subscript"/>
        </w:rPr>
        <w:t>cont</w:t>
      </w:r>
      <w:proofErr w:type="spellEnd"/>
      <w:r w:rsidR="009C2201">
        <w:rPr>
          <w:vertAlign w:val="subscript"/>
        </w:rPr>
        <w:t xml:space="preserve"> </w:t>
      </w:r>
      <w:r w:rsidR="009C2201" w:rsidRPr="00731DC0">
        <w:t>is the molecular continuum optical depth</w:t>
      </w:r>
      <w:r w:rsidR="009C2201">
        <w:t xml:space="preserve"> at </w:t>
      </w:r>
      <w:r w:rsidR="009C2201" w:rsidRPr="00731DC0">
        <w:rPr>
          <w:rFonts w:ascii="Symbol" w:hAnsi="Symbol"/>
          <w:i/>
          <w:highlight w:val="yellow"/>
        </w:rPr>
        <w:t></w:t>
      </w:r>
      <w:r w:rsidR="009C2201" w:rsidRPr="00731DC0">
        <w:rPr>
          <w:position w:val="-6"/>
          <w:highlight w:val="yellow"/>
          <w:vertAlign w:val="subscript"/>
        </w:rPr>
        <w:t>0</w:t>
      </w:r>
      <w:r w:rsidR="009C2201">
        <w:rPr>
          <w:position w:val="-6"/>
          <w:highlight w:val="yellow"/>
          <w:vertAlign w:val="subscript"/>
        </w:rPr>
        <w:t xml:space="preserve"> </w:t>
      </w:r>
      <w:r w:rsidR="009C2201" w:rsidRPr="00731DC0">
        <w:t xml:space="preserve">and </w:t>
      </w:r>
      <w:proofErr w:type="spellStart"/>
      <w:r w:rsidR="009C2201" w:rsidRPr="00CF4908">
        <w:rPr>
          <w:i/>
        </w:rPr>
        <w:t>dptmin</w:t>
      </w:r>
      <w:proofErr w:type="spellEnd"/>
      <w:r w:rsidR="009C2201" w:rsidRPr="00731DC0">
        <w:t xml:space="preserve"> and </w:t>
      </w:r>
      <w:proofErr w:type="spellStart"/>
      <w:r w:rsidR="009C2201" w:rsidRPr="00CF4908">
        <w:rPr>
          <w:i/>
        </w:rPr>
        <w:t>dptfac</w:t>
      </w:r>
      <w:proofErr w:type="spellEnd"/>
      <w:r w:rsidR="009C2201" w:rsidRPr="00731DC0">
        <w:t xml:space="preserve"> are user</w:t>
      </w:r>
      <w:r w:rsidR="009C2201">
        <w:t>-</w:t>
      </w:r>
      <w:r w:rsidR="009C2201" w:rsidRPr="00731DC0">
        <w:t>controlled parameters</w:t>
      </w:r>
      <w:r w:rsidR="009C2201">
        <w:t xml:space="preserve"> with internal default values: </w:t>
      </w:r>
      <w:ins w:id="109" w:author="Cady-Pereira, Karen" w:date="2023-06-06T16:28:00Z">
        <w:r w:rsidR="00D310B9">
          <w:t xml:space="preserve">of zero. </w:t>
        </w:r>
      </w:ins>
      <w:del w:id="110" w:author="Cady-Pereira, Karen" w:date="2023-06-06T16:28:00Z">
        <w:r w:rsidR="009C2201" w:rsidRPr="00731DC0" w:rsidDel="00D310B9">
          <w:delText>2.0 10</w:delText>
        </w:r>
        <w:r w:rsidR="009C2201" w:rsidRPr="00731DC0" w:rsidDel="00D310B9">
          <w:rPr>
            <w:vertAlign w:val="superscript"/>
          </w:rPr>
          <w:delText>-4</w:delText>
        </w:r>
        <w:r w:rsidR="009C2201" w:rsidDel="00D310B9">
          <w:rPr>
            <w:rFonts w:asciiTheme="minorHAnsi" w:hAnsiTheme="minorHAnsi" w:cstheme="minorHAnsi"/>
            <w:sz w:val="18"/>
            <w:szCs w:val="18"/>
          </w:rPr>
          <w:delText xml:space="preserve"> </w:delText>
        </w:r>
        <w:r w:rsidR="009C2201" w:rsidRPr="00731DC0" w:rsidDel="00D310B9">
          <w:delText>and 2.0 10</w:delText>
        </w:r>
        <w:r w:rsidR="009C2201" w:rsidRPr="00731DC0" w:rsidDel="00D310B9">
          <w:rPr>
            <w:vertAlign w:val="superscript"/>
          </w:rPr>
          <w:delText>-4</w:delText>
        </w:r>
      </w:del>
      <w:r w:rsidR="009C2201">
        <w:rPr>
          <w:rFonts w:asciiTheme="minorHAnsi" w:hAnsiTheme="minorHAnsi" w:cstheme="minorHAnsi"/>
          <w:sz w:val="18"/>
          <w:szCs w:val="18"/>
        </w:rPr>
        <w:t xml:space="preserve">, </w:t>
      </w:r>
      <w:r w:rsidR="009C2201" w:rsidRPr="00731DC0">
        <w:t>respectively</w:t>
      </w:r>
      <w:r w:rsidR="009C2201">
        <w:t xml:space="preserve">. </w:t>
      </w:r>
    </w:p>
    <w:p w14:paraId="5656A633" w14:textId="597CDAF8" w:rsidR="00BF5895" w:rsidRDefault="009C2201" w:rsidP="003C41D0">
      <w:pPr>
        <w:pStyle w:val="BodyTextFirstIndent"/>
        <w:spacing w:line="360" w:lineRule="auto"/>
        <w:ind w:firstLine="0"/>
        <w:jc w:val="both"/>
      </w:pPr>
      <w:r>
        <w:t>Default settings can be overridden by including</w:t>
      </w:r>
      <w:r w:rsidR="00BF5895">
        <w:t xml:space="preserve"> the </w:t>
      </w:r>
      <w:r>
        <w:t xml:space="preserve">JSON </w:t>
      </w:r>
      <w:r w:rsidR="00BF5895">
        <w:t xml:space="preserve">group </w:t>
      </w:r>
      <w:r w:rsidR="00BF5895" w:rsidRPr="00515DFB">
        <w:rPr>
          <w:b/>
          <w:color w:val="auto"/>
        </w:rPr>
        <w:t>"od-flags"</w:t>
      </w:r>
      <w:r>
        <w:rPr>
          <w:b/>
          <w:color w:val="auto"/>
        </w:rPr>
        <w:t xml:space="preserve"> </w:t>
      </w:r>
      <w:r w:rsidRPr="009C2201">
        <w:t>in the user-directives</w:t>
      </w:r>
      <w:r w:rsidR="000D525E">
        <w:t xml:space="preserve"> (</w:t>
      </w:r>
      <w:ins w:id="111" w:author="Cady-Pereira, Karen" w:date="2023-09-25T14:21:00Z">
        <w:r w:rsidR="006A656E">
          <w:fldChar w:fldCharType="begin"/>
        </w:r>
        <w:r w:rsidR="006A656E">
          <w:instrText xml:space="preserve"> REF _Ref522123943 \h </w:instrText>
        </w:r>
      </w:ins>
      <w:r w:rsidR="006A656E">
        <w:fldChar w:fldCharType="separate"/>
      </w:r>
      <w:ins w:id="112" w:author="Cady-Pereira, Karen" w:date="2023-09-25T14:21:00Z">
        <w:r w:rsidR="006A656E" w:rsidRPr="00FC06DA">
          <w:rPr>
            <w:sz w:val="20"/>
          </w:rPr>
          <w:t xml:space="preserve">Table </w:t>
        </w:r>
        <w:r w:rsidR="006A656E">
          <w:rPr>
            <w:noProof/>
            <w:sz w:val="20"/>
          </w:rPr>
          <w:t>11</w:t>
        </w:r>
        <w:r w:rsidR="006A656E">
          <w:fldChar w:fldCharType="end"/>
        </w:r>
      </w:ins>
      <w:del w:id="113" w:author="Cady-Pereira, Karen" w:date="2023-09-25T14:21:00Z">
        <w:r w:rsidR="000D525E" w:rsidDel="006A656E">
          <w:fldChar w:fldCharType="begin"/>
        </w:r>
        <w:r w:rsidR="000D525E" w:rsidDel="006A656E">
          <w:delInstrText xml:space="preserve"> REF _Ref522123943 \h  \* MERGEFORMAT </w:delInstrText>
        </w:r>
        <w:r w:rsidR="000D525E" w:rsidDel="006A656E">
          <w:fldChar w:fldCharType="separate"/>
        </w:r>
        <w:r w:rsidR="003767CE" w:rsidRPr="003767CE" w:rsidDel="006A656E">
          <w:delText>Table 9</w:delText>
        </w:r>
        <w:r w:rsidR="000D525E" w:rsidDel="006A656E">
          <w:fldChar w:fldCharType="end"/>
        </w:r>
      </w:del>
      <w:r w:rsidR="000D525E">
        <w:t>)</w:t>
      </w:r>
      <w:r w:rsidR="00BF5895" w:rsidRPr="009C2201">
        <w:t>.</w:t>
      </w:r>
      <w:r w:rsidR="00BF5895" w:rsidRPr="000D525E">
        <w:t xml:space="preserve"> </w:t>
      </w:r>
    </w:p>
    <w:p w14:paraId="5532E1CB" w14:textId="1D24A461" w:rsidR="00BF5895" w:rsidRPr="00731DC0" w:rsidRDefault="00BF5895" w:rsidP="009C6855">
      <w:pPr>
        <w:pStyle w:val="BodyTextFirstIndent"/>
        <w:spacing w:line="360" w:lineRule="auto"/>
        <w:ind w:firstLine="0"/>
        <w:jc w:val="both"/>
      </w:pPr>
      <w:r>
        <w:t xml:space="preserve">Lines and continuum contributions can be independently turned off by inserting the key/value pair </w:t>
      </w:r>
      <w:r w:rsidRPr="005C24FD">
        <w:t>"lines-</w:t>
      </w:r>
      <w:r>
        <w:t>contribution</w:t>
      </w:r>
      <w:r w:rsidRPr="005C24FD">
        <w:t>"</w:t>
      </w:r>
      <w:r>
        <w:t xml:space="preserve">: false or </w:t>
      </w:r>
      <w:r w:rsidR="000D525E">
        <w:t>the</w:t>
      </w:r>
      <w:r w:rsidR="00251C33">
        <w:t xml:space="preserve"> </w:t>
      </w:r>
      <w:r>
        <w:t xml:space="preserve">pair </w:t>
      </w:r>
      <w:r w:rsidRPr="005C24FD">
        <w:t>"</w:t>
      </w:r>
      <w:r>
        <w:t>continuum</w:t>
      </w:r>
      <w:r w:rsidRPr="005C24FD">
        <w:t>-</w:t>
      </w:r>
      <w:r>
        <w:t>contribution</w:t>
      </w:r>
      <w:r w:rsidRPr="005C24FD">
        <w:t>"</w:t>
      </w:r>
      <w:r>
        <w:t xml:space="preserve">: false. In addition, CLBLM provides the ability to scale individual molecular continua and Rayleigh extinction (for solar direct beam only). This is done by entering a seven-element array containing the scaling factors for </w:t>
      </w:r>
      <w:r w:rsidRPr="00FB29AD">
        <w:t>H</w:t>
      </w:r>
      <w:r w:rsidRPr="00FB29AD">
        <w:rPr>
          <w:position w:val="-6"/>
          <w:vertAlign w:val="subscript"/>
        </w:rPr>
        <w:t>2</w:t>
      </w:r>
      <w:r w:rsidRPr="00FB29AD">
        <w:t>O self and foreign continua, CO</w:t>
      </w:r>
      <w:r w:rsidRPr="00FB29AD">
        <w:rPr>
          <w:position w:val="-6"/>
          <w:vertAlign w:val="subscript"/>
        </w:rPr>
        <w:t>2</w:t>
      </w:r>
      <w:r w:rsidRPr="00FB29AD">
        <w:t>, O</w:t>
      </w:r>
      <w:r w:rsidRPr="00FB29AD">
        <w:rPr>
          <w:position w:val="-6"/>
          <w:vertAlign w:val="subscript"/>
        </w:rPr>
        <w:t>3</w:t>
      </w:r>
      <w:r w:rsidRPr="00FB29AD">
        <w:t>, O</w:t>
      </w:r>
      <w:r w:rsidRPr="00FB29AD">
        <w:rPr>
          <w:position w:val="-6"/>
          <w:vertAlign w:val="subscript"/>
        </w:rPr>
        <w:t>2</w:t>
      </w:r>
      <w:r w:rsidRPr="00FB29AD">
        <w:t xml:space="preserve"> and N</w:t>
      </w:r>
      <w:r w:rsidRPr="00FB29AD">
        <w:rPr>
          <w:position w:val="-6"/>
          <w:vertAlign w:val="subscript"/>
        </w:rPr>
        <w:t>2</w:t>
      </w:r>
      <w:r w:rsidRPr="00FB29AD">
        <w:t xml:space="preserve"> continua and Rayleigh extinction</w:t>
      </w:r>
      <w:r w:rsidRPr="00BE438B">
        <w:rPr>
          <w:rFonts w:asciiTheme="minorHAnsi" w:hAnsiTheme="minorHAnsi" w:cstheme="minorHAnsi"/>
          <w:sz w:val="18"/>
          <w:szCs w:val="18"/>
        </w:rPr>
        <w:t>,</w:t>
      </w:r>
      <w:r>
        <w:t xml:space="preserve"> </w:t>
      </w:r>
      <w:r w:rsidRPr="005C24FD">
        <w:t>"</w:t>
      </w:r>
      <w:r>
        <w:t>continuum</w:t>
      </w:r>
      <w:r w:rsidRPr="005C24FD">
        <w:t>-</w:t>
      </w:r>
      <w:r>
        <w:t>scaling</w:t>
      </w:r>
      <w:r w:rsidRPr="005C24FD">
        <w:t>"</w:t>
      </w:r>
      <w:r>
        <w:t>: [s</w:t>
      </w:r>
      <w:r w:rsidRPr="00FB29AD">
        <w:rPr>
          <w:position w:val="-6"/>
          <w:vertAlign w:val="subscript"/>
        </w:rPr>
        <w:t>1</w:t>
      </w:r>
      <w:r>
        <w:t>, s</w:t>
      </w:r>
      <w:r w:rsidRPr="00FB29AD">
        <w:rPr>
          <w:position w:val="-6"/>
          <w:vertAlign w:val="subscript"/>
        </w:rPr>
        <w:t>2</w:t>
      </w:r>
      <w:r>
        <w:t>, s</w:t>
      </w:r>
      <w:r w:rsidRPr="00FB29AD">
        <w:rPr>
          <w:position w:val="-6"/>
          <w:vertAlign w:val="subscript"/>
        </w:rPr>
        <w:t>3</w:t>
      </w:r>
      <w:r>
        <w:t>…s</w:t>
      </w:r>
      <w:r w:rsidRPr="00FB29AD">
        <w:rPr>
          <w:position w:val="-6"/>
          <w:vertAlign w:val="subscript"/>
        </w:rPr>
        <w:t>7</w:t>
      </w:r>
      <w:r>
        <w:t xml:space="preserve">]. Note that as mentioned before, there is no distinction made in CLBLM between line molecules and cross-section molecule other than how their absorption is parameterized inside ODLAY. Therefore, turning </w:t>
      </w:r>
      <w:proofErr w:type="gramStart"/>
      <w:r>
        <w:t>off line</w:t>
      </w:r>
      <w:proofErr w:type="gramEnd"/>
      <w:r>
        <w:t xml:space="preserve"> contribution exclude both from the optical depth calculations. Two other keys, </w:t>
      </w:r>
      <w:r w:rsidRPr="00332ECC">
        <w:rPr>
          <w:color w:val="auto"/>
        </w:rPr>
        <w:t>"</w:t>
      </w:r>
      <w:r>
        <w:t>p-convolution</w:t>
      </w:r>
      <w:r w:rsidRPr="00332ECC">
        <w:rPr>
          <w:color w:val="auto"/>
        </w:rPr>
        <w:t>"</w:t>
      </w:r>
      <w:r>
        <w:t xml:space="preserve"> and </w:t>
      </w:r>
      <w:r w:rsidRPr="00332ECC">
        <w:rPr>
          <w:color w:val="auto"/>
        </w:rPr>
        <w:t>"</w:t>
      </w:r>
      <w:r>
        <w:t>collision-partners-broadening</w:t>
      </w:r>
      <w:r w:rsidRPr="00332ECC">
        <w:rPr>
          <w:color w:val="auto"/>
        </w:rPr>
        <w:t>"</w:t>
      </w:r>
      <w:r>
        <w:t xml:space="preserve"> may be used to turn off the pressure convolution of the cross-section data </w:t>
      </w:r>
      <w:r w:rsidR="00E61DC5">
        <w:t>or</w:t>
      </w:r>
      <w:r>
        <w:t xml:space="preserve"> force the use of available molecule-pair specific broadening coefficients in the </w:t>
      </w:r>
      <w:r w:rsidRPr="000D525E">
        <w:t>ODLAY line-width calculations</w:t>
      </w:r>
      <w:r w:rsidR="00F85771">
        <w:t xml:space="preserve"> (</w:t>
      </w:r>
      <w:r w:rsidR="00F85771" w:rsidRPr="00F85771">
        <w:rPr>
          <w:color w:val="FF0000"/>
        </w:rPr>
        <w:t>if those coefficients are available in the input spectroscopic database)</w:t>
      </w:r>
      <w:r w:rsidRPr="000D525E">
        <w:t>,</w:t>
      </w:r>
      <w:r w:rsidRPr="00FC06DA">
        <w:t xml:space="preserve"> respectively</w:t>
      </w:r>
      <w:r>
        <w:t>.</w:t>
      </w:r>
      <w:r w:rsidR="00797628">
        <w:t xml:space="preserve"> The latter key must also be set to handle the O2 lines in the Schumann-Runge range (55000-87000 cm-1), which have </w:t>
      </w:r>
      <w:proofErr w:type="spellStart"/>
      <w:r w:rsidR="00797628">
        <w:t>predissocation</w:t>
      </w:r>
      <w:proofErr w:type="spellEnd"/>
      <w:r w:rsidR="00797628">
        <w:t xml:space="preserve"> line widths instead of pressure broadened widths.</w:t>
      </w:r>
    </w:p>
    <w:p w14:paraId="1C0D1ED6" w14:textId="141FB9F0" w:rsidR="00BF5895" w:rsidRDefault="00BF5895" w:rsidP="00BF5895">
      <w:pPr>
        <w:spacing w:line="360" w:lineRule="auto"/>
        <w:jc w:val="both"/>
        <w:rPr>
          <w:color w:val="auto"/>
        </w:rPr>
      </w:pPr>
      <w:r>
        <w:rPr>
          <w:color w:val="auto"/>
        </w:rPr>
        <w:lastRenderedPageBreak/>
        <w:t xml:space="preserve">In the following directive example, the default rejection parameters are modified by the user, the use of molecule-pair specific broadening coefficients is </w:t>
      </w:r>
      <w:proofErr w:type="gramStart"/>
      <w:r>
        <w:rPr>
          <w:color w:val="auto"/>
        </w:rPr>
        <w:t>requested</w:t>
      </w:r>
      <w:proofErr w:type="gramEnd"/>
      <w:r>
        <w:rPr>
          <w:color w:val="auto"/>
        </w:rPr>
        <w:t xml:space="preserve"> and pressure convolution of cross-section data is turned off.  </w:t>
      </w:r>
      <w:r w:rsidR="00F85771">
        <w:rPr>
          <w:color w:val="auto"/>
        </w:rPr>
        <w:t>All continuum contributions are turned off (scaled by 0) except for w</w:t>
      </w:r>
      <w:r>
        <w:rPr>
          <w:color w:val="auto"/>
        </w:rPr>
        <w:t xml:space="preserve">ater vapor </w:t>
      </w:r>
      <w:r w:rsidR="00F85771">
        <w:rPr>
          <w:color w:val="auto"/>
        </w:rPr>
        <w:t>self-broadened</w:t>
      </w:r>
      <w:r>
        <w:rPr>
          <w:color w:val="auto"/>
        </w:rPr>
        <w:t xml:space="preserve"> continuum </w:t>
      </w:r>
      <w:r w:rsidR="00F85771">
        <w:rPr>
          <w:color w:val="auto"/>
        </w:rPr>
        <w:t>and CO</w:t>
      </w:r>
      <w:r w:rsidR="00F85771" w:rsidRPr="00F85771">
        <w:rPr>
          <w:color w:val="auto"/>
          <w:vertAlign w:val="subscript"/>
        </w:rPr>
        <w:t>2</w:t>
      </w:r>
      <w:r w:rsidR="00F85771">
        <w:rPr>
          <w:color w:val="auto"/>
        </w:rPr>
        <w:t xml:space="preserve"> continuum </w:t>
      </w:r>
      <w:r>
        <w:rPr>
          <w:color w:val="auto"/>
        </w:rPr>
        <w:t>as well as N</w:t>
      </w:r>
      <w:r w:rsidRPr="00F85771">
        <w:rPr>
          <w:color w:val="auto"/>
          <w:vertAlign w:val="subscript"/>
        </w:rPr>
        <w:t>2</w:t>
      </w:r>
      <w:r>
        <w:rPr>
          <w:color w:val="auto"/>
        </w:rPr>
        <w:t xml:space="preserve"> continuum absorption </w:t>
      </w:r>
      <w:r w:rsidR="00F85771">
        <w:rPr>
          <w:color w:val="auto"/>
        </w:rPr>
        <w:t xml:space="preserve">which is </w:t>
      </w:r>
      <w:r>
        <w:rPr>
          <w:color w:val="auto"/>
        </w:rPr>
        <w:t xml:space="preserve">scaled by a factor 2.  </w:t>
      </w:r>
    </w:p>
    <w:p w14:paraId="3E64B569" w14:textId="77777777" w:rsidR="00BF5895" w:rsidRDefault="00BF5895" w:rsidP="00BF5895">
      <w:pPr>
        <w:spacing w:line="360" w:lineRule="auto"/>
        <w:jc w:val="both"/>
        <w:rPr>
          <w:color w:val="auto"/>
        </w:rPr>
      </w:pPr>
    </w:p>
    <w:p w14:paraId="117794FA" w14:textId="15E30ECB" w:rsidR="00BF5895" w:rsidRDefault="00BF5895" w:rsidP="0030669F">
      <w:pPr>
        <w:spacing w:after="200" w:line="360" w:lineRule="auto"/>
        <w:jc w:val="both"/>
        <w:rPr>
          <w:color w:val="auto"/>
        </w:rPr>
      </w:pPr>
      <w:r w:rsidRPr="007E435D">
        <w:rPr>
          <w:color w:val="0070C0"/>
        </w:rPr>
        <w:t>{"od-flags": {"line-rejection-params": [</w:t>
      </w:r>
      <w:proofErr w:type="spellStart"/>
      <w:r w:rsidRPr="007E435D">
        <w:rPr>
          <w:color w:val="0070C0"/>
        </w:rPr>
        <w:t>dptmin</w:t>
      </w:r>
      <w:proofErr w:type="spellEnd"/>
      <w:r w:rsidRPr="007E435D">
        <w:rPr>
          <w:color w:val="0070C0"/>
        </w:rPr>
        <w:t xml:space="preserve">, </w:t>
      </w:r>
      <w:proofErr w:type="spellStart"/>
      <w:r w:rsidRPr="007E435D">
        <w:rPr>
          <w:color w:val="0070C0"/>
        </w:rPr>
        <w:t>dptfac</w:t>
      </w:r>
      <w:proofErr w:type="spellEnd"/>
      <w:r w:rsidRPr="007E435D">
        <w:rPr>
          <w:color w:val="0070C0"/>
        </w:rPr>
        <w:t>], "collision-partners-broadening-on": true, "x-sections-p-convolution": "off", "</w:t>
      </w:r>
      <w:proofErr w:type="spellStart"/>
      <w:r w:rsidRPr="007E435D">
        <w:rPr>
          <w:color w:val="0070C0"/>
        </w:rPr>
        <w:t>cntnm</w:t>
      </w:r>
      <w:proofErr w:type="spellEnd"/>
      <w:r w:rsidRPr="007E435D">
        <w:rPr>
          <w:color w:val="0070C0"/>
        </w:rPr>
        <w:t>-scaling": [1.0, 0.0, 1.0, 0.0, 0.0, 2.0, 0.0]}</w:t>
      </w:r>
      <w:r>
        <w:rPr>
          <w:color w:val="auto"/>
        </w:rPr>
        <w:t>.</w:t>
      </w:r>
    </w:p>
    <w:p w14:paraId="09248D63" w14:textId="02D35325" w:rsidR="00DC22DE" w:rsidRPr="007E435D" w:rsidRDefault="00BF5895" w:rsidP="007E435D">
      <w:pPr>
        <w:spacing w:line="360" w:lineRule="auto"/>
        <w:jc w:val="both"/>
        <w:rPr>
          <w:color w:val="auto"/>
        </w:rPr>
      </w:pPr>
      <w:r>
        <w:rPr>
          <w:color w:val="auto"/>
        </w:rPr>
        <w:t xml:space="preserve">A complete list of </w:t>
      </w:r>
      <w:r w:rsidRPr="007E435D">
        <w:rPr>
          <w:b/>
          <w:color w:val="auto"/>
        </w:rPr>
        <w:t>"od-flags"</w:t>
      </w:r>
      <w:r>
        <w:rPr>
          <w:color w:val="auto"/>
        </w:rPr>
        <w:t xml:space="preserve"> keys together with allowed and default values is provided </w:t>
      </w:r>
      <w:proofErr w:type="spellStart"/>
      <w:r>
        <w:rPr>
          <w:color w:val="auto"/>
        </w:rPr>
        <w:t>in</w:t>
      </w:r>
      <w:r w:rsidR="004466D1">
        <w:rPr>
          <w:color w:val="auto"/>
        </w:rPr>
        <w:t>Table</w:t>
      </w:r>
      <w:proofErr w:type="spellEnd"/>
      <w:r w:rsidR="004466D1">
        <w:rPr>
          <w:color w:val="auto"/>
        </w:rPr>
        <w:t xml:space="preserve"> 11.</w:t>
      </w:r>
      <w:bookmarkStart w:id="114" w:name="_Ref515898265"/>
    </w:p>
    <w:p w14:paraId="59DA0999" w14:textId="62FB3988" w:rsidR="00BF5895" w:rsidRPr="00693555" w:rsidRDefault="00BF5895" w:rsidP="00DC22DE">
      <w:pPr>
        <w:pStyle w:val="Caption"/>
        <w:spacing w:before="240"/>
        <w:ind w:left="720"/>
        <w:jc w:val="center"/>
        <w:rPr>
          <w:b w:val="0"/>
          <w:sz w:val="20"/>
        </w:rPr>
      </w:pPr>
      <w:bookmarkStart w:id="115" w:name="_Ref522123943"/>
      <w:r w:rsidRPr="00FC06DA">
        <w:rPr>
          <w:sz w:val="20"/>
        </w:rPr>
        <w:t xml:space="preserve">Table </w:t>
      </w:r>
      <w:r w:rsidRPr="00FC06DA">
        <w:rPr>
          <w:sz w:val="20"/>
        </w:rPr>
        <w:fldChar w:fldCharType="begin"/>
      </w:r>
      <w:r w:rsidRPr="00FC06DA">
        <w:rPr>
          <w:sz w:val="20"/>
        </w:rPr>
        <w:instrText xml:space="preserve"> SEQ Table \* ARABIC </w:instrText>
      </w:r>
      <w:r w:rsidRPr="00FC06DA">
        <w:rPr>
          <w:sz w:val="20"/>
        </w:rPr>
        <w:fldChar w:fldCharType="separate"/>
      </w:r>
      <w:r w:rsidR="008929CD">
        <w:rPr>
          <w:noProof/>
          <w:sz w:val="20"/>
        </w:rPr>
        <w:t>11</w:t>
      </w:r>
      <w:r w:rsidRPr="00FC06DA">
        <w:rPr>
          <w:sz w:val="20"/>
        </w:rPr>
        <w:fldChar w:fldCharType="end"/>
      </w:r>
      <w:bookmarkEnd w:id="114"/>
      <w:bookmarkEnd w:id="115"/>
      <w:r w:rsidRPr="00FC06DA">
        <w:rPr>
          <w:sz w:val="20"/>
        </w:rPr>
        <w:t>:</w:t>
      </w:r>
      <w:r w:rsidR="004C783A">
        <w:rPr>
          <w:sz w:val="20"/>
        </w:rPr>
        <w:t xml:space="preserve"> </w:t>
      </w:r>
      <w:r w:rsidR="004C783A" w:rsidRPr="004C783A">
        <w:rPr>
          <w:b w:val="0"/>
          <w:sz w:val="20"/>
        </w:rPr>
        <w:t xml:space="preserve">List </w:t>
      </w:r>
      <w:r w:rsidR="004C783A">
        <w:rPr>
          <w:b w:val="0"/>
          <w:sz w:val="20"/>
        </w:rPr>
        <w:t>o</w:t>
      </w:r>
      <w:r w:rsidR="004C783A" w:rsidRPr="004C783A">
        <w:rPr>
          <w:b w:val="0"/>
          <w:sz w:val="20"/>
        </w:rPr>
        <w:t xml:space="preserve">f </w:t>
      </w:r>
      <w:r w:rsidR="004C783A" w:rsidRPr="004C783A">
        <w:rPr>
          <w:b w:val="0"/>
          <w:color w:val="auto"/>
          <w:sz w:val="20"/>
        </w:rPr>
        <w:t>"od-flags" keys.</w:t>
      </w:r>
    </w:p>
    <w:p w14:paraId="1CAF2320" w14:textId="77777777" w:rsidR="00BF5895" w:rsidRPr="00FC06DA" w:rsidRDefault="00BF5895" w:rsidP="00BF5895">
      <w:pPr>
        <w:rPr>
          <w:sz w:val="20"/>
          <w:szCs w:val="20"/>
        </w:rPr>
      </w:pPr>
    </w:p>
    <w:tbl>
      <w:tblPr>
        <w:tblStyle w:val="TableGrid"/>
        <w:tblW w:w="0" w:type="auto"/>
        <w:jc w:val="center"/>
        <w:tblCellMar>
          <w:left w:w="29" w:type="dxa"/>
          <w:right w:w="29" w:type="dxa"/>
        </w:tblCellMar>
        <w:tblLook w:val="04A0" w:firstRow="1" w:lastRow="0" w:firstColumn="1" w:lastColumn="0" w:noHBand="0" w:noVBand="1"/>
      </w:tblPr>
      <w:tblGrid>
        <w:gridCol w:w="1885"/>
        <w:gridCol w:w="7380"/>
        <w:gridCol w:w="1371"/>
        <w:gridCol w:w="1018"/>
      </w:tblGrid>
      <w:tr w:rsidR="00B578BE" w:rsidRPr="00BE438B" w14:paraId="06FDD584" w14:textId="606D207F" w:rsidTr="00EF03FC">
        <w:trPr>
          <w:jc w:val="center"/>
        </w:trPr>
        <w:tc>
          <w:tcPr>
            <w:tcW w:w="1885" w:type="dxa"/>
            <w:tcBorders>
              <w:top w:val="single" w:sz="4" w:space="0" w:color="auto"/>
              <w:bottom w:val="single" w:sz="4" w:space="0" w:color="auto"/>
            </w:tcBorders>
            <w:vAlign w:val="center"/>
          </w:tcPr>
          <w:p w14:paraId="05E355B9" w14:textId="77777777" w:rsidR="00B578BE" w:rsidRPr="003D33FF" w:rsidRDefault="00B578BE" w:rsidP="003D33FF">
            <w:pPr>
              <w:ind w:left="360"/>
              <w:jc w:val="center"/>
              <w:rPr>
                <w:rFonts w:asciiTheme="minorHAnsi" w:hAnsiTheme="minorHAnsi" w:cstheme="minorHAnsi"/>
                <w:color w:val="FF0000"/>
                <w:sz w:val="18"/>
                <w:szCs w:val="18"/>
              </w:rPr>
            </w:pPr>
            <w:r w:rsidRPr="003D33FF">
              <w:rPr>
                <w:rFonts w:asciiTheme="minorHAnsi" w:hAnsiTheme="minorHAnsi" w:cstheme="minorHAnsi"/>
                <w:b/>
                <w:sz w:val="18"/>
                <w:szCs w:val="18"/>
              </w:rPr>
              <w:t>Keys</w:t>
            </w:r>
          </w:p>
        </w:tc>
        <w:tc>
          <w:tcPr>
            <w:tcW w:w="7380" w:type="dxa"/>
            <w:tcBorders>
              <w:top w:val="single" w:sz="4" w:space="0" w:color="auto"/>
              <w:bottom w:val="single" w:sz="4" w:space="0" w:color="auto"/>
            </w:tcBorders>
            <w:vAlign w:val="center"/>
          </w:tcPr>
          <w:p w14:paraId="7D5C5E8A" w14:textId="77777777" w:rsidR="00B578BE" w:rsidRPr="003D33FF" w:rsidRDefault="00B578BE" w:rsidP="003D33FF">
            <w:pPr>
              <w:ind w:left="360"/>
              <w:jc w:val="center"/>
              <w:rPr>
                <w:rFonts w:asciiTheme="minorHAnsi" w:hAnsiTheme="minorHAnsi" w:cstheme="minorHAnsi"/>
                <w:color w:val="FF0000"/>
                <w:sz w:val="18"/>
                <w:szCs w:val="18"/>
              </w:rPr>
            </w:pPr>
            <w:r w:rsidRPr="003D33FF">
              <w:rPr>
                <w:rFonts w:asciiTheme="minorHAnsi" w:hAnsiTheme="minorHAnsi" w:cstheme="minorHAnsi"/>
                <w:b/>
                <w:sz w:val="18"/>
                <w:szCs w:val="18"/>
              </w:rPr>
              <w:t>Description</w:t>
            </w:r>
          </w:p>
        </w:tc>
        <w:tc>
          <w:tcPr>
            <w:tcW w:w="1371" w:type="dxa"/>
            <w:tcBorders>
              <w:top w:val="single" w:sz="4" w:space="0" w:color="auto"/>
              <w:bottom w:val="single" w:sz="4" w:space="0" w:color="auto"/>
            </w:tcBorders>
            <w:vAlign w:val="center"/>
          </w:tcPr>
          <w:p w14:paraId="5BA3C725" w14:textId="77777777" w:rsidR="00B578BE" w:rsidRPr="003D33FF" w:rsidRDefault="00B578BE" w:rsidP="00795C95">
            <w:pPr>
              <w:jc w:val="center"/>
              <w:rPr>
                <w:rFonts w:asciiTheme="minorHAnsi" w:hAnsiTheme="minorHAnsi" w:cstheme="minorHAnsi"/>
                <w:color w:val="auto"/>
                <w:sz w:val="18"/>
                <w:szCs w:val="18"/>
              </w:rPr>
            </w:pPr>
            <w:r w:rsidRPr="003D33FF">
              <w:rPr>
                <w:rFonts w:asciiTheme="minorHAnsi" w:hAnsiTheme="minorHAnsi" w:cstheme="minorHAnsi"/>
                <w:b/>
                <w:sz w:val="18"/>
                <w:szCs w:val="18"/>
              </w:rPr>
              <w:t>Possible values</w:t>
            </w:r>
          </w:p>
        </w:tc>
        <w:tc>
          <w:tcPr>
            <w:tcW w:w="1018" w:type="dxa"/>
            <w:tcBorders>
              <w:top w:val="single" w:sz="4" w:space="0" w:color="auto"/>
              <w:bottom w:val="single" w:sz="4" w:space="0" w:color="auto"/>
            </w:tcBorders>
          </w:tcPr>
          <w:p w14:paraId="6C574E37" w14:textId="77777777" w:rsidR="00B578BE" w:rsidRDefault="00F22AC5" w:rsidP="00656C8D">
            <w:pPr>
              <w:jc w:val="center"/>
              <w:rPr>
                <w:rFonts w:asciiTheme="minorHAnsi" w:hAnsiTheme="minorHAnsi" w:cstheme="minorHAnsi"/>
                <w:b/>
                <w:sz w:val="18"/>
                <w:szCs w:val="18"/>
              </w:rPr>
            </w:pPr>
            <w:r>
              <w:rPr>
                <w:rFonts w:asciiTheme="minorHAnsi" w:hAnsiTheme="minorHAnsi" w:cstheme="minorHAnsi"/>
                <w:b/>
                <w:sz w:val="18"/>
                <w:szCs w:val="18"/>
              </w:rPr>
              <w:t>Default</w:t>
            </w:r>
          </w:p>
          <w:p w14:paraId="5584862C" w14:textId="0AF26BD9" w:rsidR="00F22AC5" w:rsidRPr="003D33FF" w:rsidRDefault="00F22AC5" w:rsidP="00EF03FC">
            <w:pPr>
              <w:rPr>
                <w:rFonts w:asciiTheme="minorHAnsi" w:hAnsiTheme="minorHAnsi" w:cstheme="minorHAnsi"/>
                <w:b/>
                <w:sz w:val="18"/>
                <w:szCs w:val="18"/>
              </w:rPr>
            </w:pPr>
          </w:p>
        </w:tc>
      </w:tr>
      <w:tr w:rsidR="00B578BE" w:rsidRPr="00BE438B" w14:paraId="3E35004D" w14:textId="190EA0D7" w:rsidTr="00EF03FC">
        <w:trPr>
          <w:jc w:val="center"/>
        </w:trPr>
        <w:tc>
          <w:tcPr>
            <w:tcW w:w="1885" w:type="dxa"/>
            <w:tcBorders>
              <w:top w:val="single" w:sz="4" w:space="0" w:color="auto"/>
            </w:tcBorders>
            <w:vAlign w:val="center"/>
          </w:tcPr>
          <w:p w14:paraId="52F4D77C" w14:textId="77777777" w:rsidR="00B578BE" w:rsidRPr="003D33FF" w:rsidRDefault="00B578BE" w:rsidP="000D525E">
            <w:pPr>
              <w:rPr>
                <w:rFonts w:asciiTheme="minorHAnsi" w:hAnsiTheme="minorHAnsi" w:cstheme="minorHAnsi"/>
                <w:color w:val="auto"/>
                <w:sz w:val="18"/>
                <w:szCs w:val="18"/>
              </w:rPr>
            </w:pPr>
            <w:r w:rsidRPr="003D33FF">
              <w:rPr>
                <w:rFonts w:asciiTheme="minorHAnsi" w:hAnsiTheme="minorHAnsi" w:cstheme="minorHAnsi"/>
                <w:color w:val="auto"/>
                <w:sz w:val="18"/>
                <w:szCs w:val="18"/>
              </w:rPr>
              <w:t>lines-contribution</w:t>
            </w:r>
          </w:p>
        </w:tc>
        <w:tc>
          <w:tcPr>
            <w:tcW w:w="7380" w:type="dxa"/>
            <w:tcBorders>
              <w:top w:val="single" w:sz="4" w:space="0" w:color="auto"/>
            </w:tcBorders>
            <w:vAlign w:val="center"/>
          </w:tcPr>
          <w:p w14:paraId="15FB822C" w14:textId="5B50E2C7" w:rsidR="00B578BE" w:rsidRPr="003D33FF" w:rsidRDefault="00B578BE" w:rsidP="00365C99">
            <w:pPr>
              <w:rPr>
                <w:rFonts w:asciiTheme="minorHAnsi" w:hAnsiTheme="minorHAnsi" w:cstheme="minorHAnsi"/>
                <w:color w:val="FF0000"/>
                <w:sz w:val="18"/>
                <w:szCs w:val="18"/>
              </w:rPr>
            </w:pPr>
            <w:r>
              <w:rPr>
                <w:rFonts w:asciiTheme="minorHAnsi" w:hAnsiTheme="minorHAnsi" w:cstheme="minorHAnsi"/>
                <w:color w:val="auto"/>
                <w:sz w:val="18"/>
                <w:szCs w:val="18"/>
              </w:rPr>
              <w:t>Logical</w:t>
            </w:r>
            <w:r w:rsidR="00002922">
              <w:rPr>
                <w:rFonts w:asciiTheme="minorHAnsi" w:hAnsiTheme="minorHAnsi" w:cstheme="minorHAnsi"/>
                <w:color w:val="auto"/>
                <w:sz w:val="18"/>
                <w:szCs w:val="18"/>
              </w:rPr>
              <w:t xml:space="preserve"> character string. </w:t>
            </w:r>
            <w:r w:rsidRPr="003D33FF">
              <w:rPr>
                <w:rFonts w:asciiTheme="minorHAnsi" w:hAnsiTheme="minorHAnsi" w:cstheme="minorHAnsi"/>
                <w:color w:val="auto"/>
                <w:sz w:val="18"/>
                <w:szCs w:val="18"/>
              </w:rPr>
              <w:t xml:space="preserve">Turns off contribution of </w:t>
            </w:r>
            <w:r>
              <w:rPr>
                <w:rFonts w:asciiTheme="minorHAnsi" w:hAnsiTheme="minorHAnsi" w:cstheme="minorHAnsi"/>
                <w:color w:val="auto"/>
                <w:sz w:val="18"/>
                <w:szCs w:val="18"/>
              </w:rPr>
              <w:t>lines (and x-sections)</w:t>
            </w:r>
            <w:r w:rsidRPr="003D33FF">
              <w:rPr>
                <w:rFonts w:asciiTheme="minorHAnsi" w:hAnsiTheme="minorHAnsi" w:cstheme="minorHAnsi"/>
                <w:color w:val="auto"/>
                <w:sz w:val="18"/>
                <w:szCs w:val="18"/>
              </w:rPr>
              <w:t xml:space="preserve"> in OD calculations</w:t>
            </w:r>
          </w:p>
        </w:tc>
        <w:tc>
          <w:tcPr>
            <w:tcW w:w="1371" w:type="dxa"/>
            <w:tcBorders>
              <w:top w:val="single" w:sz="4" w:space="0" w:color="auto"/>
            </w:tcBorders>
            <w:vAlign w:val="center"/>
          </w:tcPr>
          <w:p w14:paraId="6CBD8874" w14:textId="7C9253B6" w:rsidR="00B578BE" w:rsidRPr="003D33FF" w:rsidRDefault="00B578BE" w:rsidP="002E1A0F">
            <w:pPr>
              <w:rPr>
                <w:rFonts w:asciiTheme="minorHAnsi" w:hAnsiTheme="minorHAnsi" w:cstheme="minorHAnsi"/>
                <w:color w:val="FF0000"/>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top w:val="single" w:sz="4" w:space="0" w:color="auto"/>
            </w:tcBorders>
          </w:tcPr>
          <w:p w14:paraId="613D1E76" w14:textId="1A33123E" w:rsidR="00DD5ED3" w:rsidRPr="009C6855" w:rsidRDefault="00DD5ED3" w:rsidP="002E1A0F">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2DEB14D3" w14:textId="3458D09C" w:rsidTr="00EF03FC">
        <w:trPr>
          <w:jc w:val="center"/>
        </w:trPr>
        <w:tc>
          <w:tcPr>
            <w:tcW w:w="1885" w:type="dxa"/>
            <w:tcBorders>
              <w:top w:val="single" w:sz="4" w:space="0" w:color="auto"/>
            </w:tcBorders>
            <w:vAlign w:val="center"/>
          </w:tcPr>
          <w:p w14:paraId="12594EC3" w14:textId="77777777" w:rsidR="00B578BE" w:rsidRPr="003D33FF" w:rsidRDefault="00B578BE" w:rsidP="000D525E">
            <w:pPr>
              <w:rPr>
                <w:rFonts w:asciiTheme="minorHAnsi" w:hAnsiTheme="minorHAnsi" w:cstheme="minorHAnsi"/>
                <w:color w:val="auto"/>
                <w:sz w:val="18"/>
                <w:szCs w:val="18"/>
              </w:rPr>
            </w:pPr>
            <w:r w:rsidRPr="003D33FF">
              <w:rPr>
                <w:rFonts w:asciiTheme="minorHAnsi" w:hAnsiTheme="minorHAnsi" w:cstheme="minorHAnsi"/>
                <w:color w:val="auto"/>
                <w:sz w:val="18"/>
                <w:szCs w:val="18"/>
              </w:rPr>
              <w:t>continuum-contribution</w:t>
            </w:r>
          </w:p>
        </w:tc>
        <w:tc>
          <w:tcPr>
            <w:tcW w:w="7380" w:type="dxa"/>
            <w:tcBorders>
              <w:top w:val="single" w:sz="4" w:space="0" w:color="auto"/>
            </w:tcBorders>
            <w:vAlign w:val="center"/>
          </w:tcPr>
          <w:p w14:paraId="072F3894" w14:textId="68739FC6" w:rsidR="00B578BE" w:rsidRPr="003D33FF" w:rsidRDefault="00B578BE" w:rsidP="000C2593">
            <w:pPr>
              <w:rPr>
                <w:rFonts w:asciiTheme="minorHAnsi" w:hAnsiTheme="minorHAnsi" w:cstheme="minorHAnsi"/>
                <w:color w:val="FF0000"/>
                <w:sz w:val="18"/>
                <w:szCs w:val="18"/>
              </w:rPr>
            </w:pPr>
            <w:r>
              <w:rPr>
                <w:rFonts w:asciiTheme="minorHAnsi" w:hAnsiTheme="minorHAnsi" w:cstheme="minorHAnsi"/>
                <w:color w:val="auto"/>
                <w:sz w:val="18"/>
                <w:szCs w:val="18"/>
              </w:rPr>
              <w:t>Logical</w:t>
            </w:r>
            <w:r w:rsidRPr="003D33FF">
              <w:rPr>
                <w:rFonts w:asciiTheme="minorHAnsi" w:hAnsiTheme="minorHAnsi" w:cstheme="minorHAnsi"/>
                <w:color w:val="auto"/>
                <w:sz w:val="18"/>
                <w:szCs w:val="18"/>
              </w:rPr>
              <w:t xml:space="preserve">. Turns off contribution of </w:t>
            </w:r>
            <w:r>
              <w:rPr>
                <w:rFonts w:asciiTheme="minorHAnsi" w:hAnsiTheme="minorHAnsi" w:cstheme="minorHAnsi"/>
                <w:color w:val="auto"/>
                <w:sz w:val="18"/>
                <w:szCs w:val="18"/>
              </w:rPr>
              <w:t>continua</w:t>
            </w:r>
            <w:r w:rsidRPr="003D33FF">
              <w:rPr>
                <w:rFonts w:asciiTheme="minorHAnsi" w:hAnsiTheme="minorHAnsi" w:cstheme="minorHAnsi"/>
                <w:color w:val="auto"/>
                <w:sz w:val="18"/>
                <w:szCs w:val="18"/>
              </w:rPr>
              <w:t xml:space="preserve"> in OD calculations</w:t>
            </w:r>
          </w:p>
        </w:tc>
        <w:tc>
          <w:tcPr>
            <w:tcW w:w="1371" w:type="dxa"/>
            <w:tcBorders>
              <w:top w:val="single" w:sz="4" w:space="0" w:color="auto"/>
            </w:tcBorders>
            <w:vAlign w:val="center"/>
          </w:tcPr>
          <w:p w14:paraId="399A3FE9" w14:textId="296A2B7B" w:rsidR="00B578BE" w:rsidRPr="003D33FF" w:rsidRDefault="00B578BE" w:rsidP="002E1A0F">
            <w:pPr>
              <w:rPr>
                <w:rFonts w:asciiTheme="minorHAnsi" w:hAnsiTheme="minorHAnsi" w:cstheme="minorHAnsi"/>
                <w:color w:val="auto"/>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top w:val="single" w:sz="4" w:space="0" w:color="auto"/>
            </w:tcBorders>
          </w:tcPr>
          <w:p w14:paraId="4E47C2CB" w14:textId="6399722C" w:rsidR="00B578BE" w:rsidRPr="009C6855" w:rsidRDefault="0091704D" w:rsidP="002E1A0F">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5DF5CE62" w14:textId="2E0F4346" w:rsidTr="00EF03FC">
        <w:trPr>
          <w:jc w:val="center"/>
        </w:trPr>
        <w:tc>
          <w:tcPr>
            <w:tcW w:w="1885" w:type="dxa"/>
            <w:vAlign w:val="center"/>
          </w:tcPr>
          <w:p w14:paraId="2E8AAC02"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collision- partners- broadening</w:t>
            </w:r>
          </w:p>
        </w:tc>
        <w:tc>
          <w:tcPr>
            <w:tcW w:w="7380" w:type="dxa"/>
            <w:vAlign w:val="center"/>
          </w:tcPr>
          <w:p w14:paraId="18F59BE6" w14:textId="77777777"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Only used if line contribution is ON. Ignored otherwise.</w:t>
            </w:r>
          </w:p>
        </w:tc>
        <w:tc>
          <w:tcPr>
            <w:tcW w:w="1371" w:type="dxa"/>
            <w:vAlign w:val="center"/>
          </w:tcPr>
          <w:p w14:paraId="216A91DC" w14:textId="5DF451C6" w:rsidR="00B578BE" w:rsidRPr="003D33FF" w:rsidRDefault="00B578BE" w:rsidP="002E1A0F">
            <w:pPr>
              <w:rPr>
                <w:rFonts w:asciiTheme="minorHAnsi" w:hAnsiTheme="minorHAnsi" w:cstheme="minorHAnsi"/>
                <w:sz w:val="18"/>
                <w:szCs w:val="18"/>
              </w:rPr>
            </w:pPr>
            <w:r w:rsidRPr="009C6855">
              <w:rPr>
                <w:rFonts w:asciiTheme="minorHAnsi" w:hAnsiTheme="minorHAnsi" w:cstheme="minorHAnsi"/>
                <w:color w:val="auto"/>
                <w:sz w:val="18"/>
                <w:szCs w:val="18"/>
              </w:rPr>
              <w:t>true</w:t>
            </w:r>
            <w:r w:rsidRPr="003D33FF">
              <w:rPr>
                <w:rFonts w:asciiTheme="minorHAnsi" w:hAnsiTheme="minorHAnsi" w:cstheme="minorHAnsi"/>
                <w:sz w:val="18"/>
                <w:szCs w:val="18"/>
              </w:rPr>
              <w:t xml:space="preserve">; </w:t>
            </w:r>
            <w:r w:rsidRPr="009C6855">
              <w:rPr>
                <w:rFonts w:asciiTheme="minorHAnsi" w:hAnsiTheme="minorHAnsi" w:cstheme="minorHAnsi"/>
                <w:color w:val="auto"/>
                <w:sz w:val="18"/>
                <w:szCs w:val="18"/>
                <w:u w:val="single"/>
              </w:rPr>
              <w:t>false</w:t>
            </w:r>
          </w:p>
        </w:tc>
        <w:tc>
          <w:tcPr>
            <w:tcW w:w="1018" w:type="dxa"/>
          </w:tcPr>
          <w:p w14:paraId="1A94B1A5" w14:textId="1A9E4862" w:rsidR="00B578BE" w:rsidRPr="009C6855" w:rsidRDefault="0091704D" w:rsidP="002E1A0F">
            <w:pPr>
              <w:rPr>
                <w:rFonts w:asciiTheme="minorHAnsi" w:hAnsiTheme="minorHAnsi" w:cstheme="minorHAnsi"/>
                <w:color w:val="auto"/>
                <w:sz w:val="18"/>
                <w:szCs w:val="18"/>
              </w:rPr>
            </w:pPr>
            <w:r>
              <w:rPr>
                <w:rFonts w:asciiTheme="minorHAnsi" w:hAnsiTheme="minorHAnsi" w:cstheme="minorHAnsi"/>
                <w:color w:val="auto"/>
                <w:sz w:val="18"/>
                <w:szCs w:val="18"/>
              </w:rPr>
              <w:t>False</w:t>
            </w:r>
          </w:p>
        </w:tc>
      </w:tr>
      <w:tr w:rsidR="00B578BE" w:rsidRPr="00BE438B" w14:paraId="7CCD83FE" w14:textId="7683A412" w:rsidTr="00EF03FC">
        <w:trPr>
          <w:jc w:val="center"/>
        </w:trPr>
        <w:tc>
          <w:tcPr>
            <w:tcW w:w="1885" w:type="dxa"/>
            <w:vAlign w:val="center"/>
          </w:tcPr>
          <w:p w14:paraId="39FB7E3D"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line-rejection</w:t>
            </w:r>
          </w:p>
        </w:tc>
        <w:tc>
          <w:tcPr>
            <w:tcW w:w="7380" w:type="dxa"/>
            <w:vAlign w:val="center"/>
          </w:tcPr>
          <w:p w14:paraId="0026AE93" w14:textId="49E45AF8"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 xml:space="preserve">Turns line rejection on or off </w:t>
            </w:r>
          </w:p>
        </w:tc>
        <w:tc>
          <w:tcPr>
            <w:tcW w:w="1371" w:type="dxa"/>
            <w:vAlign w:val="center"/>
          </w:tcPr>
          <w:p w14:paraId="6703EAA8" w14:textId="103073E1" w:rsidR="00B578BE" w:rsidRPr="003D33FF" w:rsidRDefault="00B578BE" w:rsidP="00271134">
            <w:pPr>
              <w:rPr>
                <w:rFonts w:asciiTheme="minorHAnsi" w:hAnsiTheme="minorHAnsi" w:cstheme="minorHAnsi"/>
                <w:sz w:val="18"/>
                <w:szCs w:val="18"/>
              </w:rPr>
            </w:pPr>
            <w:r w:rsidRPr="00795C95">
              <w:rPr>
                <w:rFonts w:asciiTheme="minorHAnsi" w:hAnsiTheme="minorHAnsi" w:cstheme="minorHAnsi"/>
                <w:color w:val="auto"/>
                <w:sz w:val="18"/>
                <w:szCs w:val="18"/>
                <w:u w:val="single"/>
              </w:rPr>
              <w:t>true</w:t>
            </w:r>
            <w:r>
              <w:rPr>
                <w:rFonts w:asciiTheme="minorHAnsi" w:hAnsiTheme="minorHAnsi" w:cstheme="minorHAnsi"/>
                <w:color w:val="auto"/>
                <w:sz w:val="18"/>
                <w:szCs w:val="18"/>
              </w:rPr>
              <w:t>; false</w:t>
            </w:r>
          </w:p>
        </w:tc>
        <w:tc>
          <w:tcPr>
            <w:tcW w:w="1018" w:type="dxa"/>
          </w:tcPr>
          <w:p w14:paraId="333A33A3" w14:textId="6E3B3875" w:rsidR="00B578BE" w:rsidRPr="00795C95" w:rsidRDefault="00B578BE" w:rsidP="00271134">
            <w:pPr>
              <w:rPr>
                <w:rFonts w:asciiTheme="minorHAnsi" w:hAnsiTheme="minorHAnsi" w:cstheme="minorHAnsi"/>
                <w:color w:val="auto"/>
                <w:sz w:val="18"/>
                <w:szCs w:val="18"/>
                <w:u w:val="single"/>
              </w:rPr>
            </w:pPr>
          </w:p>
        </w:tc>
      </w:tr>
      <w:tr w:rsidR="00B578BE" w:rsidRPr="00BE438B" w14:paraId="66483660" w14:textId="4B2B299B" w:rsidTr="00EF03FC">
        <w:trPr>
          <w:jc w:val="center"/>
        </w:trPr>
        <w:tc>
          <w:tcPr>
            <w:tcW w:w="1885" w:type="dxa"/>
            <w:vAlign w:val="center"/>
          </w:tcPr>
          <w:p w14:paraId="734D9E55" w14:textId="77777777" w:rsidR="00B578BE" w:rsidRPr="003D33FF" w:rsidRDefault="00B578BE" w:rsidP="000D525E">
            <w:pPr>
              <w:rPr>
                <w:rFonts w:asciiTheme="minorHAnsi" w:hAnsiTheme="minorHAnsi" w:cstheme="minorHAnsi"/>
                <w:sz w:val="18"/>
                <w:szCs w:val="18"/>
              </w:rPr>
            </w:pPr>
            <w:proofErr w:type="spellStart"/>
            <w:r w:rsidRPr="003D33FF">
              <w:rPr>
                <w:rFonts w:asciiTheme="minorHAnsi" w:hAnsiTheme="minorHAnsi" w:cstheme="minorHAnsi"/>
                <w:sz w:val="18"/>
                <w:szCs w:val="18"/>
              </w:rPr>
              <w:t>dptmin</w:t>
            </w:r>
            <w:proofErr w:type="spellEnd"/>
          </w:p>
        </w:tc>
        <w:tc>
          <w:tcPr>
            <w:tcW w:w="7380" w:type="dxa"/>
            <w:vAlign w:val="center"/>
          </w:tcPr>
          <w:p w14:paraId="03C014D9" w14:textId="30AA9F11" w:rsidR="00B578BE" w:rsidRPr="00795C95" w:rsidRDefault="00B578BE" w:rsidP="00365C99">
            <w:pPr>
              <w:rPr>
                <w:rFonts w:asciiTheme="minorHAnsi" w:hAnsiTheme="minorHAnsi" w:cstheme="minorHAnsi"/>
                <w:sz w:val="18"/>
                <w:szCs w:val="18"/>
              </w:rPr>
            </w:pPr>
            <w:r>
              <w:rPr>
                <w:rFonts w:asciiTheme="minorHAnsi" w:hAnsiTheme="minorHAnsi" w:cstheme="minorHAnsi"/>
                <w:sz w:val="18"/>
                <w:szCs w:val="18"/>
              </w:rPr>
              <w:t>O</w:t>
            </w:r>
            <w:r w:rsidRPr="003D33FF">
              <w:rPr>
                <w:rFonts w:asciiTheme="minorHAnsi" w:hAnsiTheme="minorHAnsi" w:cstheme="minorHAnsi"/>
                <w:sz w:val="18"/>
                <w:szCs w:val="18"/>
              </w:rPr>
              <w:t>ptical depth below which lines will be rejected</w:t>
            </w:r>
            <w:r>
              <w:rPr>
                <w:rFonts w:asciiTheme="minorHAnsi" w:hAnsiTheme="minorHAnsi" w:cstheme="minorHAnsi"/>
                <w:sz w:val="18"/>
                <w:szCs w:val="18"/>
              </w:rPr>
              <w:t xml:space="preserve"> </w:t>
            </w:r>
          </w:p>
        </w:tc>
        <w:tc>
          <w:tcPr>
            <w:tcW w:w="1371" w:type="dxa"/>
            <w:vAlign w:val="center"/>
          </w:tcPr>
          <w:p w14:paraId="7AEC86F2" w14:textId="4DD65CDE" w:rsidR="00B578BE" w:rsidRPr="003D33FF"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 xml:space="preserve">real </w:t>
            </w:r>
            <w:r w:rsidR="00206665" w:rsidRPr="00206665">
              <w:rPr>
                <w:rFonts w:asciiTheme="minorHAnsi" w:hAnsiTheme="minorHAnsi" w:cstheme="minorHAnsi"/>
                <w:noProof/>
                <w:position w:val="-8"/>
                <w:sz w:val="18"/>
                <w:szCs w:val="18"/>
              </w:rPr>
              <w:object w:dxaOrig="340" w:dyaOrig="240" w14:anchorId="3DE4482C">
                <v:shape id="_x0000_i1027" type="#_x0000_t75" alt="" style="width:13.05pt;height:13.05pt;mso-width-percent:0;mso-height-percent:0;mso-width-percent:0;mso-height-percent:0" o:ole="">
                  <v:imagedata r:id="rId84" o:title=""/>
                </v:shape>
                <o:OLEObject Type="Embed" ProgID="Equation.DSMT4" ShapeID="_x0000_i1027" DrawAspect="Content" ObjectID="_1757257410" r:id="rId85"/>
              </w:object>
            </w:r>
            <w:r>
              <w:rPr>
                <w:rFonts w:asciiTheme="minorHAnsi" w:hAnsiTheme="minorHAnsi" w:cstheme="minorHAnsi"/>
                <w:sz w:val="18"/>
                <w:szCs w:val="18"/>
              </w:rPr>
              <w:t xml:space="preserve"> </w:t>
            </w:r>
          </w:p>
        </w:tc>
        <w:tc>
          <w:tcPr>
            <w:tcW w:w="1018" w:type="dxa"/>
          </w:tcPr>
          <w:p w14:paraId="51E7FAB8" w14:textId="05240330" w:rsidR="00B578BE" w:rsidRPr="003D33FF" w:rsidRDefault="00797628" w:rsidP="00271134">
            <w:pPr>
              <w:rPr>
                <w:rFonts w:asciiTheme="minorHAnsi" w:hAnsiTheme="minorHAnsi" w:cstheme="minorHAnsi"/>
                <w:sz w:val="18"/>
                <w:szCs w:val="18"/>
              </w:rPr>
            </w:pPr>
            <w:r>
              <w:rPr>
                <w:rFonts w:asciiTheme="minorHAnsi" w:hAnsiTheme="minorHAnsi" w:cstheme="minorHAnsi"/>
                <w:color w:val="FF0000"/>
                <w:sz w:val="18"/>
                <w:szCs w:val="18"/>
              </w:rPr>
              <w:t>0.</w:t>
            </w:r>
            <w:r w:rsidR="008D3328" w:rsidRPr="00795C95">
              <w:rPr>
                <w:rFonts w:asciiTheme="minorHAnsi" w:hAnsiTheme="minorHAnsi" w:cstheme="minorHAnsi"/>
                <w:color w:val="FF0000"/>
                <w:sz w:val="18"/>
                <w:szCs w:val="18"/>
              </w:rPr>
              <w:t xml:space="preserve">.0 </w:t>
            </w:r>
          </w:p>
        </w:tc>
      </w:tr>
      <w:tr w:rsidR="00B578BE" w:rsidRPr="00BE438B" w14:paraId="492B15DB" w14:textId="11EF5D9B" w:rsidTr="00EF03FC">
        <w:trPr>
          <w:jc w:val="center"/>
        </w:trPr>
        <w:tc>
          <w:tcPr>
            <w:tcW w:w="1885" w:type="dxa"/>
            <w:vAlign w:val="center"/>
          </w:tcPr>
          <w:p w14:paraId="7B5ADDEF" w14:textId="77777777" w:rsidR="00B578BE" w:rsidRPr="003D33FF" w:rsidRDefault="00B578BE" w:rsidP="000D525E">
            <w:pPr>
              <w:rPr>
                <w:rFonts w:asciiTheme="minorHAnsi" w:hAnsiTheme="minorHAnsi" w:cstheme="minorHAnsi"/>
                <w:sz w:val="18"/>
                <w:szCs w:val="18"/>
              </w:rPr>
            </w:pPr>
            <w:proofErr w:type="spellStart"/>
            <w:r w:rsidRPr="003D33FF">
              <w:rPr>
                <w:rFonts w:asciiTheme="minorHAnsi" w:hAnsiTheme="minorHAnsi" w:cstheme="minorHAnsi"/>
                <w:sz w:val="18"/>
                <w:szCs w:val="18"/>
              </w:rPr>
              <w:t>dptfac</w:t>
            </w:r>
            <w:proofErr w:type="spellEnd"/>
          </w:p>
        </w:tc>
        <w:tc>
          <w:tcPr>
            <w:tcW w:w="7380" w:type="dxa"/>
            <w:vAlign w:val="center"/>
          </w:tcPr>
          <w:p w14:paraId="68010A97" w14:textId="1B816CA9" w:rsidR="00B578BE" w:rsidRPr="003D33FF" w:rsidRDefault="00B578BE" w:rsidP="00365C99">
            <w:pPr>
              <w:rPr>
                <w:rFonts w:asciiTheme="minorHAnsi" w:hAnsiTheme="minorHAnsi" w:cstheme="minorHAnsi"/>
                <w:sz w:val="18"/>
                <w:szCs w:val="18"/>
              </w:rPr>
            </w:pPr>
            <w:r>
              <w:rPr>
                <w:rFonts w:asciiTheme="minorHAnsi" w:hAnsiTheme="minorHAnsi" w:cstheme="minorHAnsi"/>
                <w:sz w:val="18"/>
                <w:szCs w:val="18"/>
              </w:rPr>
              <w:t>F</w:t>
            </w:r>
            <w:r w:rsidRPr="003D33FF">
              <w:rPr>
                <w:rFonts w:asciiTheme="minorHAnsi" w:hAnsiTheme="minorHAnsi" w:cstheme="minorHAnsi"/>
                <w:sz w:val="18"/>
                <w:szCs w:val="18"/>
              </w:rPr>
              <w:t>actor multiplying molecular continuum to determine optical depth below which lines will be rejected</w:t>
            </w:r>
            <w:r>
              <w:rPr>
                <w:rFonts w:asciiTheme="minorHAnsi" w:hAnsiTheme="minorHAnsi" w:cstheme="minorHAnsi"/>
                <w:sz w:val="18"/>
                <w:szCs w:val="18"/>
              </w:rPr>
              <w:t xml:space="preserve"> </w:t>
            </w:r>
          </w:p>
        </w:tc>
        <w:tc>
          <w:tcPr>
            <w:tcW w:w="1371" w:type="dxa"/>
            <w:vAlign w:val="center"/>
          </w:tcPr>
          <w:p w14:paraId="0B002AEF" w14:textId="0DE03F99" w:rsidR="00B578BE" w:rsidRPr="003D33FF"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 xml:space="preserve">real </w:t>
            </w:r>
            <w:r w:rsidR="00206665" w:rsidRPr="00365C99">
              <w:rPr>
                <w:noProof/>
                <w:position w:val="-8"/>
              </w:rPr>
              <w:object w:dxaOrig="340" w:dyaOrig="240" w14:anchorId="6D1858B3">
                <v:shape id="_x0000_i1026" type="#_x0000_t75" alt="" style="width:13.05pt;height:13.05pt;mso-width-percent:0;mso-height-percent:0;mso-width-percent:0;mso-height-percent:0" o:ole="">
                  <v:imagedata r:id="rId86" o:title=""/>
                </v:shape>
                <o:OLEObject Type="Embed" ProgID="Equation.DSMT4" ShapeID="_x0000_i1026" DrawAspect="Content" ObjectID="_1757257411" r:id="rId87"/>
              </w:object>
            </w:r>
            <w:r>
              <w:t xml:space="preserve"> </w:t>
            </w:r>
          </w:p>
        </w:tc>
        <w:tc>
          <w:tcPr>
            <w:tcW w:w="1018" w:type="dxa"/>
          </w:tcPr>
          <w:p w14:paraId="26E6AB79" w14:textId="4024E311" w:rsidR="00B578BE" w:rsidRPr="003D33FF" w:rsidRDefault="008D3328" w:rsidP="00271134">
            <w:pPr>
              <w:rPr>
                <w:rFonts w:asciiTheme="minorHAnsi" w:hAnsiTheme="minorHAnsi" w:cstheme="minorHAnsi"/>
                <w:sz w:val="18"/>
                <w:szCs w:val="18"/>
              </w:rPr>
            </w:pPr>
            <w:r w:rsidRPr="00795C95">
              <w:rPr>
                <w:rFonts w:asciiTheme="minorHAnsi" w:hAnsiTheme="minorHAnsi" w:cstheme="minorHAnsi"/>
                <w:color w:val="FF0000"/>
                <w:sz w:val="18"/>
                <w:szCs w:val="18"/>
              </w:rPr>
              <w:t>1.0 10</w:t>
            </w:r>
            <w:r w:rsidRPr="00795C95">
              <w:rPr>
                <w:rFonts w:asciiTheme="minorHAnsi" w:hAnsiTheme="minorHAnsi" w:cstheme="minorHAnsi"/>
                <w:color w:val="FF0000"/>
                <w:sz w:val="18"/>
                <w:szCs w:val="18"/>
                <w:vertAlign w:val="superscript"/>
              </w:rPr>
              <w:t>-3</w:t>
            </w:r>
          </w:p>
        </w:tc>
      </w:tr>
      <w:tr w:rsidR="00B578BE" w:rsidRPr="005450D2" w14:paraId="5A6FCD65" w14:textId="7923870E" w:rsidTr="00EF03FC">
        <w:trPr>
          <w:jc w:val="center"/>
        </w:trPr>
        <w:tc>
          <w:tcPr>
            <w:tcW w:w="1885" w:type="dxa"/>
            <w:tcBorders>
              <w:bottom w:val="single" w:sz="4" w:space="0" w:color="auto"/>
            </w:tcBorders>
            <w:vAlign w:val="center"/>
          </w:tcPr>
          <w:p w14:paraId="14F2619B"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p-convolution</w:t>
            </w:r>
          </w:p>
        </w:tc>
        <w:tc>
          <w:tcPr>
            <w:tcW w:w="7380" w:type="dxa"/>
            <w:tcBorders>
              <w:bottom w:val="single" w:sz="4" w:space="0" w:color="auto"/>
            </w:tcBorders>
            <w:vAlign w:val="center"/>
          </w:tcPr>
          <w:p w14:paraId="31973221" w14:textId="77777777" w:rsidR="00B578BE" w:rsidRPr="003D33FF" w:rsidRDefault="00B578BE" w:rsidP="00365C99">
            <w:pPr>
              <w:rPr>
                <w:rFonts w:asciiTheme="minorHAnsi" w:hAnsiTheme="minorHAnsi" w:cstheme="minorHAnsi"/>
                <w:color w:val="auto"/>
                <w:sz w:val="18"/>
                <w:szCs w:val="18"/>
              </w:rPr>
            </w:pPr>
            <w:r w:rsidRPr="003D33FF">
              <w:rPr>
                <w:rFonts w:asciiTheme="minorHAnsi" w:hAnsiTheme="minorHAnsi" w:cstheme="minorHAnsi"/>
                <w:color w:val="auto"/>
                <w:sz w:val="18"/>
                <w:szCs w:val="18"/>
              </w:rPr>
              <w:t>Controls pressure convolution of x-section data</w:t>
            </w:r>
          </w:p>
        </w:tc>
        <w:tc>
          <w:tcPr>
            <w:tcW w:w="1371" w:type="dxa"/>
            <w:tcBorders>
              <w:bottom w:val="single" w:sz="4" w:space="0" w:color="auto"/>
            </w:tcBorders>
            <w:vAlign w:val="center"/>
          </w:tcPr>
          <w:p w14:paraId="106AE605" w14:textId="65C63929" w:rsidR="00B578BE" w:rsidRPr="003D33FF" w:rsidRDefault="00B578BE" w:rsidP="00271134">
            <w:pPr>
              <w:rPr>
                <w:rFonts w:asciiTheme="minorHAnsi" w:hAnsiTheme="minorHAnsi" w:cstheme="minorHAnsi"/>
                <w:color w:val="auto"/>
                <w:sz w:val="18"/>
                <w:szCs w:val="18"/>
              </w:rPr>
            </w:pPr>
            <w:r w:rsidRPr="009C6855">
              <w:rPr>
                <w:rFonts w:asciiTheme="minorHAnsi" w:hAnsiTheme="minorHAnsi" w:cstheme="minorHAnsi"/>
                <w:color w:val="auto"/>
                <w:sz w:val="18"/>
                <w:szCs w:val="18"/>
                <w:u w:val="single"/>
              </w:rPr>
              <w:t>true</w:t>
            </w:r>
            <w:r w:rsidRPr="003D33FF">
              <w:rPr>
                <w:rFonts w:asciiTheme="minorHAnsi" w:hAnsiTheme="minorHAnsi" w:cstheme="minorHAnsi"/>
                <w:sz w:val="18"/>
                <w:szCs w:val="18"/>
              </w:rPr>
              <w:t xml:space="preserve">; </w:t>
            </w:r>
            <w:r>
              <w:rPr>
                <w:rFonts w:asciiTheme="minorHAnsi" w:hAnsiTheme="minorHAnsi" w:cstheme="minorHAnsi"/>
                <w:color w:val="auto"/>
                <w:sz w:val="18"/>
                <w:szCs w:val="18"/>
              </w:rPr>
              <w:t>false</w:t>
            </w:r>
          </w:p>
        </w:tc>
        <w:tc>
          <w:tcPr>
            <w:tcW w:w="1018" w:type="dxa"/>
            <w:tcBorders>
              <w:bottom w:val="single" w:sz="4" w:space="0" w:color="auto"/>
            </w:tcBorders>
          </w:tcPr>
          <w:p w14:paraId="63011EE4" w14:textId="5B6AE106" w:rsidR="00B578BE" w:rsidRPr="009C6855" w:rsidRDefault="00DD5ED3" w:rsidP="00271134">
            <w:pPr>
              <w:rPr>
                <w:rFonts w:asciiTheme="minorHAnsi" w:hAnsiTheme="minorHAnsi" w:cstheme="minorHAnsi"/>
                <w:color w:val="auto"/>
                <w:sz w:val="18"/>
                <w:szCs w:val="18"/>
                <w:u w:val="single"/>
              </w:rPr>
            </w:pPr>
            <w:r>
              <w:rPr>
                <w:rFonts w:asciiTheme="minorHAnsi" w:hAnsiTheme="minorHAnsi" w:cstheme="minorHAnsi"/>
                <w:color w:val="auto"/>
                <w:sz w:val="18"/>
                <w:szCs w:val="18"/>
                <w:u w:val="single"/>
              </w:rPr>
              <w:t>True</w:t>
            </w:r>
          </w:p>
        </w:tc>
      </w:tr>
      <w:tr w:rsidR="00B578BE" w:rsidRPr="00BE438B" w14:paraId="1FA95D3A" w14:textId="0B5A9C57" w:rsidTr="00EF03FC">
        <w:trPr>
          <w:jc w:val="center"/>
        </w:trPr>
        <w:tc>
          <w:tcPr>
            <w:tcW w:w="1885" w:type="dxa"/>
            <w:tcBorders>
              <w:top w:val="single" w:sz="4" w:space="0" w:color="auto"/>
              <w:bottom w:val="single" w:sz="4" w:space="0" w:color="auto"/>
            </w:tcBorders>
            <w:vAlign w:val="center"/>
          </w:tcPr>
          <w:p w14:paraId="0E278E1C" w14:textId="77777777" w:rsidR="00B578BE" w:rsidRPr="003D33FF" w:rsidRDefault="00B578BE" w:rsidP="000D525E">
            <w:pPr>
              <w:rPr>
                <w:rFonts w:asciiTheme="minorHAnsi" w:hAnsiTheme="minorHAnsi" w:cstheme="minorHAnsi"/>
                <w:sz w:val="18"/>
                <w:szCs w:val="18"/>
              </w:rPr>
            </w:pPr>
            <w:r w:rsidRPr="003D33FF">
              <w:rPr>
                <w:rFonts w:asciiTheme="minorHAnsi" w:hAnsiTheme="minorHAnsi" w:cstheme="minorHAnsi"/>
                <w:sz w:val="18"/>
                <w:szCs w:val="18"/>
              </w:rPr>
              <w:t>continuum-scaling</w:t>
            </w:r>
          </w:p>
        </w:tc>
        <w:tc>
          <w:tcPr>
            <w:tcW w:w="7380" w:type="dxa"/>
            <w:tcBorders>
              <w:top w:val="single" w:sz="4" w:space="0" w:color="auto"/>
              <w:bottom w:val="single" w:sz="4" w:space="0" w:color="auto"/>
            </w:tcBorders>
            <w:vAlign w:val="center"/>
          </w:tcPr>
          <w:p w14:paraId="3744E8CB" w14:textId="5F7F3BC8" w:rsidR="00B578BE" w:rsidRPr="003D33FF" w:rsidRDefault="00B578BE" w:rsidP="00365C99">
            <w:pPr>
              <w:rPr>
                <w:rFonts w:asciiTheme="minorHAnsi" w:hAnsiTheme="minorHAnsi" w:cstheme="minorHAnsi"/>
                <w:sz w:val="18"/>
                <w:szCs w:val="18"/>
              </w:rPr>
            </w:pPr>
            <w:r w:rsidRPr="003D33FF">
              <w:rPr>
                <w:rFonts w:asciiTheme="minorHAnsi" w:hAnsiTheme="minorHAnsi" w:cstheme="minorHAnsi"/>
                <w:sz w:val="18"/>
                <w:szCs w:val="18"/>
              </w:rPr>
              <w:t>Seven-element real array containing scaling factors for H</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O self and foreign continua, CO</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O</w:t>
            </w:r>
            <w:r w:rsidRPr="003D33FF">
              <w:rPr>
                <w:rFonts w:asciiTheme="minorHAnsi" w:hAnsiTheme="minorHAnsi" w:cstheme="minorHAnsi"/>
                <w:sz w:val="18"/>
                <w:szCs w:val="18"/>
                <w:vertAlign w:val="subscript"/>
              </w:rPr>
              <w:t>3</w:t>
            </w:r>
            <w:r w:rsidRPr="003D33FF">
              <w:rPr>
                <w:rFonts w:asciiTheme="minorHAnsi" w:hAnsiTheme="minorHAnsi" w:cstheme="minorHAnsi"/>
                <w:sz w:val="18"/>
                <w:szCs w:val="18"/>
              </w:rPr>
              <w:t>, O</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xml:space="preserve"> and N</w:t>
            </w:r>
            <w:r w:rsidRPr="003D33FF">
              <w:rPr>
                <w:rFonts w:asciiTheme="minorHAnsi" w:hAnsiTheme="minorHAnsi" w:cstheme="minorHAnsi"/>
                <w:sz w:val="18"/>
                <w:szCs w:val="18"/>
                <w:vertAlign w:val="subscript"/>
              </w:rPr>
              <w:t>2</w:t>
            </w:r>
            <w:r w:rsidRPr="003D33FF">
              <w:rPr>
                <w:rFonts w:asciiTheme="minorHAnsi" w:hAnsiTheme="minorHAnsi" w:cstheme="minorHAnsi"/>
                <w:sz w:val="18"/>
                <w:szCs w:val="18"/>
              </w:rPr>
              <w:t xml:space="preserve"> continua and Rayleigh extinction</w:t>
            </w:r>
            <w:r>
              <w:rPr>
                <w:rFonts w:asciiTheme="minorHAnsi" w:hAnsiTheme="minorHAnsi" w:cstheme="minorHAnsi"/>
                <w:sz w:val="18"/>
                <w:szCs w:val="18"/>
              </w:rPr>
              <w:t xml:space="preserve">. Key ignored </w:t>
            </w:r>
            <w:r w:rsidRPr="003D33FF">
              <w:rPr>
                <w:rFonts w:asciiTheme="minorHAnsi" w:hAnsiTheme="minorHAnsi" w:cstheme="minorHAnsi"/>
                <w:sz w:val="18"/>
                <w:szCs w:val="18"/>
              </w:rPr>
              <w:t>if continuum contribution is OFF</w:t>
            </w:r>
            <w:r>
              <w:rPr>
                <w:rFonts w:asciiTheme="minorHAnsi" w:hAnsiTheme="minorHAnsi" w:cstheme="minorHAnsi"/>
                <w:sz w:val="18"/>
                <w:szCs w:val="18"/>
              </w:rPr>
              <w:t>.</w:t>
            </w:r>
          </w:p>
        </w:tc>
        <w:tc>
          <w:tcPr>
            <w:tcW w:w="1371" w:type="dxa"/>
            <w:tcBorders>
              <w:top w:val="single" w:sz="4" w:space="0" w:color="auto"/>
              <w:bottom w:val="single" w:sz="4" w:space="0" w:color="auto"/>
            </w:tcBorders>
            <w:vAlign w:val="center"/>
          </w:tcPr>
          <w:p w14:paraId="0E988F1F" w14:textId="77777777" w:rsidR="00B578BE" w:rsidRDefault="00B578BE" w:rsidP="00271134">
            <w:pPr>
              <w:rPr>
                <w:rFonts w:asciiTheme="minorHAnsi" w:hAnsiTheme="minorHAnsi" w:cstheme="minorHAnsi"/>
                <w:sz w:val="18"/>
                <w:szCs w:val="18"/>
              </w:rPr>
            </w:pPr>
            <w:r w:rsidRPr="003D33FF">
              <w:rPr>
                <w:rFonts w:asciiTheme="minorHAnsi" w:hAnsiTheme="minorHAnsi" w:cstheme="minorHAnsi"/>
                <w:sz w:val="18"/>
                <w:szCs w:val="18"/>
              </w:rPr>
              <w:t>[s1, s2..., s7]</w:t>
            </w:r>
          </w:p>
          <w:p w14:paraId="69A389C3" w14:textId="63995547" w:rsidR="00B578BE" w:rsidRPr="003D33FF" w:rsidRDefault="00206665" w:rsidP="00E6192C">
            <w:pPr>
              <w:jc w:val="center"/>
              <w:rPr>
                <w:rFonts w:asciiTheme="minorHAnsi" w:hAnsiTheme="minorHAnsi" w:cstheme="minorHAnsi"/>
                <w:sz w:val="18"/>
                <w:szCs w:val="18"/>
              </w:rPr>
            </w:pPr>
            <w:r w:rsidRPr="00206665">
              <w:rPr>
                <w:rFonts w:asciiTheme="minorHAnsi" w:hAnsiTheme="minorHAnsi" w:cstheme="minorHAnsi"/>
                <w:noProof/>
                <w:position w:val="-10"/>
                <w:sz w:val="18"/>
                <w:szCs w:val="18"/>
              </w:rPr>
              <w:object w:dxaOrig="780" w:dyaOrig="300" w14:anchorId="1AEBD9A0">
                <v:shape id="_x0000_i1025" type="#_x0000_t75" alt="" style="width:40.25pt;height:13.05pt;mso-width-percent:0;mso-height-percent:0;mso-width-percent:0;mso-height-percent:0" o:ole="">
                  <v:imagedata r:id="rId88" o:title=""/>
                </v:shape>
                <o:OLEObject Type="Embed" ProgID="Equation.DSMT4" ShapeID="_x0000_i1025" DrawAspect="Content" ObjectID="_1757257412" r:id="rId89"/>
              </w:object>
            </w:r>
          </w:p>
        </w:tc>
        <w:tc>
          <w:tcPr>
            <w:tcW w:w="1018" w:type="dxa"/>
            <w:tcBorders>
              <w:top w:val="single" w:sz="4" w:space="0" w:color="auto"/>
              <w:bottom w:val="single" w:sz="4" w:space="0" w:color="auto"/>
            </w:tcBorders>
          </w:tcPr>
          <w:p w14:paraId="2E2C72D3" w14:textId="414197EC" w:rsidR="00B578BE" w:rsidRPr="003D33FF" w:rsidRDefault="003634AB" w:rsidP="00271134">
            <w:pPr>
              <w:rPr>
                <w:rFonts w:asciiTheme="minorHAnsi" w:hAnsiTheme="minorHAnsi" w:cstheme="minorHAnsi"/>
                <w:sz w:val="18"/>
                <w:szCs w:val="18"/>
              </w:rPr>
            </w:pPr>
            <w:r>
              <w:rPr>
                <w:rFonts w:asciiTheme="minorHAnsi" w:hAnsiTheme="minorHAnsi" w:cstheme="minorHAnsi"/>
                <w:sz w:val="18"/>
                <w:szCs w:val="18"/>
              </w:rPr>
              <w:t>all scaling factors = 1.0</w:t>
            </w:r>
          </w:p>
        </w:tc>
      </w:tr>
    </w:tbl>
    <w:p w14:paraId="19D6F72C" w14:textId="77777777" w:rsidR="009012CC" w:rsidRPr="009012CC" w:rsidRDefault="009012CC" w:rsidP="003D33FF">
      <w:pPr>
        <w:pStyle w:val="BodyTextFirstIndent"/>
        <w:ind w:firstLine="0"/>
      </w:pPr>
    </w:p>
    <w:p w14:paraId="6998563E" w14:textId="1FBB5FA6" w:rsidR="006B1F86" w:rsidRDefault="006B1F86" w:rsidP="004360C2">
      <w:pPr>
        <w:pStyle w:val="Heading2"/>
      </w:pPr>
      <w:bookmarkStart w:id="116" w:name="_Ref516484477"/>
      <w:bookmarkStart w:id="117" w:name="_Toc133855138"/>
      <w:r>
        <w:t>Scene file and scene selection</w:t>
      </w:r>
      <w:bookmarkEnd w:id="116"/>
      <w:bookmarkEnd w:id="117"/>
    </w:p>
    <w:p w14:paraId="33857F65" w14:textId="2418E60E" w:rsidR="00653789" w:rsidRPr="00653789" w:rsidRDefault="00653789" w:rsidP="008E0A3D">
      <w:pPr>
        <w:pStyle w:val="BodyTextFirstIndent"/>
        <w:spacing w:line="360" w:lineRule="auto"/>
        <w:ind w:firstLine="0"/>
        <w:jc w:val="both"/>
      </w:pPr>
      <w:r>
        <w:t xml:space="preserve">Unless directed otherwise, CLBLM will look for a scene file named </w:t>
      </w:r>
      <w:r w:rsidRPr="00653789">
        <w:rPr>
          <w:i/>
        </w:rPr>
        <w:t>scene.nc</w:t>
      </w:r>
      <w:r>
        <w:t xml:space="preserve"> (default name) in the default scene files location (</w:t>
      </w:r>
      <w:r w:rsidRPr="00E944B8">
        <w:t xml:space="preserve">Sec. </w:t>
      </w:r>
      <w:r w:rsidRPr="00E944B8">
        <w:fldChar w:fldCharType="begin"/>
      </w:r>
      <w:r w:rsidRPr="00E944B8">
        <w:instrText xml:space="preserve"> REF _Ref516399571 \r \h  \* MERGEFORMAT </w:instrText>
      </w:r>
      <w:r w:rsidRPr="00E944B8">
        <w:fldChar w:fldCharType="separate"/>
      </w:r>
      <w:r w:rsidR="00E944B8" w:rsidRPr="00E944B8">
        <w:t>2</w:t>
      </w:r>
      <w:r w:rsidRPr="00E944B8">
        <w:fldChar w:fldCharType="end"/>
      </w:r>
      <w:r w:rsidRPr="00E944B8">
        <w:t>)</w:t>
      </w:r>
      <w:r>
        <w:t xml:space="preserve"> and will process all the scenes </w:t>
      </w:r>
      <w:r w:rsidR="008E0A3D">
        <w:t xml:space="preserve">contained </w:t>
      </w:r>
      <w:r>
        <w:t xml:space="preserve">in this file. </w:t>
      </w:r>
      <w:r w:rsidR="00CE7B4E">
        <w:t xml:space="preserve">Including the JSON group </w:t>
      </w:r>
      <w:r w:rsidR="00CE7B4E" w:rsidRPr="00EC0DAC">
        <w:rPr>
          <w:b/>
          <w:color w:val="auto"/>
        </w:rPr>
        <w:t>"scene</w:t>
      </w:r>
      <w:r w:rsidR="004B2E08" w:rsidRPr="00EC0DAC">
        <w:rPr>
          <w:b/>
          <w:color w:val="auto"/>
        </w:rPr>
        <w:t>s</w:t>
      </w:r>
      <w:r w:rsidR="00CE7B4E" w:rsidRPr="00EC0DAC">
        <w:rPr>
          <w:b/>
          <w:color w:val="auto"/>
        </w:rPr>
        <w:t>"</w:t>
      </w:r>
      <w:r w:rsidR="00CE7B4E" w:rsidRPr="00EC0DAC">
        <w:rPr>
          <w:color w:val="auto"/>
        </w:rPr>
        <w:t xml:space="preserve"> </w:t>
      </w:r>
      <w:r w:rsidR="00CE7B4E">
        <w:rPr>
          <w:color w:val="auto"/>
        </w:rPr>
        <w:t>in the user-directive file allows the user to provide the path</w:t>
      </w:r>
      <w:r w:rsidR="00CE7B4E" w:rsidRPr="00CE7B4E">
        <w:t xml:space="preserve"> </w:t>
      </w:r>
      <w:r w:rsidR="00CE7B4E">
        <w:t xml:space="preserve">to the desired scene file </w:t>
      </w:r>
      <w:r w:rsidR="0067745D">
        <w:t xml:space="preserve">(if different from the default) </w:t>
      </w:r>
      <w:r w:rsidR="00CE7B4E">
        <w:t xml:space="preserve">and </w:t>
      </w:r>
      <w:r w:rsidR="0067745D">
        <w:t xml:space="preserve">to </w:t>
      </w:r>
      <w:r w:rsidR="008E0A3D">
        <w:t xml:space="preserve">select among the scenes included in this file </w:t>
      </w:r>
      <w:r w:rsidR="00CE7B4E">
        <w:t>the number of scenes to be processed:</w:t>
      </w:r>
    </w:p>
    <w:p w14:paraId="14317878" w14:textId="7EB1960A" w:rsidR="006B1F86" w:rsidRDefault="006B1F86" w:rsidP="00F67793">
      <w:pPr>
        <w:spacing w:after="240" w:line="360" w:lineRule="auto"/>
        <w:rPr>
          <w:color w:val="auto"/>
        </w:rPr>
      </w:pPr>
      <w:r w:rsidRPr="00EC0DAC">
        <w:rPr>
          <w:color w:val="0070C0"/>
        </w:rPr>
        <w:t>"scene</w:t>
      </w:r>
      <w:r w:rsidR="00861A83" w:rsidRPr="00EC0DAC">
        <w:rPr>
          <w:color w:val="0070C0"/>
        </w:rPr>
        <w:t>s</w:t>
      </w:r>
      <w:r w:rsidRPr="00EC0DAC">
        <w:rPr>
          <w:color w:val="0070C0"/>
        </w:rPr>
        <w:t>": {"scene file": "</w:t>
      </w:r>
      <w:proofErr w:type="spellStart"/>
      <w:r w:rsidRPr="00EC0DAC">
        <w:rPr>
          <w:color w:val="0070C0"/>
        </w:rPr>
        <w:t>mylocation</w:t>
      </w:r>
      <w:proofErr w:type="spellEnd"/>
      <w:r w:rsidRPr="00EC0DAC">
        <w:rPr>
          <w:color w:val="0070C0"/>
        </w:rPr>
        <w:t>/</w:t>
      </w:r>
      <w:proofErr w:type="spellStart"/>
      <w:r w:rsidRPr="00EC0DAC">
        <w:rPr>
          <w:color w:val="0070C0"/>
        </w:rPr>
        <w:t>myfile</w:t>
      </w:r>
      <w:proofErr w:type="spellEnd"/>
      <w:r w:rsidRPr="00EC0DAC">
        <w:rPr>
          <w:color w:val="0070C0"/>
        </w:rPr>
        <w:t>", "</w:t>
      </w:r>
      <w:proofErr w:type="spellStart"/>
      <w:r w:rsidRPr="00EC0DAC">
        <w:rPr>
          <w:color w:val="0070C0"/>
        </w:rPr>
        <w:t>nscenes</w:t>
      </w:r>
      <w:proofErr w:type="spellEnd"/>
      <w:r w:rsidRPr="00EC0DAC">
        <w:rPr>
          <w:color w:val="0070C0"/>
        </w:rPr>
        <w:t xml:space="preserve">": </w:t>
      </w:r>
      <w:r w:rsidRPr="00EC0DAC">
        <w:rPr>
          <w:i/>
          <w:color w:val="0070C0"/>
        </w:rPr>
        <w:t>n</w:t>
      </w:r>
      <w:r w:rsidRPr="00EC0DAC">
        <w:rPr>
          <w:color w:val="0070C0"/>
        </w:rPr>
        <w:t>, "scene-ID": [ ID (1), ID (2) … ID (</w:t>
      </w:r>
      <w:r w:rsidRPr="00EC0DAC">
        <w:rPr>
          <w:i/>
          <w:color w:val="0070C0"/>
        </w:rPr>
        <w:t>n</w:t>
      </w:r>
      <w:r w:rsidRPr="00EC0DAC">
        <w:rPr>
          <w:color w:val="0070C0"/>
        </w:rPr>
        <w:t>)]}</w:t>
      </w:r>
      <w:r w:rsidR="00F67793">
        <w:rPr>
          <w:color w:val="auto"/>
        </w:rPr>
        <w:t>,</w:t>
      </w:r>
    </w:p>
    <w:p w14:paraId="1F0739FA" w14:textId="53070247" w:rsidR="00F67793" w:rsidRDefault="00F67793" w:rsidP="00F67793">
      <w:pPr>
        <w:spacing w:line="360" w:lineRule="auto"/>
        <w:jc w:val="both"/>
        <w:rPr>
          <w:color w:val="auto"/>
        </w:rPr>
      </w:pPr>
      <w:r w:rsidRPr="00647416">
        <w:rPr>
          <w:color w:val="auto"/>
        </w:rPr>
        <w:t>where the value of "</w:t>
      </w:r>
      <w:proofErr w:type="spellStart"/>
      <w:r w:rsidRPr="00647416">
        <w:rPr>
          <w:color w:val="auto"/>
        </w:rPr>
        <w:t>nscenes</w:t>
      </w:r>
      <w:proofErr w:type="spellEnd"/>
      <w:r w:rsidRPr="00647416">
        <w:rPr>
          <w:color w:val="auto"/>
        </w:rPr>
        <w:t xml:space="preserve">" indicates the number of scenes to be processed and the array "scene-ID" contains the </w:t>
      </w:r>
      <w:r w:rsidR="00861A83">
        <w:rPr>
          <w:color w:val="auto"/>
        </w:rPr>
        <w:t xml:space="preserve">desired </w:t>
      </w:r>
      <w:r w:rsidRPr="00647416">
        <w:rPr>
          <w:color w:val="auto"/>
        </w:rPr>
        <w:t xml:space="preserve">scene numbers </w:t>
      </w:r>
      <w:r>
        <w:rPr>
          <w:color w:val="auto"/>
        </w:rPr>
        <w:t xml:space="preserve">(which do not have to be contiguous) </w:t>
      </w:r>
      <w:r w:rsidRPr="00647416">
        <w:rPr>
          <w:color w:val="auto"/>
        </w:rPr>
        <w:t>in increasing order.</w:t>
      </w:r>
    </w:p>
    <w:p w14:paraId="457A73A7" w14:textId="77777777" w:rsidR="008929CD" w:rsidRDefault="008929CD" w:rsidP="00F67793">
      <w:pPr>
        <w:spacing w:line="360" w:lineRule="auto"/>
        <w:jc w:val="both"/>
        <w:rPr>
          <w:color w:val="auto"/>
        </w:rPr>
      </w:pPr>
    </w:p>
    <w:p w14:paraId="23A097E5" w14:textId="4F7EF77C" w:rsidR="008929CD" w:rsidRDefault="008929CD" w:rsidP="008929CD">
      <w:pPr>
        <w:pStyle w:val="Caption"/>
        <w:keepNext/>
      </w:pPr>
      <w:r>
        <w:t xml:space="preserve">Table </w:t>
      </w:r>
      <w:fldSimple w:instr=" SEQ Table \* ARABIC ">
        <w:r>
          <w:rPr>
            <w:noProof/>
          </w:rPr>
          <w:t>12</w:t>
        </w:r>
      </w:fldSimple>
      <w:r>
        <w:t xml:space="preserve">: </w:t>
      </w:r>
      <w:r w:rsidRPr="00835711">
        <w:t>Optional scene selection and solar illumination and scene geometry directives</w:t>
      </w:r>
    </w:p>
    <w:p w14:paraId="73B077E5" w14:textId="77777777" w:rsidR="008929CD" w:rsidRPr="008929CD" w:rsidRDefault="008929CD" w:rsidP="008929CD"/>
    <w:tbl>
      <w:tblPr>
        <w:tblStyle w:val="TableGrid"/>
        <w:tblW w:w="0" w:type="auto"/>
        <w:jc w:val="center"/>
        <w:tblCellMar>
          <w:left w:w="58" w:type="dxa"/>
          <w:right w:w="58" w:type="dxa"/>
        </w:tblCellMar>
        <w:tblLook w:val="04A0" w:firstRow="1" w:lastRow="0" w:firstColumn="1" w:lastColumn="0" w:noHBand="0" w:noVBand="1"/>
      </w:tblPr>
      <w:tblGrid>
        <w:gridCol w:w="895"/>
        <w:gridCol w:w="1800"/>
        <w:gridCol w:w="5940"/>
        <w:gridCol w:w="1440"/>
        <w:gridCol w:w="1579"/>
      </w:tblGrid>
      <w:tr w:rsidR="008929CD" w:rsidRPr="00143614" w14:paraId="6A4691DE" w14:textId="77777777" w:rsidTr="0044643A">
        <w:trPr>
          <w:jc w:val="center"/>
        </w:trPr>
        <w:tc>
          <w:tcPr>
            <w:tcW w:w="895" w:type="dxa"/>
            <w:tcBorders>
              <w:bottom w:val="single" w:sz="4" w:space="0" w:color="auto"/>
            </w:tcBorders>
            <w:shd w:val="clear" w:color="auto" w:fill="D9D9D9" w:themeFill="background1" w:themeFillShade="D9"/>
            <w:vAlign w:val="center"/>
          </w:tcPr>
          <w:p w14:paraId="621E0871"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Group</w:t>
            </w:r>
          </w:p>
        </w:tc>
        <w:tc>
          <w:tcPr>
            <w:tcW w:w="1800" w:type="dxa"/>
            <w:shd w:val="clear" w:color="auto" w:fill="D9D9D9" w:themeFill="background1" w:themeFillShade="D9"/>
            <w:vAlign w:val="center"/>
          </w:tcPr>
          <w:p w14:paraId="3536CD37"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Keys</w:t>
            </w:r>
          </w:p>
        </w:tc>
        <w:tc>
          <w:tcPr>
            <w:tcW w:w="5940" w:type="dxa"/>
            <w:shd w:val="clear" w:color="auto" w:fill="D9D9D9" w:themeFill="background1" w:themeFillShade="D9"/>
            <w:vAlign w:val="center"/>
          </w:tcPr>
          <w:p w14:paraId="126B7B9E"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Description</w:t>
            </w:r>
          </w:p>
        </w:tc>
        <w:tc>
          <w:tcPr>
            <w:tcW w:w="1440" w:type="dxa"/>
            <w:shd w:val="clear" w:color="auto" w:fill="D9D9D9" w:themeFill="background1" w:themeFillShade="D9"/>
            <w:vAlign w:val="center"/>
          </w:tcPr>
          <w:p w14:paraId="40721E8F"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Possible values</w:t>
            </w:r>
          </w:p>
        </w:tc>
        <w:tc>
          <w:tcPr>
            <w:tcW w:w="1579" w:type="dxa"/>
            <w:shd w:val="clear" w:color="auto" w:fill="D9D9D9" w:themeFill="background1" w:themeFillShade="D9"/>
            <w:vAlign w:val="center"/>
          </w:tcPr>
          <w:p w14:paraId="750B3CB2" w14:textId="77777777" w:rsidR="008929CD" w:rsidRPr="00BE438B" w:rsidRDefault="008929CD" w:rsidP="0044643A">
            <w:pPr>
              <w:jc w:val="center"/>
              <w:rPr>
                <w:rFonts w:asciiTheme="minorHAnsi" w:hAnsiTheme="minorHAnsi" w:cstheme="minorHAnsi"/>
                <w:b/>
                <w:sz w:val="18"/>
                <w:szCs w:val="18"/>
              </w:rPr>
            </w:pPr>
            <w:r w:rsidRPr="00BE438B">
              <w:rPr>
                <w:rFonts w:asciiTheme="minorHAnsi" w:hAnsiTheme="minorHAnsi" w:cstheme="minorHAnsi"/>
                <w:b/>
                <w:sz w:val="18"/>
                <w:szCs w:val="18"/>
              </w:rPr>
              <w:t>Default</w:t>
            </w:r>
          </w:p>
        </w:tc>
      </w:tr>
      <w:tr w:rsidR="008929CD" w14:paraId="3DD3515B" w14:textId="77777777" w:rsidTr="0044643A">
        <w:trPr>
          <w:jc w:val="center"/>
        </w:trPr>
        <w:tc>
          <w:tcPr>
            <w:tcW w:w="895" w:type="dxa"/>
            <w:vMerge w:val="restart"/>
            <w:shd w:val="clear" w:color="auto" w:fill="D99594" w:themeFill="accent2" w:themeFillTint="99"/>
            <w:textDirection w:val="btLr"/>
            <w:vAlign w:val="center"/>
          </w:tcPr>
          <w:p w14:paraId="50DBF2CB" w14:textId="77777777" w:rsidR="008929CD" w:rsidRPr="00BE438B" w:rsidRDefault="008929CD" w:rsidP="0044643A">
            <w:pPr>
              <w:ind w:left="113" w:right="113"/>
              <w:jc w:val="center"/>
              <w:rPr>
                <w:rFonts w:asciiTheme="minorHAnsi" w:hAnsiTheme="minorHAnsi" w:cstheme="minorHAnsi"/>
                <w:sz w:val="18"/>
                <w:szCs w:val="18"/>
              </w:rPr>
            </w:pPr>
            <w:r w:rsidRPr="00BE438B">
              <w:rPr>
                <w:rFonts w:asciiTheme="minorHAnsi" w:hAnsiTheme="minorHAnsi" w:cstheme="minorHAnsi"/>
                <w:sz w:val="18"/>
                <w:szCs w:val="18"/>
              </w:rPr>
              <w:t>scenes</w:t>
            </w:r>
          </w:p>
        </w:tc>
        <w:tc>
          <w:tcPr>
            <w:tcW w:w="1800" w:type="dxa"/>
            <w:vAlign w:val="center"/>
          </w:tcPr>
          <w:p w14:paraId="20FE28C5"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r w:rsidRPr="00BE438B">
              <w:rPr>
                <w:rFonts w:asciiTheme="minorHAnsi" w:hAnsiTheme="minorHAnsi" w:cstheme="minorHAnsi"/>
                <w:color w:val="FF0000"/>
                <w:sz w:val="18"/>
                <w:szCs w:val="18"/>
              </w:rPr>
              <w:t>nscenes</w:t>
            </w:r>
            <w:proofErr w:type="spellEnd"/>
            <w:r w:rsidRPr="00BE438B">
              <w:rPr>
                <w:rFonts w:asciiTheme="minorHAnsi" w:hAnsiTheme="minorHAnsi" w:cstheme="minorHAnsi"/>
                <w:color w:val="FF0000"/>
                <w:sz w:val="18"/>
                <w:szCs w:val="18"/>
              </w:rPr>
              <w:t>":</w:t>
            </w:r>
          </w:p>
        </w:tc>
        <w:tc>
          <w:tcPr>
            <w:tcW w:w="5940" w:type="dxa"/>
            <w:vAlign w:val="center"/>
          </w:tcPr>
          <w:p w14:paraId="516ECAEF"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number of selected scenes</w:t>
            </w:r>
          </w:p>
        </w:tc>
        <w:tc>
          <w:tcPr>
            <w:tcW w:w="1440" w:type="dxa"/>
            <w:vAlign w:val="center"/>
          </w:tcPr>
          <w:p w14:paraId="226C0399"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integer</w:t>
            </w:r>
          </w:p>
        </w:tc>
        <w:tc>
          <w:tcPr>
            <w:tcW w:w="1579" w:type="dxa"/>
            <w:vAlign w:val="center"/>
          </w:tcPr>
          <w:p w14:paraId="24D2D714" w14:textId="77777777" w:rsidR="008929CD" w:rsidRPr="00BE438B" w:rsidRDefault="008929CD" w:rsidP="0044643A">
            <w:pPr>
              <w:rPr>
                <w:rFonts w:asciiTheme="minorHAnsi" w:hAnsiTheme="minorHAnsi" w:cstheme="minorHAnsi"/>
                <w:color w:val="FF0000"/>
                <w:sz w:val="18"/>
                <w:szCs w:val="18"/>
              </w:rPr>
            </w:pPr>
          </w:p>
        </w:tc>
      </w:tr>
      <w:tr w:rsidR="008929CD" w14:paraId="40EB3245" w14:textId="77777777" w:rsidTr="0044643A">
        <w:trPr>
          <w:jc w:val="center"/>
        </w:trPr>
        <w:tc>
          <w:tcPr>
            <w:tcW w:w="895" w:type="dxa"/>
            <w:vMerge/>
            <w:shd w:val="clear" w:color="auto" w:fill="D99594" w:themeFill="accent2" w:themeFillTint="99"/>
            <w:textDirection w:val="btLr"/>
            <w:vAlign w:val="center"/>
          </w:tcPr>
          <w:p w14:paraId="453A6263" w14:textId="77777777" w:rsidR="008929CD" w:rsidRPr="00BE438B" w:rsidRDefault="008929CD" w:rsidP="0044643A">
            <w:pPr>
              <w:ind w:left="113" w:right="113"/>
              <w:jc w:val="center"/>
              <w:rPr>
                <w:rFonts w:asciiTheme="minorHAnsi" w:hAnsiTheme="minorHAnsi" w:cstheme="minorHAnsi"/>
                <w:sz w:val="18"/>
                <w:szCs w:val="18"/>
              </w:rPr>
            </w:pPr>
          </w:p>
        </w:tc>
        <w:tc>
          <w:tcPr>
            <w:tcW w:w="1800" w:type="dxa"/>
            <w:vAlign w:val="center"/>
          </w:tcPr>
          <w:p w14:paraId="6BDD3FD6"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scene</w:t>
            </w:r>
            <w:proofErr w:type="gramEnd"/>
            <w:r w:rsidRPr="00BE438B">
              <w:rPr>
                <w:rFonts w:asciiTheme="minorHAnsi" w:hAnsiTheme="minorHAnsi" w:cstheme="minorHAnsi"/>
                <w:color w:val="FF0000"/>
                <w:sz w:val="18"/>
                <w:szCs w:val="18"/>
              </w:rPr>
              <w:t>-ID":</w:t>
            </w:r>
          </w:p>
        </w:tc>
        <w:tc>
          <w:tcPr>
            <w:tcW w:w="5940" w:type="dxa"/>
            <w:vAlign w:val="center"/>
          </w:tcPr>
          <w:p w14:paraId="21E6E6B6"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integer array: [s1, s2, s3…]</w:t>
            </w:r>
          </w:p>
        </w:tc>
        <w:tc>
          <w:tcPr>
            <w:tcW w:w="1440" w:type="dxa"/>
            <w:vAlign w:val="center"/>
          </w:tcPr>
          <w:p w14:paraId="322D923C"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1 to…</w:t>
            </w:r>
          </w:p>
        </w:tc>
        <w:tc>
          <w:tcPr>
            <w:tcW w:w="1579" w:type="dxa"/>
            <w:vAlign w:val="center"/>
          </w:tcPr>
          <w:p w14:paraId="194FD187"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color w:val="FF0000"/>
                <w:sz w:val="18"/>
                <w:szCs w:val="18"/>
              </w:rPr>
              <w:t>N/A</w:t>
            </w:r>
          </w:p>
        </w:tc>
      </w:tr>
      <w:tr w:rsidR="008929CD" w14:paraId="55E509C3" w14:textId="77777777" w:rsidTr="0044643A">
        <w:trPr>
          <w:jc w:val="center"/>
        </w:trPr>
        <w:tc>
          <w:tcPr>
            <w:tcW w:w="895" w:type="dxa"/>
            <w:vMerge w:val="restart"/>
            <w:shd w:val="clear" w:color="auto" w:fill="D99594" w:themeFill="accent2" w:themeFillTint="99"/>
            <w:textDirection w:val="btLr"/>
            <w:vAlign w:val="center"/>
          </w:tcPr>
          <w:p w14:paraId="199C1E5D" w14:textId="77777777" w:rsidR="008929CD" w:rsidRPr="00BE438B" w:rsidRDefault="008929CD" w:rsidP="0044643A">
            <w:pPr>
              <w:ind w:left="113" w:right="113"/>
              <w:jc w:val="center"/>
              <w:rPr>
                <w:rFonts w:asciiTheme="minorHAnsi" w:hAnsiTheme="minorHAnsi" w:cstheme="minorHAnsi"/>
                <w:sz w:val="18"/>
                <w:szCs w:val="18"/>
              </w:rPr>
            </w:pPr>
            <w:proofErr w:type="gramStart"/>
            <w:r w:rsidRPr="00BE438B">
              <w:rPr>
                <w:rFonts w:asciiTheme="minorHAnsi" w:hAnsiTheme="minorHAnsi" w:cstheme="minorHAnsi"/>
                <w:sz w:val="18"/>
                <w:szCs w:val="18"/>
              </w:rPr>
              <w:t>Alternate-geometry</w:t>
            </w:r>
            <w:proofErr w:type="gramEnd"/>
          </w:p>
        </w:tc>
        <w:tc>
          <w:tcPr>
            <w:tcW w:w="1800" w:type="dxa"/>
            <w:vAlign w:val="center"/>
          </w:tcPr>
          <w:p w14:paraId="1545A031" w14:textId="77777777" w:rsidR="008929CD" w:rsidRPr="00BE438B" w:rsidRDefault="008929CD" w:rsidP="0044643A">
            <w:pPr>
              <w:rPr>
                <w:rFonts w:asciiTheme="minorHAnsi" w:hAnsiTheme="minorHAnsi" w:cstheme="minorHAnsi"/>
                <w:color w:val="auto"/>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nobs</w:t>
            </w:r>
            <w:proofErr w:type="gramEnd"/>
            <w:r w:rsidRPr="00BE438B">
              <w:rPr>
                <w:rFonts w:asciiTheme="minorHAnsi" w:hAnsiTheme="minorHAnsi" w:cstheme="minorHAnsi"/>
                <w:color w:val="FF0000"/>
                <w:sz w:val="18"/>
                <w:szCs w:val="18"/>
              </w:rPr>
              <w:t>-alts":</w:t>
            </w:r>
          </w:p>
        </w:tc>
        <w:tc>
          <w:tcPr>
            <w:tcW w:w="5940" w:type="dxa"/>
            <w:vAlign w:val="center"/>
          </w:tcPr>
          <w:p w14:paraId="2B1F3971" w14:textId="77777777" w:rsidR="008929CD" w:rsidRPr="00BE438B" w:rsidRDefault="008929CD" w:rsidP="0044643A">
            <w:pPr>
              <w:rPr>
                <w:rFonts w:asciiTheme="minorHAnsi" w:hAnsiTheme="minorHAnsi" w:cstheme="minorHAnsi"/>
                <w:sz w:val="18"/>
                <w:szCs w:val="18"/>
              </w:rPr>
            </w:pPr>
          </w:p>
        </w:tc>
        <w:tc>
          <w:tcPr>
            <w:tcW w:w="1440" w:type="dxa"/>
            <w:vAlign w:val="center"/>
          </w:tcPr>
          <w:p w14:paraId="67EB5C05" w14:textId="77777777" w:rsidR="008929CD" w:rsidRPr="00BE438B" w:rsidRDefault="008929CD" w:rsidP="0044643A">
            <w:pPr>
              <w:rPr>
                <w:rFonts w:asciiTheme="minorHAnsi" w:hAnsiTheme="minorHAnsi" w:cstheme="minorHAnsi"/>
                <w:sz w:val="18"/>
                <w:szCs w:val="18"/>
              </w:rPr>
            </w:pPr>
          </w:p>
        </w:tc>
        <w:tc>
          <w:tcPr>
            <w:tcW w:w="1579" w:type="dxa"/>
            <w:vAlign w:val="center"/>
          </w:tcPr>
          <w:p w14:paraId="4B361FF4" w14:textId="77777777" w:rsidR="008929CD" w:rsidRPr="00BE438B" w:rsidRDefault="008929CD" w:rsidP="0044643A">
            <w:pPr>
              <w:rPr>
                <w:rFonts w:asciiTheme="minorHAnsi" w:hAnsiTheme="minorHAnsi" w:cstheme="minorHAnsi"/>
                <w:sz w:val="18"/>
                <w:szCs w:val="18"/>
              </w:rPr>
            </w:pPr>
          </w:p>
        </w:tc>
      </w:tr>
      <w:tr w:rsidR="008929CD" w14:paraId="41AD5008" w14:textId="77777777" w:rsidTr="0044643A">
        <w:trPr>
          <w:jc w:val="center"/>
        </w:trPr>
        <w:tc>
          <w:tcPr>
            <w:tcW w:w="895" w:type="dxa"/>
            <w:vMerge/>
            <w:shd w:val="clear" w:color="auto" w:fill="D99594" w:themeFill="accent2" w:themeFillTint="99"/>
            <w:vAlign w:val="center"/>
          </w:tcPr>
          <w:p w14:paraId="784F3566" w14:textId="77777777" w:rsidR="008929CD" w:rsidRPr="00BE438B" w:rsidRDefault="008929CD" w:rsidP="0044643A">
            <w:pPr>
              <w:rPr>
                <w:rFonts w:asciiTheme="minorHAnsi" w:hAnsiTheme="minorHAnsi" w:cstheme="minorHAnsi"/>
                <w:sz w:val="18"/>
                <w:szCs w:val="18"/>
              </w:rPr>
            </w:pPr>
          </w:p>
        </w:tc>
        <w:tc>
          <w:tcPr>
            <w:tcW w:w="1800" w:type="dxa"/>
            <w:vAlign w:val="center"/>
          </w:tcPr>
          <w:p w14:paraId="11C08F0E"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nview</w:t>
            </w:r>
            <w:proofErr w:type="spellEnd"/>
            <w:proofErr w:type="gramEnd"/>
            <w:r w:rsidRPr="00BE438B">
              <w:rPr>
                <w:rFonts w:asciiTheme="minorHAnsi" w:hAnsiTheme="minorHAnsi" w:cstheme="minorHAnsi"/>
                <w:color w:val="FF0000"/>
                <w:sz w:val="18"/>
                <w:szCs w:val="18"/>
              </w:rPr>
              <w:t>-angles":</w:t>
            </w:r>
          </w:p>
        </w:tc>
        <w:tc>
          <w:tcPr>
            <w:tcW w:w="5940" w:type="dxa"/>
            <w:vAlign w:val="center"/>
          </w:tcPr>
          <w:p w14:paraId="233CCF73" w14:textId="77777777" w:rsidR="008929CD" w:rsidRPr="00BE438B" w:rsidRDefault="008929CD" w:rsidP="0044643A">
            <w:pPr>
              <w:rPr>
                <w:rFonts w:asciiTheme="minorHAnsi" w:hAnsiTheme="minorHAnsi" w:cstheme="minorHAnsi"/>
                <w:sz w:val="18"/>
                <w:szCs w:val="18"/>
              </w:rPr>
            </w:pPr>
          </w:p>
        </w:tc>
        <w:tc>
          <w:tcPr>
            <w:tcW w:w="1440" w:type="dxa"/>
            <w:vAlign w:val="center"/>
          </w:tcPr>
          <w:p w14:paraId="6EEF2D91" w14:textId="77777777" w:rsidR="008929CD" w:rsidRPr="00BE438B" w:rsidRDefault="008929CD" w:rsidP="0044643A">
            <w:pPr>
              <w:rPr>
                <w:rFonts w:asciiTheme="minorHAnsi" w:hAnsiTheme="minorHAnsi" w:cstheme="minorHAnsi"/>
                <w:sz w:val="18"/>
                <w:szCs w:val="18"/>
              </w:rPr>
            </w:pPr>
          </w:p>
        </w:tc>
        <w:tc>
          <w:tcPr>
            <w:tcW w:w="1579" w:type="dxa"/>
            <w:vAlign w:val="center"/>
          </w:tcPr>
          <w:p w14:paraId="68B3F5C1" w14:textId="77777777" w:rsidR="008929CD" w:rsidRPr="00BE438B" w:rsidRDefault="008929CD" w:rsidP="0044643A">
            <w:pPr>
              <w:rPr>
                <w:rFonts w:asciiTheme="minorHAnsi" w:hAnsiTheme="minorHAnsi" w:cstheme="minorHAnsi"/>
                <w:sz w:val="18"/>
                <w:szCs w:val="18"/>
              </w:rPr>
            </w:pPr>
          </w:p>
        </w:tc>
      </w:tr>
      <w:tr w:rsidR="008929CD" w14:paraId="558DCF82" w14:textId="77777777" w:rsidTr="0044643A">
        <w:trPr>
          <w:jc w:val="center"/>
        </w:trPr>
        <w:tc>
          <w:tcPr>
            <w:tcW w:w="895" w:type="dxa"/>
            <w:vMerge/>
            <w:shd w:val="clear" w:color="auto" w:fill="D99594" w:themeFill="accent2" w:themeFillTint="99"/>
            <w:vAlign w:val="center"/>
          </w:tcPr>
          <w:p w14:paraId="0D34DD5D" w14:textId="77777777" w:rsidR="008929CD" w:rsidRPr="00BE438B" w:rsidRDefault="008929CD" w:rsidP="0044643A">
            <w:pPr>
              <w:rPr>
                <w:rFonts w:asciiTheme="minorHAnsi" w:hAnsiTheme="minorHAnsi" w:cstheme="minorHAnsi"/>
                <w:sz w:val="18"/>
                <w:szCs w:val="18"/>
              </w:rPr>
            </w:pPr>
          </w:p>
        </w:tc>
        <w:tc>
          <w:tcPr>
            <w:tcW w:w="1800" w:type="dxa"/>
            <w:vAlign w:val="center"/>
          </w:tcPr>
          <w:p w14:paraId="401CDF60"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obs</w:t>
            </w:r>
            <w:proofErr w:type="spellEnd"/>
            <w:proofErr w:type="gramEnd"/>
            <w:r w:rsidRPr="00BE438B">
              <w:rPr>
                <w:rFonts w:asciiTheme="minorHAnsi" w:hAnsiTheme="minorHAnsi" w:cstheme="minorHAnsi"/>
                <w:color w:val="FF0000"/>
                <w:sz w:val="18"/>
                <w:szCs w:val="18"/>
              </w:rPr>
              <w:t>-alt":</w:t>
            </w:r>
          </w:p>
        </w:tc>
        <w:tc>
          <w:tcPr>
            <w:tcW w:w="5940" w:type="dxa"/>
            <w:vAlign w:val="center"/>
          </w:tcPr>
          <w:p w14:paraId="2EB22E42"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[z1, z</w:t>
            </w:r>
            <w:proofErr w:type="gramStart"/>
            <w:r w:rsidRPr="00BE438B">
              <w:rPr>
                <w:rFonts w:asciiTheme="minorHAnsi" w:hAnsiTheme="minorHAnsi" w:cstheme="minorHAnsi"/>
                <w:sz w:val="18"/>
                <w:szCs w:val="18"/>
              </w:rPr>
              <w:t>2,  ...</w:t>
            </w:r>
            <w:proofErr w:type="gramEnd"/>
            <w:r w:rsidRPr="00BE438B">
              <w:rPr>
                <w:rFonts w:asciiTheme="minorHAnsi" w:hAnsiTheme="minorHAnsi" w:cstheme="minorHAnsi"/>
                <w:sz w:val="18"/>
                <w:szCs w:val="18"/>
              </w:rPr>
              <w:t xml:space="preserve"> , z(nobs-alts)]</w:t>
            </w:r>
          </w:p>
        </w:tc>
        <w:tc>
          <w:tcPr>
            <w:tcW w:w="1440" w:type="dxa"/>
            <w:vAlign w:val="center"/>
          </w:tcPr>
          <w:p w14:paraId="04A55F4A" w14:textId="77777777" w:rsidR="008929CD" w:rsidRPr="00BE438B" w:rsidRDefault="008929CD" w:rsidP="0044643A">
            <w:pPr>
              <w:rPr>
                <w:rFonts w:asciiTheme="minorHAnsi" w:hAnsiTheme="minorHAnsi" w:cstheme="minorHAnsi"/>
                <w:sz w:val="18"/>
                <w:szCs w:val="18"/>
              </w:rPr>
            </w:pPr>
          </w:p>
        </w:tc>
        <w:tc>
          <w:tcPr>
            <w:tcW w:w="1579" w:type="dxa"/>
            <w:vAlign w:val="center"/>
          </w:tcPr>
          <w:p w14:paraId="57454E08" w14:textId="77777777" w:rsidR="008929CD" w:rsidRPr="00BE438B" w:rsidRDefault="008929CD" w:rsidP="0044643A">
            <w:pPr>
              <w:rPr>
                <w:rFonts w:asciiTheme="minorHAnsi" w:hAnsiTheme="minorHAnsi" w:cstheme="minorHAnsi"/>
                <w:sz w:val="18"/>
                <w:szCs w:val="18"/>
              </w:rPr>
            </w:pPr>
          </w:p>
        </w:tc>
      </w:tr>
      <w:tr w:rsidR="008929CD" w14:paraId="6359B746" w14:textId="77777777" w:rsidTr="0044643A">
        <w:trPr>
          <w:jc w:val="center"/>
        </w:trPr>
        <w:tc>
          <w:tcPr>
            <w:tcW w:w="895" w:type="dxa"/>
            <w:vMerge/>
            <w:shd w:val="clear" w:color="auto" w:fill="D99594" w:themeFill="accent2" w:themeFillTint="99"/>
            <w:vAlign w:val="center"/>
          </w:tcPr>
          <w:p w14:paraId="6978EF1F" w14:textId="77777777" w:rsidR="008929CD" w:rsidRPr="00BE438B" w:rsidRDefault="008929CD" w:rsidP="0044643A">
            <w:pPr>
              <w:rPr>
                <w:rFonts w:asciiTheme="minorHAnsi" w:hAnsiTheme="minorHAnsi" w:cstheme="minorHAnsi"/>
                <w:sz w:val="18"/>
                <w:szCs w:val="18"/>
              </w:rPr>
            </w:pPr>
          </w:p>
        </w:tc>
        <w:tc>
          <w:tcPr>
            <w:tcW w:w="1800" w:type="dxa"/>
            <w:vAlign w:val="center"/>
          </w:tcPr>
          <w:p w14:paraId="5F7A7038"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view</w:t>
            </w:r>
            <w:proofErr w:type="gramEnd"/>
            <w:r w:rsidRPr="00BE438B">
              <w:rPr>
                <w:rFonts w:asciiTheme="minorHAnsi" w:hAnsiTheme="minorHAnsi" w:cstheme="minorHAnsi"/>
                <w:color w:val="FF0000"/>
                <w:sz w:val="18"/>
                <w:szCs w:val="18"/>
              </w:rPr>
              <w:t>-angle":</w:t>
            </w:r>
          </w:p>
        </w:tc>
        <w:tc>
          <w:tcPr>
            <w:tcW w:w="5940" w:type="dxa"/>
            <w:vAlign w:val="center"/>
          </w:tcPr>
          <w:p w14:paraId="77300D20"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w:t>
            </w:r>
            <w:r w:rsidRPr="00BE438B">
              <w:rPr>
                <w:rFonts w:ascii="Symbol" w:hAnsi="Symbol" w:cstheme="minorHAnsi"/>
                <w:sz w:val="18"/>
                <w:szCs w:val="18"/>
              </w:rPr>
              <w:t></w:t>
            </w:r>
            <w:r w:rsidRPr="00BE438B">
              <w:rPr>
                <w:rFonts w:asciiTheme="minorHAnsi" w:hAnsiTheme="minorHAnsi" w:cstheme="minorHAnsi"/>
                <w:sz w:val="18"/>
                <w:szCs w:val="18"/>
              </w:rPr>
              <w:t xml:space="preserve">1, </w:t>
            </w:r>
            <w:r w:rsidRPr="00BE438B">
              <w:rPr>
                <w:rFonts w:ascii="Symbol" w:hAnsi="Symbol" w:cstheme="minorHAnsi"/>
                <w:sz w:val="18"/>
                <w:szCs w:val="18"/>
              </w:rPr>
              <w:t></w:t>
            </w:r>
            <w:proofErr w:type="gramStart"/>
            <w:r w:rsidRPr="00BE438B">
              <w:rPr>
                <w:rFonts w:asciiTheme="minorHAnsi" w:hAnsiTheme="minorHAnsi" w:cstheme="minorHAnsi"/>
                <w:sz w:val="18"/>
                <w:szCs w:val="18"/>
              </w:rPr>
              <w:t>2,  ...</w:t>
            </w:r>
            <w:proofErr w:type="gramEnd"/>
            <w:r w:rsidRPr="00BE438B">
              <w:rPr>
                <w:rFonts w:asciiTheme="minorHAnsi" w:hAnsiTheme="minorHAnsi" w:cstheme="minorHAnsi"/>
                <w:sz w:val="18"/>
                <w:szCs w:val="18"/>
              </w:rPr>
              <w:t xml:space="preserve"> , </w:t>
            </w:r>
            <w:r w:rsidRPr="00BE438B">
              <w:rPr>
                <w:rFonts w:ascii="Symbol" w:hAnsi="Symbol" w:cstheme="minorHAnsi"/>
                <w:sz w:val="18"/>
                <w:szCs w:val="18"/>
              </w:rPr>
              <w:t></w:t>
            </w:r>
            <w:r w:rsidRPr="00BE438B">
              <w:rPr>
                <w:rFonts w:asciiTheme="minorHAnsi" w:hAnsiTheme="minorHAnsi" w:cstheme="minorHAnsi"/>
                <w:sz w:val="18"/>
                <w:szCs w:val="18"/>
              </w:rPr>
              <w:t>(</w:t>
            </w:r>
            <w:proofErr w:type="spellStart"/>
            <w:r w:rsidRPr="00BE438B">
              <w:rPr>
                <w:rFonts w:asciiTheme="minorHAnsi" w:hAnsiTheme="minorHAnsi" w:cstheme="minorHAnsi"/>
                <w:sz w:val="18"/>
                <w:szCs w:val="18"/>
              </w:rPr>
              <w:t>nview</w:t>
            </w:r>
            <w:proofErr w:type="spellEnd"/>
            <w:r w:rsidRPr="00BE438B">
              <w:rPr>
                <w:rFonts w:asciiTheme="minorHAnsi" w:hAnsiTheme="minorHAnsi" w:cstheme="minorHAnsi"/>
                <w:sz w:val="18"/>
                <w:szCs w:val="18"/>
              </w:rPr>
              <w:t>-angles)]</w:t>
            </w:r>
          </w:p>
        </w:tc>
        <w:tc>
          <w:tcPr>
            <w:tcW w:w="1440" w:type="dxa"/>
            <w:vAlign w:val="center"/>
          </w:tcPr>
          <w:p w14:paraId="09747D57" w14:textId="77777777" w:rsidR="008929CD" w:rsidRPr="00BE438B" w:rsidRDefault="008929CD" w:rsidP="0044643A">
            <w:pPr>
              <w:rPr>
                <w:rFonts w:asciiTheme="minorHAnsi" w:hAnsiTheme="minorHAnsi" w:cstheme="minorHAnsi"/>
                <w:sz w:val="18"/>
                <w:szCs w:val="18"/>
              </w:rPr>
            </w:pPr>
          </w:p>
        </w:tc>
        <w:tc>
          <w:tcPr>
            <w:tcW w:w="1579" w:type="dxa"/>
            <w:vAlign w:val="center"/>
          </w:tcPr>
          <w:p w14:paraId="54F917B2" w14:textId="77777777" w:rsidR="008929CD" w:rsidRPr="00BE438B" w:rsidRDefault="008929CD" w:rsidP="0044643A">
            <w:pPr>
              <w:rPr>
                <w:rFonts w:asciiTheme="minorHAnsi" w:hAnsiTheme="minorHAnsi" w:cstheme="minorHAnsi"/>
                <w:sz w:val="18"/>
                <w:szCs w:val="18"/>
              </w:rPr>
            </w:pPr>
          </w:p>
        </w:tc>
      </w:tr>
      <w:tr w:rsidR="008929CD" w14:paraId="06E56745" w14:textId="77777777" w:rsidTr="0044643A">
        <w:trPr>
          <w:jc w:val="center"/>
        </w:trPr>
        <w:tc>
          <w:tcPr>
            <w:tcW w:w="895" w:type="dxa"/>
            <w:vMerge/>
            <w:shd w:val="clear" w:color="auto" w:fill="D99594" w:themeFill="accent2" w:themeFillTint="99"/>
            <w:vAlign w:val="center"/>
          </w:tcPr>
          <w:p w14:paraId="1C6C895B" w14:textId="77777777" w:rsidR="008929CD" w:rsidRPr="00BE438B" w:rsidRDefault="008929CD" w:rsidP="0044643A">
            <w:pPr>
              <w:rPr>
                <w:rFonts w:asciiTheme="minorHAnsi" w:hAnsiTheme="minorHAnsi" w:cstheme="minorHAnsi"/>
                <w:sz w:val="18"/>
                <w:szCs w:val="18"/>
              </w:rPr>
            </w:pPr>
          </w:p>
        </w:tc>
        <w:tc>
          <w:tcPr>
            <w:tcW w:w="1800" w:type="dxa"/>
            <w:vAlign w:val="center"/>
          </w:tcPr>
          <w:p w14:paraId="0ADE3B28"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spellStart"/>
            <w:proofErr w:type="gramStart"/>
            <w:r w:rsidRPr="00BE438B">
              <w:rPr>
                <w:rFonts w:asciiTheme="minorHAnsi" w:hAnsiTheme="minorHAnsi" w:cstheme="minorHAnsi"/>
                <w:color w:val="FF0000"/>
                <w:sz w:val="18"/>
                <w:szCs w:val="18"/>
              </w:rPr>
              <w:t>nsun</w:t>
            </w:r>
            <w:proofErr w:type="spellEnd"/>
            <w:proofErr w:type="gramEnd"/>
            <w:r w:rsidRPr="00BE438B">
              <w:rPr>
                <w:rFonts w:asciiTheme="minorHAnsi" w:hAnsiTheme="minorHAnsi" w:cstheme="minorHAnsi"/>
                <w:color w:val="FF0000"/>
                <w:sz w:val="18"/>
                <w:szCs w:val="18"/>
              </w:rPr>
              <w:t>-angles":</w:t>
            </w:r>
          </w:p>
        </w:tc>
        <w:tc>
          <w:tcPr>
            <w:tcW w:w="5940" w:type="dxa"/>
            <w:vAlign w:val="center"/>
          </w:tcPr>
          <w:p w14:paraId="0A9031DF" w14:textId="77777777" w:rsidR="008929CD" w:rsidRPr="00BE438B" w:rsidRDefault="008929CD" w:rsidP="0044643A">
            <w:pPr>
              <w:rPr>
                <w:rFonts w:asciiTheme="minorHAnsi" w:hAnsiTheme="minorHAnsi" w:cstheme="minorHAnsi"/>
                <w:sz w:val="18"/>
                <w:szCs w:val="18"/>
              </w:rPr>
            </w:pPr>
          </w:p>
        </w:tc>
        <w:tc>
          <w:tcPr>
            <w:tcW w:w="1440" w:type="dxa"/>
            <w:vAlign w:val="center"/>
          </w:tcPr>
          <w:p w14:paraId="58D5DE4D" w14:textId="77777777" w:rsidR="008929CD" w:rsidRPr="00BE438B" w:rsidRDefault="008929CD" w:rsidP="0044643A">
            <w:pPr>
              <w:rPr>
                <w:rFonts w:asciiTheme="minorHAnsi" w:hAnsiTheme="minorHAnsi" w:cstheme="minorHAnsi"/>
                <w:sz w:val="18"/>
                <w:szCs w:val="18"/>
              </w:rPr>
            </w:pPr>
          </w:p>
        </w:tc>
        <w:tc>
          <w:tcPr>
            <w:tcW w:w="1579" w:type="dxa"/>
            <w:vAlign w:val="center"/>
          </w:tcPr>
          <w:p w14:paraId="1FBE02D8" w14:textId="77777777" w:rsidR="008929CD" w:rsidRPr="00BE438B" w:rsidRDefault="008929CD" w:rsidP="0044643A">
            <w:pPr>
              <w:rPr>
                <w:rFonts w:asciiTheme="minorHAnsi" w:hAnsiTheme="minorHAnsi" w:cstheme="minorHAnsi"/>
                <w:sz w:val="18"/>
                <w:szCs w:val="18"/>
              </w:rPr>
            </w:pPr>
          </w:p>
        </w:tc>
      </w:tr>
      <w:tr w:rsidR="008929CD" w14:paraId="75236D9E" w14:textId="77777777" w:rsidTr="0044643A">
        <w:trPr>
          <w:jc w:val="center"/>
        </w:trPr>
        <w:tc>
          <w:tcPr>
            <w:tcW w:w="895" w:type="dxa"/>
            <w:shd w:val="clear" w:color="auto" w:fill="D99594" w:themeFill="accent2" w:themeFillTint="99"/>
            <w:vAlign w:val="center"/>
          </w:tcPr>
          <w:p w14:paraId="61E4595A" w14:textId="77777777" w:rsidR="008929CD" w:rsidRPr="00BE438B" w:rsidRDefault="008929CD" w:rsidP="0044643A">
            <w:pPr>
              <w:rPr>
                <w:rFonts w:asciiTheme="minorHAnsi" w:hAnsiTheme="minorHAnsi" w:cstheme="minorHAnsi"/>
                <w:sz w:val="18"/>
                <w:szCs w:val="18"/>
              </w:rPr>
            </w:pPr>
          </w:p>
        </w:tc>
        <w:tc>
          <w:tcPr>
            <w:tcW w:w="1800" w:type="dxa"/>
            <w:vAlign w:val="center"/>
          </w:tcPr>
          <w:p w14:paraId="1044C9CF" w14:textId="77777777" w:rsidR="008929CD" w:rsidRPr="00BE438B" w:rsidRDefault="008929CD" w:rsidP="0044643A">
            <w:pPr>
              <w:rPr>
                <w:rFonts w:asciiTheme="minorHAnsi" w:hAnsiTheme="minorHAnsi" w:cstheme="minorHAnsi"/>
                <w:color w:val="FF0000"/>
                <w:sz w:val="18"/>
                <w:szCs w:val="18"/>
              </w:rPr>
            </w:pPr>
            <w:r w:rsidRPr="00BE438B">
              <w:rPr>
                <w:rFonts w:asciiTheme="minorHAnsi" w:hAnsiTheme="minorHAnsi" w:cstheme="minorHAnsi"/>
                <w:color w:val="FF0000"/>
                <w:sz w:val="18"/>
                <w:szCs w:val="18"/>
              </w:rPr>
              <w:t>"</w:t>
            </w:r>
            <w:proofErr w:type="gramStart"/>
            <w:r w:rsidRPr="00BE438B">
              <w:rPr>
                <w:rFonts w:asciiTheme="minorHAnsi" w:hAnsiTheme="minorHAnsi" w:cstheme="minorHAnsi"/>
                <w:color w:val="FF0000"/>
                <w:sz w:val="18"/>
                <w:szCs w:val="18"/>
              </w:rPr>
              <w:t>sun</w:t>
            </w:r>
            <w:proofErr w:type="gramEnd"/>
            <w:r w:rsidRPr="00BE438B">
              <w:rPr>
                <w:rFonts w:asciiTheme="minorHAnsi" w:hAnsiTheme="minorHAnsi" w:cstheme="minorHAnsi"/>
                <w:color w:val="FF0000"/>
                <w:sz w:val="18"/>
                <w:szCs w:val="18"/>
              </w:rPr>
              <w:t>-angles":</w:t>
            </w:r>
          </w:p>
        </w:tc>
        <w:tc>
          <w:tcPr>
            <w:tcW w:w="5940" w:type="dxa"/>
            <w:vAlign w:val="center"/>
          </w:tcPr>
          <w:p w14:paraId="39FEC432" w14:textId="77777777" w:rsidR="008929CD" w:rsidRPr="00BE438B" w:rsidRDefault="008929CD" w:rsidP="0044643A">
            <w:pPr>
              <w:rPr>
                <w:rFonts w:asciiTheme="minorHAnsi" w:hAnsiTheme="minorHAnsi" w:cstheme="minorHAnsi"/>
                <w:sz w:val="18"/>
                <w:szCs w:val="18"/>
              </w:rPr>
            </w:pPr>
            <w:r w:rsidRPr="00BE438B">
              <w:rPr>
                <w:rFonts w:asciiTheme="minorHAnsi" w:hAnsiTheme="minorHAnsi" w:cstheme="minorHAnsi"/>
                <w:sz w:val="18"/>
                <w:szCs w:val="18"/>
              </w:rPr>
              <w:t>real array: [</w:t>
            </w:r>
            <w:r w:rsidRPr="00BE438B">
              <w:rPr>
                <w:rFonts w:ascii="Symbol" w:hAnsi="Symbol" w:cstheme="minorHAnsi"/>
                <w:sz w:val="18"/>
                <w:szCs w:val="18"/>
              </w:rPr>
              <w:t></w:t>
            </w:r>
            <w:r w:rsidRPr="00BE438B">
              <w:rPr>
                <w:rFonts w:asciiTheme="minorHAnsi" w:hAnsiTheme="minorHAnsi" w:cstheme="minorHAnsi"/>
                <w:sz w:val="18"/>
                <w:szCs w:val="18"/>
              </w:rPr>
              <w:t xml:space="preserve">1, </w:t>
            </w:r>
            <w:r w:rsidRPr="00BE438B">
              <w:rPr>
                <w:rFonts w:ascii="Symbol" w:hAnsi="Symbol" w:cstheme="minorHAnsi"/>
                <w:sz w:val="18"/>
                <w:szCs w:val="18"/>
              </w:rPr>
              <w:t></w:t>
            </w:r>
            <w:r w:rsidRPr="00BE438B">
              <w:rPr>
                <w:rFonts w:asciiTheme="minorHAnsi" w:hAnsiTheme="minorHAnsi" w:cstheme="minorHAnsi"/>
                <w:sz w:val="18"/>
                <w:szCs w:val="18"/>
              </w:rPr>
              <w:t xml:space="preserve">2, </w:t>
            </w:r>
            <w:proofErr w:type="gramStart"/>
            <w:r w:rsidRPr="00BE438B">
              <w:rPr>
                <w:rFonts w:asciiTheme="minorHAnsi" w:hAnsiTheme="minorHAnsi" w:cstheme="minorHAnsi"/>
                <w:sz w:val="18"/>
                <w:szCs w:val="18"/>
              </w:rPr>
              <w:t>... ,</w:t>
            </w:r>
            <w:proofErr w:type="gramEnd"/>
            <w:r w:rsidRPr="00BE438B">
              <w:rPr>
                <w:rFonts w:asciiTheme="minorHAnsi" w:hAnsiTheme="minorHAnsi" w:cstheme="minorHAnsi"/>
                <w:sz w:val="18"/>
                <w:szCs w:val="18"/>
              </w:rPr>
              <w:t xml:space="preserve"> </w:t>
            </w:r>
            <w:r w:rsidRPr="00BE438B">
              <w:rPr>
                <w:rFonts w:ascii="Symbol" w:hAnsi="Symbol" w:cstheme="minorHAnsi"/>
                <w:sz w:val="18"/>
                <w:szCs w:val="18"/>
              </w:rPr>
              <w:t></w:t>
            </w:r>
            <w:r w:rsidRPr="00BE438B">
              <w:rPr>
                <w:rFonts w:asciiTheme="minorHAnsi" w:hAnsiTheme="minorHAnsi" w:cstheme="minorHAnsi"/>
                <w:sz w:val="18"/>
                <w:szCs w:val="18"/>
              </w:rPr>
              <w:t>(</w:t>
            </w:r>
            <w:proofErr w:type="spellStart"/>
            <w:r w:rsidRPr="00BE438B">
              <w:rPr>
                <w:rFonts w:asciiTheme="minorHAnsi" w:hAnsiTheme="minorHAnsi" w:cstheme="minorHAnsi"/>
                <w:sz w:val="18"/>
                <w:szCs w:val="18"/>
              </w:rPr>
              <w:t>nview</w:t>
            </w:r>
            <w:proofErr w:type="spellEnd"/>
            <w:r w:rsidRPr="00BE438B">
              <w:rPr>
                <w:rFonts w:asciiTheme="minorHAnsi" w:hAnsiTheme="minorHAnsi" w:cstheme="minorHAnsi"/>
                <w:sz w:val="18"/>
                <w:szCs w:val="18"/>
              </w:rPr>
              <w:t>-angles)]</w:t>
            </w:r>
          </w:p>
        </w:tc>
        <w:tc>
          <w:tcPr>
            <w:tcW w:w="1440" w:type="dxa"/>
            <w:vAlign w:val="center"/>
          </w:tcPr>
          <w:p w14:paraId="7DB97C44" w14:textId="77777777" w:rsidR="008929CD" w:rsidRPr="00BE438B" w:rsidRDefault="008929CD" w:rsidP="0044643A">
            <w:pPr>
              <w:rPr>
                <w:rFonts w:asciiTheme="minorHAnsi" w:hAnsiTheme="minorHAnsi" w:cstheme="minorHAnsi"/>
                <w:sz w:val="18"/>
                <w:szCs w:val="18"/>
              </w:rPr>
            </w:pPr>
          </w:p>
        </w:tc>
        <w:tc>
          <w:tcPr>
            <w:tcW w:w="1579" w:type="dxa"/>
            <w:vAlign w:val="center"/>
          </w:tcPr>
          <w:p w14:paraId="4FE12F31" w14:textId="77777777" w:rsidR="008929CD" w:rsidRPr="00BE438B" w:rsidRDefault="008929CD" w:rsidP="0044643A">
            <w:pPr>
              <w:rPr>
                <w:rFonts w:asciiTheme="minorHAnsi" w:hAnsiTheme="minorHAnsi" w:cstheme="minorHAnsi"/>
                <w:sz w:val="18"/>
                <w:szCs w:val="18"/>
              </w:rPr>
            </w:pPr>
          </w:p>
        </w:tc>
      </w:tr>
    </w:tbl>
    <w:p w14:paraId="5AFF7770" w14:textId="77777777" w:rsidR="008929CD" w:rsidRDefault="008929CD" w:rsidP="00F67793">
      <w:pPr>
        <w:spacing w:line="360" w:lineRule="auto"/>
        <w:jc w:val="both"/>
        <w:rPr>
          <w:color w:val="auto"/>
        </w:rPr>
      </w:pPr>
    </w:p>
    <w:p w14:paraId="0B943B3C" w14:textId="2C0646C7" w:rsidR="006B1F86" w:rsidRDefault="006B1F86" w:rsidP="004360C2">
      <w:pPr>
        <w:pStyle w:val="Heading2"/>
      </w:pPr>
      <w:bookmarkStart w:id="118" w:name="_Ref521430183"/>
      <w:bookmarkStart w:id="119" w:name="_Ref527371827"/>
      <w:bookmarkStart w:id="120" w:name="_Toc133855139"/>
      <w:r>
        <w:t xml:space="preserve">Overriding </w:t>
      </w:r>
      <w:r w:rsidR="00456B10">
        <w:t>scene-file</w:t>
      </w:r>
      <w:r>
        <w:t xml:space="preserve"> </w:t>
      </w:r>
      <w:r w:rsidR="00456B10">
        <w:t xml:space="preserve">viewing </w:t>
      </w:r>
      <w:r>
        <w:t xml:space="preserve">geometry </w:t>
      </w:r>
      <w:r w:rsidR="00456B10">
        <w:t>information</w:t>
      </w:r>
      <w:bookmarkEnd w:id="118"/>
      <w:bookmarkEnd w:id="119"/>
      <w:bookmarkEnd w:id="120"/>
    </w:p>
    <w:p w14:paraId="07D60EBF" w14:textId="10815C72" w:rsidR="005A2769" w:rsidRPr="005A2769" w:rsidRDefault="005A2769" w:rsidP="008E0A3D">
      <w:pPr>
        <w:pStyle w:val="BodyTextFirstIndent"/>
        <w:spacing w:line="360" w:lineRule="auto"/>
        <w:ind w:firstLine="0"/>
        <w:jc w:val="both"/>
      </w:pPr>
      <w:r>
        <w:t xml:space="preserve">The scenes included in the user-supplied scene file typically contain viewing geometry (observer altitude and angle) as well as solar illumination (solar zenith angle) information. </w:t>
      </w:r>
      <w:r w:rsidRPr="00663B5C">
        <w:rPr>
          <w:color w:val="FF0000"/>
        </w:rPr>
        <w:t xml:space="preserve">If the selected scenes </w:t>
      </w:r>
      <w:r w:rsidRPr="00E944B8">
        <w:t xml:space="preserve">(Sec. </w:t>
      </w:r>
      <w:r w:rsidRPr="00E944B8">
        <w:fldChar w:fldCharType="begin"/>
      </w:r>
      <w:r w:rsidRPr="00E944B8">
        <w:instrText xml:space="preserve"> REF _Ref516484477 \r \h  \* MERGEFORMAT </w:instrText>
      </w:r>
      <w:r w:rsidRPr="00E944B8">
        <w:fldChar w:fldCharType="separate"/>
      </w:r>
      <w:r w:rsidR="00663B5C">
        <w:t>3.8</w:t>
      </w:r>
      <w:r w:rsidRPr="00E944B8">
        <w:fldChar w:fldCharType="end"/>
      </w:r>
      <w:r w:rsidRPr="00E944B8">
        <w:t xml:space="preserve">) </w:t>
      </w:r>
      <w:r w:rsidRPr="00663B5C">
        <w:rPr>
          <w:color w:val="FF0000"/>
        </w:rPr>
        <w:t xml:space="preserve">include a </w:t>
      </w:r>
      <w:r w:rsidRPr="00663B5C">
        <w:rPr>
          <w:i/>
          <w:color w:val="FF0000"/>
        </w:rPr>
        <w:t>complete</w:t>
      </w:r>
      <w:r w:rsidRPr="00663B5C">
        <w:rPr>
          <w:color w:val="FF0000"/>
        </w:rPr>
        <w:t xml:space="preserve"> description of the atmospheric state and composition (from surface to TOA)</w:t>
      </w:r>
      <w:r>
        <w:t xml:space="preserve">, it is possible to override the viewing geometry information by using the group </w:t>
      </w:r>
      <w:r w:rsidRPr="00861A83">
        <w:rPr>
          <w:b/>
          <w:color w:val="auto"/>
        </w:rPr>
        <w:t>"geometry"</w:t>
      </w:r>
      <w:r>
        <w:rPr>
          <w:color w:val="auto"/>
        </w:rPr>
        <w:t xml:space="preserve"> </w:t>
      </w:r>
      <w:r w:rsidR="0083099A">
        <w:rPr>
          <w:color w:val="auto"/>
        </w:rPr>
        <w:t xml:space="preserve">to enter </w:t>
      </w:r>
      <w:r>
        <w:rPr>
          <w:color w:val="auto"/>
        </w:rPr>
        <w:t>a</w:t>
      </w:r>
      <w:r w:rsidR="0083099A">
        <w:rPr>
          <w:color w:val="auto"/>
        </w:rPr>
        <w:t>ny</w:t>
      </w:r>
      <w:r>
        <w:rPr>
          <w:color w:val="auto"/>
        </w:rPr>
        <w:t xml:space="preserve"> number of </w:t>
      </w:r>
      <w:r w:rsidR="0083099A">
        <w:rPr>
          <w:color w:val="auto"/>
        </w:rPr>
        <w:t xml:space="preserve">either </w:t>
      </w:r>
      <w:r>
        <w:rPr>
          <w:color w:val="auto"/>
        </w:rPr>
        <w:t xml:space="preserve">observer altitudes </w:t>
      </w:r>
      <w:r w:rsidR="008E0A3D">
        <w:rPr>
          <w:color w:val="auto"/>
        </w:rPr>
        <w:t>(</w:t>
      </w:r>
      <w:r>
        <w:rPr>
          <w:color w:val="auto"/>
        </w:rPr>
        <w:t xml:space="preserve">in the real array </w:t>
      </w:r>
      <w:r w:rsidR="0083099A" w:rsidRPr="00332ECC">
        <w:rPr>
          <w:color w:val="auto"/>
        </w:rPr>
        <w:t>"</w:t>
      </w:r>
      <w:proofErr w:type="spellStart"/>
      <w:r w:rsidR="0083099A">
        <w:rPr>
          <w:color w:val="auto"/>
        </w:rPr>
        <w:t>obs</w:t>
      </w:r>
      <w:proofErr w:type="spellEnd"/>
      <w:r w:rsidR="0083099A">
        <w:rPr>
          <w:color w:val="auto"/>
        </w:rPr>
        <w:t>-altitudes</w:t>
      </w:r>
      <w:r w:rsidR="0083099A" w:rsidRPr="00332ECC">
        <w:rPr>
          <w:color w:val="auto"/>
        </w:rPr>
        <w:t>"</w:t>
      </w:r>
      <w:r w:rsidR="008E0A3D">
        <w:rPr>
          <w:color w:val="auto"/>
        </w:rPr>
        <w:t>)</w:t>
      </w:r>
      <w:r w:rsidR="0083099A">
        <w:rPr>
          <w:color w:val="auto"/>
        </w:rPr>
        <w:t xml:space="preserve"> or viewing angles </w:t>
      </w:r>
      <w:r w:rsidR="008E0A3D">
        <w:rPr>
          <w:color w:val="auto"/>
        </w:rPr>
        <w:t>(</w:t>
      </w:r>
      <w:r w:rsidR="0083099A">
        <w:rPr>
          <w:color w:val="auto"/>
        </w:rPr>
        <w:t xml:space="preserve">in the array </w:t>
      </w:r>
      <w:r w:rsidR="0083099A" w:rsidRPr="00332ECC">
        <w:rPr>
          <w:color w:val="auto"/>
        </w:rPr>
        <w:t>"</w:t>
      </w:r>
      <w:r w:rsidR="0083099A">
        <w:rPr>
          <w:color w:val="auto"/>
        </w:rPr>
        <w:t>view angles</w:t>
      </w:r>
      <w:r w:rsidR="0083099A" w:rsidRPr="00332ECC">
        <w:rPr>
          <w:color w:val="auto"/>
        </w:rPr>
        <w:t>"</w:t>
      </w:r>
      <w:r w:rsidR="008E0A3D">
        <w:rPr>
          <w:color w:val="auto"/>
        </w:rPr>
        <w:t>)</w:t>
      </w:r>
      <w:r w:rsidR="0083099A">
        <w:rPr>
          <w:color w:val="auto"/>
        </w:rPr>
        <w:t xml:space="preserve"> or both:</w:t>
      </w:r>
    </w:p>
    <w:p w14:paraId="73639D65" w14:textId="738C07DC" w:rsidR="006B1F86" w:rsidRPr="00861A83" w:rsidRDefault="006B1F86" w:rsidP="00BF5895">
      <w:pPr>
        <w:spacing w:line="360" w:lineRule="auto"/>
        <w:rPr>
          <w:color w:val="0070C0"/>
        </w:rPr>
      </w:pPr>
      <w:r w:rsidRPr="00861A83">
        <w:rPr>
          <w:color w:val="0070C0"/>
        </w:rPr>
        <w:t>"geometry": {"</w:t>
      </w:r>
      <w:proofErr w:type="spellStart"/>
      <w:r w:rsidRPr="00861A83">
        <w:rPr>
          <w:color w:val="0070C0"/>
        </w:rPr>
        <w:t>obs</w:t>
      </w:r>
      <w:proofErr w:type="spellEnd"/>
      <w:r w:rsidRPr="00861A83">
        <w:rPr>
          <w:color w:val="0070C0"/>
        </w:rPr>
        <w:t xml:space="preserve">-altitudes": [ </w:t>
      </w:r>
      <w:r w:rsidRPr="00861A83">
        <w:rPr>
          <w:i/>
          <w:color w:val="0070C0"/>
        </w:rPr>
        <w:t>z</w:t>
      </w:r>
      <w:r w:rsidRPr="00861A83">
        <w:rPr>
          <w:color w:val="0070C0"/>
          <w:position w:val="-6"/>
          <w:vertAlign w:val="subscript"/>
        </w:rPr>
        <w:t>1</w:t>
      </w:r>
      <w:r w:rsidRPr="00861A83">
        <w:rPr>
          <w:color w:val="0070C0"/>
        </w:rPr>
        <w:t>,</w:t>
      </w:r>
      <w:r w:rsidRPr="00861A83">
        <w:rPr>
          <w:rFonts w:ascii="Symbol" w:hAnsi="Symbol"/>
          <w:color w:val="0070C0"/>
        </w:rPr>
        <w:t></w:t>
      </w:r>
      <w:r w:rsidRPr="00861A83">
        <w:rPr>
          <w:i/>
          <w:color w:val="0070C0"/>
        </w:rPr>
        <w:t>z</w:t>
      </w:r>
      <w:r w:rsidRPr="00861A83">
        <w:rPr>
          <w:color w:val="0070C0"/>
          <w:position w:val="-6"/>
          <w:vertAlign w:val="subscript"/>
        </w:rPr>
        <w:t>2</w:t>
      </w:r>
      <w:r w:rsidRPr="00861A83">
        <w:rPr>
          <w:color w:val="0070C0"/>
        </w:rPr>
        <w:t>,</w:t>
      </w:r>
      <w:r w:rsidRPr="00861A83">
        <w:rPr>
          <w:rFonts w:ascii="Symbol" w:hAnsi="Symbol"/>
          <w:color w:val="0070C0"/>
        </w:rPr>
        <w:t></w:t>
      </w:r>
      <w:r w:rsidRPr="00861A83">
        <w:rPr>
          <w:i/>
          <w:color w:val="0070C0"/>
        </w:rPr>
        <w:t>z</w:t>
      </w:r>
      <w:r w:rsidRPr="00861A83">
        <w:rPr>
          <w:color w:val="0070C0"/>
          <w:position w:val="-6"/>
          <w:vertAlign w:val="subscript"/>
        </w:rPr>
        <w:t>3</w:t>
      </w:r>
      <w:r w:rsidRPr="00861A83">
        <w:rPr>
          <w:color w:val="0070C0"/>
        </w:rPr>
        <w:t xml:space="preserve">…], "view angles": [ </w:t>
      </w:r>
      <w:r w:rsidRPr="00861A83">
        <w:rPr>
          <w:rFonts w:ascii="Symbol" w:hAnsi="Symbol"/>
          <w:i/>
          <w:color w:val="0070C0"/>
        </w:rPr>
        <w:t></w:t>
      </w:r>
      <w:r w:rsidRPr="00861A83">
        <w:rPr>
          <w:color w:val="0070C0"/>
          <w:position w:val="-6"/>
          <w:vertAlign w:val="subscript"/>
        </w:rPr>
        <w:t>1</w:t>
      </w:r>
      <w:r w:rsidRPr="00861A83">
        <w:rPr>
          <w:color w:val="0070C0"/>
        </w:rPr>
        <w:t>,</w:t>
      </w:r>
      <w:r w:rsidRPr="00861A83">
        <w:rPr>
          <w:rFonts w:ascii="Symbol" w:hAnsi="Symbol"/>
          <w:color w:val="0070C0"/>
        </w:rPr>
        <w:t></w:t>
      </w:r>
      <w:r w:rsidRPr="00861A83">
        <w:rPr>
          <w:rFonts w:ascii="Symbol" w:hAnsi="Symbol"/>
          <w:i/>
          <w:color w:val="0070C0"/>
        </w:rPr>
        <w:t></w:t>
      </w:r>
      <w:r w:rsidRPr="00861A83">
        <w:rPr>
          <w:color w:val="0070C0"/>
          <w:position w:val="-6"/>
          <w:vertAlign w:val="subscript"/>
        </w:rPr>
        <w:t>2</w:t>
      </w:r>
      <w:r w:rsidRPr="00861A83">
        <w:rPr>
          <w:color w:val="0070C0"/>
        </w:rPr>
        <w:t>,</w:t>
      </w:r>
      <w:r w:rsidRPr="00861A83">
        <w:rPr>
          <w:rFonts w:ascii="Symbol" w:hAnsi="Symbol"/>
          <w:color w:val="0070C0"/>
        </w:rPr>
        <w:t></w:t>
      </w:r>
      <w:r w:rsidRPr="00861A83">
        <w:rPr>
          <w:rFonts w:ascii="Symbol" w:hAnsi="Symbol"/>
          <w:i/>
          <w:color w:val="0070C0"/>
        </w:rPr>
        <w:t></w:t>
      </w:r>
      <w:r w:rsidRPr="00861A83">
        <w:rPr>
          <w:color w:val="0070C0"/>
          <w:position w:val="-6"/>
          <w:vertAlign w:val="subscript"/>
        </w:rPr>
        <w:t>3</w:t>
      </w:r>
      <w:r w:rsidRPr="00861A83">
        <w:rPr>
          <w:color w:val="0070C0"/>
        </w:rPr>
        <w:t>…]}</w:t>
      </w:r>
      <w:r w:rsidR="0083099A" w:rsidRPr="00861A83">
        <w:rPr>
          <w:color w:val="auto"/>
        </w:rPr>
        <w:t>.</w:t>
      </w:r>
    </w:p>
    <w:p w14:paraId="45CA0E1B" w14:textId="540A84DF" w:rsidR="0083099A" w:rsidRPr="00BF5895" w:rsidRDefault="0083099A" w:rsidP="0083099A">
      <w:pPr>
        <w:spacing w:line="360" w:lineRule="auto"/>
        <w:jc w:val="both"/>
        <w:rPr>
          <w:color w:val="auto"/>
        </w:rPr>
      </w:pPr>
      <w:r>
        <w:rPr>
          <w:color w:val="auto"/>
        </w:rPr>
        <w:t xml:space="preserve">For each selected scene, CLBLM </w:t>
      </w:r>
      <w:r w:rsidR="00861A83">
        <w:rPr>
          <w:color w:val="auto"/>
        </w:rPr>
        <w:t xml:space="preserve">first </w:t>
      </w:r>
      <w:r>
        <w:rPr>
          <w:color w:val="auto"/>
        </w:rPr>
        <w:t xml:space="preserve">loops over the different </w:t>
      </w:r>
      <w:r w:rsidR="00861A83">
        <w:rPr>
          <w:color w:val="auto"/>
        </w:rPr>
        <w:t xml:space="preserve">observer </w:t>
      </w:r>
      <w:r>
        <w:rPr>
          <w:color w:val="auto"/>
        </w:rPr>
        <w:t>altitudes and</w:t>
      </w:r>
      <w:r w:rsidR="00861A83">
        <w:rPr>
          <w:color w:val="auto"/>
        </w:rPr>
        <w:t>,</w:t>
      </w:r>
      <w:r>
        <w:rPr>
          <w:color w:val="auto"/>
        </w:rPr>
        <w:t xml:space="preserve"> for each altitude</w:t>
      </w:r>
      <w:r w:rsidR="00861A83">
        <w:rPr>
          <w:color w:val="auto"/>
        </w:rPr>
        <w:t>,</w:t>
      </w:r>
      <w:r>
        <w:rPr>
          <w:color w:val="auto"/>
        </w:rPr>
        <w:t xml:space="preserve"> loops over the specified viewing angles to compute in each case radiances, transmittances or Jacobians per the directives included in </w:t>
      </w:r>
      <w:r w:rsidRPr="00861A83">
        <w:rPr>
          <w:b/>
          <w:color w:val="auto"/>
        </w:rPr>
        <w:t>"</w:t>
      </w:r>
      <w:proofErr w:type="spellStart"/>
      <w:r w:rsidRPr="00861A83">
        <w:rPr>
          <w:b/>
          <w:color w:val="auto"/>
        </w:rPr>
        <w:t>clblm</w:t>
      </w:r>
      <w:proofErr w:type="spellEnd"/>
      <w:r w:rsidRPr="00861A83">
        <w:rPr>
          <w:b/>
          <w:color w:val="auto"/>
        </w:rPr>
        <w:t>-out"</w:t>
      </w:r>
      <w:r>
        <w:rPr>
          <w:color w:val="auto"/>
        </w:rPr>
        <w:t xml:space="preserve">. </w:t>
      </w:r>
      <w:r w:rsidR="002B6F7E">
        <w:rPr>
          <w:color w:val="auto"/>
        </w:rPr>
        <w:t>The</w:t>
      </w:r>
      <w:r>
        <w:rPr>
          <w:color w:val="auto"/>
        </w:rPr>
        <w:t xml:space="preserve"> </w:t>
      </w:r>
      <w:r w:rsidR="002B6F7E">
        <w:rPr>
          <w:color w:val="auto"/>
        </w:rPr>
        <w:t xml:space="preserve">default </w:t>
      </w:r>
      <w:r>
        <w:rPr>
          <w:color w:val="auto"/>
        </w:rPr>
        <w:t>output file</w:t>
      </w:r>
      <w:r w:rsidR="002B6F7E">
        <w:rPr>
          <w:color w:val="auto"/>
        </w:rPr>
        <w:t xml:space="preserve"> name for each product is constructed</w:t>
      </w:r>
      <w:r>
        <w:rPr>
          <w:color w:val="auto"/>
        </w:rPr>
        <w:t xml:space="preserve"> </w:t>
      </w:r>
      <w:r w:rsidR="002B6F7E">
        <w:rPr>
          <w:color w:val="auto"/>
        </w:rPr>
        <w:t>by appending the observer altitude or view angle to the root file name as described in Appendix A.</w:t>
      </w:r>
    </w:p>
    <w:p w14:paraId="06B982B0" w14:textId="78257E96" w:rsidR="00F20212" w:rsidRDefault="00205A0F" w:rsidP="004360C2">
      <w:pPr>
        <w:pStyle w:val="Heading2"/>
      </w:pPr>
      <w:bookmarkStart w:id="121" w:name="_Ref521496280"/>
      <w:bookmarkStart w:id="122" w:name="_Ref521580255"/>
      <w:bookmarkStart w:id="123" w:name="_Toc133855140"/>
      <w:r>
        <w:t>Convolution-only mode</w:t>
      </w:r>
      <w:bookmarkEnd w:id="121"/>
      <w:bookmarkEnd w:id="122"/>
      <w:bookmarkEnd w:id="123"/>
      <w:r w:rsidR="00BF5895">
        <w:t xml:space="preserve"> </w:t>
      </w:r>
    </w:p>
    <w:p w14:paraId="1C3665D1" w14:textId="25946E6D" w:rsidR="00B80D0D" w:rsidRDefault="00861F51" w:rsidP="00803243">
      <w:pPr>
        <w:pStyle w:val="BodyTextFirstIndent"/>
        <w:spacing w:line="360" w:lineRule="auto"/>
        <w:ind w:firstLine="0"/>
        <w:jc w:val="both"/>
      </w:pPr>
      <w:r>
        <w:t xml:space="preserve">It is possible to use CLBLM to </w:t>
      </w:r>
      <w:r w:rsidR="00663B5C">
        <w:t xml:space="preserve">just </w:t>
      </w:r>
      <w:r>
        <w:t xml:space="preserve">perform the spectral convolution of </w:t>
      </w:r>
      <w:r w:rsidRPr="00116AAA">
        <w:rPr>
          <w:i/>
        </w:rPr>
        <w:t>monochromatic RT data</w:t>
      </w:r>
      <w:r>
        <w:t xml:space="preserve"> produced in previous runs without activating the optical depth and RT calculations</w:t>
      </w:r>
      <w:r w:rsidR="00803243">
        <w:t>.</w:t>
      </w:r>
      <w:r>
        <w:t xml:space="preserve"> </w:t>
      </w:r>
    </w:p>
    <w:p w14:paraId="7FD628EF" w14:textId="1FACDCE0" w:rsidR="00B82196" w:rsidRDefault="00D635FD" w:rsidP="00E8040A">
      <w:pPr>
        <w:pStyle w:val="BodyTextFirstIndent"/>
        <w:spacing w:line="360" w:lineRule="auto"/>
        <w:ind w:firstLine="0"/>
        <w:jc w:val="both"/>
        <w:rPr>
          <w:color w:val="auto"/>
        </w:rPr>
      </w:pPr>
      <w:r>
        <w:t xml:space="preserve">In order to </w:t>
      </w:r>
      <w:r w:rsidR="00D96443">
        <w:t>use</w:t>
      </w:r>
      <w:r>
        <w:t xml:space="preserve"> the</w:t>
      </w:r>
      <w:r w:rsidR="008957B9">
        <w:t xml:space="preserve"> </w:t>
      </w:r>
      <w:r>
        <w:t xml:space="preserve">CLBLM </w:t>
      </w:r>
      <w:r w:rsidR="008957B9">
        <w:t xml:space="preserve">spectral convolution </w:t>
      </w:r>
      <w:r>
        <w:t xml:space="preserve">function alone, one must include </w:t>
      </w:r>
      <w:r w:rsidR="00896ECC">
        <w:t xml:space="preserve">the </w:t>
      </w:r>
      <w:r>
        <w:t xml:space="preserve">JSON </w:t>
      </w:r>
      <w:r w:rsidR="00896ECC">
        <w:t xml:space="preserve">group </w:t>
      </w:r>
      <w:r w:rsidR="00896ECC" w:rsidRPr="00D020E3">
        <w:rPr>
          <w:b/>
          <w:color w:val="auto"/>
        </w:rPr>
        <w:t>"</w:t>
      </w:r>
      <w:proofErr w:type="spellStart"/>
      <w:r w:rsidR="00896ECC" w:rsidRPr="00D020E3">
        <w:rPr>
          <w:b/>
          <w:color w:val="auto"/>
        </w:rPr>
        <w:t>clblm</w:t>
      </w:r>
      <w:proofErr w:type="spellEnd"/>
      <w:r w:rsidR="00896ECC" w:rsidRPr="00D020E3">
        <w:rPr>
          <w:b/>
          <w:color w:val="auto"/>
        </w:rPr>
        <w:t>-in"</w:t>
      </w:r>
      <w:r w:rsidR="00896ECC">
        <w:rPr>
          <w:color w:val="auto"/>
        </w:rPr>
        <w:t xml:space="preserve"> specifying the type(s) of monochromatic product</w:t>
      </w:r>
      <w:r w:rsidR="00F84E27">
        <w:rPr>
          <w:color w:val="auto"/>
        </w:rPr>
        <w:t>s</w:t>
      </w:r>
      <w:r w:rsidR="00896ECC">
        <w:rPr>
          <w:color w:val="auto"/>
        </w:rPr>
        <w:t xml:space="preserve"> to be convolved </w:t>
      </w:r>
      <w:r w:rsidR="00C4234E">
        <w:rPr>
          <w:color w:val="auto"/>
        </w:rPr>
        <w:t>(i.e., radiances, transmittances or Jacobians</w:t>
      </w:r>
      <w:r w:rsidR="00116AAA">
        <w:rPr>
          <w:rStyle w:val="FootnoteReference"/>
          <w:color w:val="auto"/>
        </w:rPr>
        <w:footnoteReference w:id="6"/>
      </w:r>
      <w:r w:rsidR="00C4234E">
        <w:rPr>
          <w:color w:val="auto"/>
        </w:rPr>
        <w:t>)</w:t>
      </w:r>
      <w:r w:rsidR="00896ECC">
        <w:rPr>
          <w:color w:val="auto"/>
        </w:rPr>
        <w:t xml:space="preserve"> </w:t>
      </w:r>
      <w:r w:rsidR="00611F2B">
        <w:rPr>
          <w:color w:val="auto"/>
        </w:rPr>
        <w:t xml:space="preserve">and associated input file name(s) </w:t>
      </w:r>
      <w:r w:rsidR="00896ECC">
        <w:rPr>
          <w:color w:val="auto"/>
        </w:rPr>
        <w:t xml:space="preserve">followed by the spectral convolution </w:t>
      </w:r>
      <w:r w:rsidR="00862854">
        <w:rPr>
          <w:color w:val="auto"/>
        </w:rPr>
        <w:t xml:space="preserve">and spectral grid </w:t>
      </w:r>
      <w:r w:rsidR="00896ECC">
        <w:rPr>
          <w:color w:val="auto"/>
        </w:rPr>
        <w:t>directives (</w:t>
      </w:r>
      <w:r w:rsidR="00896ECC" w:rsidRPr="007C72B2">
        <w:rPr>
          <w:color w:val="auto"/>
        </w:rPr>
        <w:t>Sec.</w:t>
      </w:r>
      <w:r w:rsidR="007B71BA" w:rsidRPr="007C72B2">
        <w:rPr>
          <w:color w:val="auto"/>
        </w:rPr>
        <w:t xml:space="preserve"> </w:t>
      </w:r>
      <w:r w:rsidR="007B71BA" w:rsidRPr="007C72B2">
        <w:rPr>
          <w:color w:val="auto"/>
        </w:rPr>
        <w:fldChar w:fldCharType="begin"/>
      </w:r>
      <w:r w:rsidR="007B71BA" w:rsidRPr="007C72B2">
        <w:rPr>
          <w:color w:val="auto"/>
        </w:rPr>
        <w:instrText xml:space="preserve"> REF _Ref521430330 \r \h </w:instrText>
      </w:r>
      <w:r w:rsidR="007C72B2">
        <w:rPr>
          <w:color w:val="auto"/>
        </w:rPr>
        <w:instrText xml:space="preserve"> \* MERGEFORMAT </w:instrText>
      </w:r>
      <w:r w:rsidR="007B71BA" w:rsidRPr="007C72B2">
        <w:rPr>
          <w:color w:val="auto"/>
        </w:rPr>
      </w:r>
      <w:r w:rsidR="007B71BA" w:rsidRPr="007C72B2">
        <w:rPr>
          <w:color w:val="auto"/>
        </w:rPr>
        <w:fldChar w:fldCharType="separate"/>
      </w:r>
      <w:r w:rsidR="007C72B2" w:rsidRPr="007C72B2">
        <w:rPr>
          <w:color w:val="auto"/>
        </w:rPr>
        <w:t>3.3</w:t>
      </w:r>
      <w:r w:rsidR="007B71BA" w:rsidRPr="007C72B2">
        <w:rPr>
          <w:color w:val="auto"/>
        </w:rPr>
        <w:fldChar w:fldCharType="end"/>
      </w:r>
      <w:r w:rsidR="00896ECC" w:rsidRPr="007C72B2">
        <w:rPr>
          <w:color w:val="auto"/>
        </w:rPr>
        <w:t>)</w:t>
      </w:r>
      <w:r w:rsidR="00611F2B">
        <w:rPr>
          <w:color w:val="auto"/>
        </w:rPr>
        <w:t>. T</w:t>
      </w:r>
      <w:r w:rsidR="006A68B7">
        <w:rPr>
          <w:color w:val="auto"/>
        </w:rPr>
        <w:t xml:space="preserve">he </w:t>
      </w:r>
      <w:r w:rsidR="006A68B7" w:rsidRPr="007B71BA">
        <w:rPr>
          <w:b/>
          <w:color w:val="auto"/>
        </w:rPr>
        <w:t>"</w:t>
      </w:r>
      <w:proofErr w:type="spellStart"/>
      <w:r w:rsidR="006A68B7" w:rsidRPr="007B71BA">
        <w:rPr>
          <w:b/>
          <w:color w:val="auto"/>
        </w:rPr>
        <w:t>clblm</w:t>
      </w:r>
      <w:proofErr w:type="spellEnd"/>
      <w:r w:rsidR="006A68B7" w:rsidRPr="007B71BA">
        <w:rPr>
          <w:b/>
          <w:color w:val="auto"/>
        </w:rPr>
        <w:t>-out"</w:t>
      </w:r>
      <w:r w:rsidR="006A68B7">
        <w:rPr>
          <w:color w:val="auto"/>
        </w:rPr>
        <w:t xml:space="preserve"> group (</w:t>
      </w:r>
      <w:r w:rsidR="00EF7771">
        <w:rPr>
          <w:color w:val="auto"/>
        </w:rPr>
        <w:t xml:space="preserve">Sec. </w:t>
      </w:r>
      <w:r w:rsidR="00EF7771">
        <w:rPr>
          <w:color w:val="auto"/>
        </w:rPr>
        <w:fldChar w:fldCharType="begin"/>
      </w:r>
      <w:r w:rsidR="00EF7771">
        <w:rPr>
          <w:color w:val="auto"/>
        </w:rPr>
        <w:instrText xml:space="preserve"> REF _Ref516153166 \r \h </w:instrText>
      </w:r>
      <w:r w:rsidR="00EF7771">
        <w:rPr>
          <w:color w:val="auto"/>
        </w:rPr>
      </w:r>
      <w:r w:rsidR="00EF7771">
        <w:rPr>
          <w:color w:val="auto"/>
        </w:rPr>
        <w:fldChar w:fldCharType="separate"/>
      </w:r>
      <w:r w:rsidR="007B71BA">
        <w:rPr>
          <w:color w:val="auto"/>
        </w:rPr>
        <w:t>3.1</w:t>
      </w:r>
      <w:r w:rsidR="00EF7771">
        <w:rPr>
          <w:color w:val="auto"/>
        </w:rPr>
        <w:fldChar w:fldCharType="end"/>
      </w:r>
      <w:r w:rsidR="006A68B7">
        <w:rPr>
          <w:color w:val="auto"/>
        </w:rPr>
        <w:t>)</w:t>
      </w:r>
      <w:r w:rsidR="00EF7771" w:rsidRPr="00EF7771">
        <w:rPr>
          <w:color w:val="auto"/>
        </w:rPr>
        <w:t xml:space="preserve"> </w:t>
      </w:r>
      <w:r w:rsidR="00611F2B">
        <w:rPr>
          <w:color w:val="auto"/>
        </w:rPr>
        <w:t xml:space="preserve">can optionally be used </w:t>
      </w:r>
      <w:r w:rsidR="00EF7771">
        <w:rPr>
          <w:color w:val="auto"/>
        </w:rPr>
        <w:t>to override default output file names</w:t>
      </w:r>
      <w:r w:rsidR="007B71BA">
        <w:rPr>
          <w:color w:val="auto"/>
        </w:rPr>
        <w:t xml:space="preserve">, as in the example below </w:t>
      </w:r>
      <w:r w:rsidR="00862854">
        <w:rPr>
          <w:rStyle w:val="FootnoteReference"/>
          <w:color w:val="auto"/>
        </w:rPr>
        <w:footnoteReference w:id="7"/>
      </w:r>
      <w:r w:rsidR="00896ECC">
        <w:rPr>
          <w:color w:val="auto"/>
        </w:rPr>
        <w:t>.</w:t>
      </w:r>
      <w:r w:rsidR="00EF7771">
        <w:rPr>
          <w:color w:val="auto"/>
        </w:rPr>
        <w:t xml:space="preserve"> </w:t>
      </w:r>
      <w:r w:rsidR="00632255">
        <w:rPr>
          <w:color w:val="auto"/>
        </w:rPr>
        <w:t xml:space="preserve">More than one </w:t>
      </w:r>
      <w:r w:rsidR="008957B9">
        <w:rPr>
          <w:color w:val="auto"/>
        </w:rPr>
        <w:t xml:space="preserve">product </w:t>
      </w:r>
      <w:r w:rsidR="00632255">
        <w:rPr>
          <w:color w:val="auto"/>
        </w:rPr>
        <w:t xml:space="preserve">type may be listed. CLBLM can process </w:t>
      </w:r>
      <w:r w:rsidR="000230D8">
        <w:rPr>
          <w:color w:val="auto"/>
        </w:rPr>
        <w:t>either</w:t>
      </w:r>
      <w:r w:rsidR="00632255">
        <w:rPr>
          <w:color w:val="auto"/>
        </w:rPr>
        <w:t xml:space="preserve"> a single file per type or batch-process multiple files </w:t>
      </w:r>
      <w:r w:rsidR="00A2681D">
        <w:rPr>
          <w:color w:val="auto"/>
        </w:rPr>
        <w:t xml:space="preserve">contained </w:t>
      </w:r>
      <w:r w:rsidR="00632255">
        <w:rPr>
          <w:color w:val="auto"/>
        </w:rPr>
        <w:t xml:space="preserve">in </w:t>
      </w:r>
      <w:r w:rsidR="000230D8">
        <w:rPr>
          <w:color w:val="auto"/>
        </w:rPr>
        <w:t xml:space="preserve">a </w:t>
      </w:r>
      <w:r w:rsidR="000230D8" w:rsidRPr="00254416">
        <w:rPr>
          <w:i/>
          <w:color w:val="auto"/>
        </w:rPr>
        <w:t>same</w:t>
      </w:r>
      <w:r w:rsidR="000230D8">
        <w:rPr>
          <w:color w:val="auto"/>
        </w:rPr>
        <w:t xml:space="preserve"> </w:t>
      </w:r>
      <w:r w:rsidR="00632255">
        <w:rPr>
          <w:color w:val="auto"/>
        </w:rPr>
        <w:t xml:space="preserve">directory. In the first case, </w:t>
      </w:r>
      <w:r w:rsidR="00A2681D">
        <w:rPr>
          <w:color w:val="auto"/>
        </w:rPr>
        <w:t>the user</w:t>
      </w:r>
      <w:r w:rsidR="00632255">
        <w:rPr>
          <w:color w:val="auto"/>
        </w:rPr>
        <w:t xml:space="preserve"> must enter the </w:t>
      </w:r>
      <w:r w:rsidR="00632255" w:rsidRPr="008957B9">
        <w:rPr>
          <w:i/>
          <w:color w:val="auto"/>
        </w:rPr>
        <w:t>full</w:t>
      </w:r>
      <w:r w:rsidR="00632255">
        <w:rPr>
          <w:color w:val="auto"/>
        </w:rPr>
        <w:t xml:space="preserve"> name</w:t>
      </w:r>
      <w:r w:rsidR="00570754">
        <w:rPr>
          <w:color w:val="auto"/>
        </w:rPr>
        <w:t xml:space="preserve"> of the data file</w:t>
      </w:r>
      <w:r w:rsidR="00632255">
        <w:rPr>
          <w:color w:val="auto"/>
        </w:rPr>
        <w:t>, including the ‘.</w:t>
      </w:r>
      <w:proofErr w:type="spellStart"/>
      <w:r w:rsidR="00632255">
        <w:rPr>
          <w:color w:val="auto"/>
        </w:rPr>
        <w:t>nc</w:t>
      </w:r>
      <w:proofErr w:type="spellEnd"/>
      <w:r w:rsidR="00632255">
        <w:rPr>
          <w:color w:val="auto"/>
        </w:rPr>
        <w:t>’ extension.</w:t>
      </w:r>
      <w:r w:rsidR="00102D15">
        <w:rPr>
          <w:color w:val="auto"/>
        </w:rPr>
        <w:t xml:space="preserve"> If th</w:t>
      </w:r>
      <w:r>
        <w:rPr>
          <w:color w:val="auto"/>
        </w:rPr>
        <w:t>e supplied</w:t>
      </w:r>
      <w:r w:rsidR="00102D15">
        <w:rPr>
          <w:color w:val="auto"/>
        </w:rPr>
        <w:t xml:space="preserve"> name does not include the directory location (full path name), CLBLM will </w:t>
      </w:r>
      <w:r w:rsidR="004C5D19">
        <w:rPr>
          <w:color w:val="auto"/>
        </w:rPr>
        <w:t xml:space="preserve">assume </w:t>
      </w:r>
      <w:r w:rsidR="00DA7D96">
        <w:rPr>
          <w:color w:val="auto"/>
        </w:rPr>
        <w:t xml:space="preserve">that </w:t>
      </w:r>
      <w:r w:rsidR="004C5D19">
        <w:rPr>
          <w:color w:val="auto"/>
        </w:rPr>
        <w:t>the file is contained in</w:t>
      </w:r>
      <w:r w:rsidR="00102D15">
        <w:rPr>
          <w:color w:val="auto"/>
        </w:rPr>
        <w:t xml:space="preserve"> the default directory location for its output data </w:t>
      </w:r>
      <w:r w:rsidR="00102D15" w:rsidRPr="007C72B2">
        <w:rPr>
          <w:color w:val="auto"/>
        </w:rPr>
        <w:t xml:space="preserve">(Sec. </w:t>
      </w:r>
      <w:r w:rsidR="00102D15" w:rsidRPr="007C72B2">
        <w:rPr>
          <w:color w:val="auto"/>
        </w:rPr>
        <w:fldChar w:fldCharType="begin"/>
      </w:r>
      <w:r w:rsidR="00102D15" w:rsidRPr="007C72B2">
        <w:rPr>
          <w:color w:val="auto"/>
        </w:rPr>
        <w:instrText xml:space="preserve"> REF _Ref516399571 \r \h  \* MERGEFORMAT </w:instrText>
      </w:r>
      <w:r w:rsidR="00102D15" w:rsidRPr="007C72B2">
        <w:rPr>
          <w:color w:val="auto"/>
        </w:rPr>
      </w:r>
      <w:r w:rsidR="00102D15" w:rsidRPr="007C72B2">
        <w:rPr>
          <w:color w:val="auto"/>
        </w:rPr>
        <w:fldChar w:fldCharType="separate"/>
      </w:r>
      <w:r w:rsidR="007C72B2" w:rsidRPr="007C72B2">
        <w:rPr>
          <w:color w:val="auto"/>
        </w:rPr>
        <w:t>2</w:t>
      </w:r>
      <w:r w:rsidR="00102D15" w:rsidRPr="007C72B2">
        <w:rPr>
          <w:color w:val="auto"/>
        </w:rPr>
        <w:fldChar w:fldCharType="end"/>
      </w:r>
      <w:r w:rsidR="00102D15" w:rsidRPr="007C72B2">
        <w:rPr>
          <w:color w:val="auto"/>
        </w:rPr>
        <w:t>).</w:t>
      </w:r>
      <w:r w:rsidR="00102D15">
        <w:rPr>
          <w:color w:val="auto"/>
        </w:rPr>
        <w:t xml:space="preserve">   </w:t>
      </w:r>
      <w:r w:rsidR="005270C1">
        <w:rPr>
          <w:color w:val="auto"/>
        </w:rPr>
        <w:t xml:space="preserve">The same directory rule applies </w:t>
      </w:r>
      <w:r w:rsidR="00A73A34">
        <w:rPr>
          <w:color w:val="auto"/>
        </w:rPr>
        <w:t xml:space="preserve">when </w:t>
      </w:r>
      <w:r>
        <w:rPr>
          <w:color w:val="auto"/>
        </w:rPr>
        <w:t>perform</w:t>
      </w:r>
      <w:r w:rsidR="00A73A34">
        <w:rPr>
          <w:color w:val="auto"/>
        </w:rPr>
        <w:t>ing batch-processing</w:t>
      </w:r>
      <w:r w:rsidR="005270C1">
        <w:rPr>
          <w:color w:val="auto"/>
        </w:rPr>
        <w:t xml:space="preserve">. </w:t>
      </w:r>
      <w:r w:rsidR="00615211">
        <w:rPr>
          <w:color w:val="auto"/>
        </w:rPr>
        <w:t xml:space="preserve">Multiple file selection for batch-processing is done by using </w:t>
      </w:r>
      <w:r w:rsidR="00F81CD7">
        <w:rPr>
          <w:color w:val="auto"/>
        </w:rPr>
        <w:t xml:space="preserve">one or more </w:t>
      </w:r>
      <w:r w:rsidR="00615211">
        <w:rPr>
          <w:color w:val="auto"/>
        </w:rPr>
        <w:t>wild cards (</w:t>
      </w:r>
      <w:r w:rsidR="00787C60">
        <w:rPr>
          <w:color w:val="auto"/>
        </w:rPr>
        <w:t xml:space="preserve">a wild card is </w:t>
      </w:r>
      <w:r w:rsidR="00615211">
        <w:rPr>
          <w:color w:val="auto"/>
        </w:rPr>
        <w:t xml:space="preserve">indicated by the single character ‘*’) in the entered filename. For instance, </w:t>
      </w:r>
      <w:proofErr w:type="gramStart"/>
      <w:r w:rsidR="00615211">
        <w:rPr>
          <w:color w:val="auto"/>
        </w:rPr>
        <w:t>assuming that</w:t>
      </w:r>
      <w:proofErr w:type="gramEnd"/>
      <w:r w:rsidR="00615211">
        <w:rPr>
          <w:color w:val="auto"/>
        </w:rPr>
        <w:t xml:space="preserve"> the user has adopted the default CLBLM file naming convention (Appendix </w:t>
      </w:r>
      <w:r w:rsidR="00803243">
        <w:rPr>
          <w:color w:val="auto"/>
        </w:rPr>
        <w:t>C</w:t>
      </w:r>
      <w:r w:rsidR="00615211">
        <w:rPr>
          <w:color w:val="auto"/>
        </w:rPr>
        <w:t>),</w:t>
      </w:r>
      <w:r w:rsidR="00A2681D">
        <w:rPr>
          <w:color w:val="auto"/>
        </w:rPr>
        <w:t xml:space="preserve"> the following set of directives</w:t>
      </w:r>
      <w:r w:rsidR="00611F2B">
        <w:rPr>
          <w:color w:val="auto"/>
        </w:rPr>
        <w:t>,</w:t>
      </w:r>
    </w:p>
    <w:p w14:paraId="3247B001" w14:textId="77777777" w:rsidR="00615211" w:rsidRPr="00612F97" w:rsidRDefault="00615211" w:rsidP="00615211">
      <w:pPr>
        <w:spacing w:line="360" w:lineRule="auto"/>
        <w:rPr>
          <w:color w:val="0070C0"/>
        </w:rPr>
      </w:pPr>
      <w:r w:rsidRPr="00612F97">
        <w:rPr>
          <w:color w:val="0070C0"/>
        </w:rPr>
        <w:lastRenderedPageBreak/>
        <w:t>{</w:t>
      </w:r>
    </w:p>
    <w:p w14:paraId="0337E0B2" w14:textId="52E121D6" w:rsidR="00615211" w:rsidRPr="00612F97" w:rsidRDefault="00615211" w:rsidP="00615211">
      <w:pPr>
        <w:spacing w:line="360" w:lineRule="auto"/>
        <w:rPr>
          <w:color w:val="0070C0"/>
        </w:rPr>
      </w:pPr>
      <w:r w:rsidRPr="00612F97">
        <w:rPr>
          <w:color w:val="0070C0"/>
        </w:rPr>
        <w:t>"</w:t>
      </w:r>
      <w:proofErr w:type="spellStart"/>
      <w:proofErr w:type="gramStart"/>
      <w:r w:rsidRPr="00612F97">
        <w:rPr>
          <w:color w:val="0070C0"/>
        </w:rPr>
        <w:t>clblm</w:t>
      </w:r>
      <w:proofErr w:type="spellEnd"/>
      <w:proofErr w:type="gramEnd"/>
      <w:r w:rsidRPr="00612F97">
        <w:rPr>
          <w:color w:val="0070C0"/>
        </w:rPr>
        <w:t>-in": {"</w:t>
      </w:r>
      <w:proofErr w:type="spellStart"/>
      <w:r w:rsidRPr="00612F97">
        <w:rPr>
          <w:color w:val="0070C0"/>
        </w:rPr>
        <w:t>jacobian</w:t>
      </w:r>
      <w:r w:rsidR="007E5D8B" w:rsidRPr="00612F97">
        <w:rPr>
          <w:color w:val="0070C0"/>
        </w:rPr>
        <w:t>s</w:t>
      </w:r>
      <w:proofErr w:type="spellEnd"/>
      <w:r w:rsidRPr="00612F97">
        <w:rPr>
          <w:color w:val="0070C0"/>
        </w:rPr>
        <w:t>": "myfolder1/</w:t>
      </w:r>
      <w:proofErr w:type="spellStart"/>
      <w:r w:rsidR="007E5D8B" w:rsidRPr="00612F97">
        <w:rPr>
          <w:color w:val="0070C0"/>
        </w:rPr>
        <w:t>dra</w:t>
      </w:r>
      <w:r w:rsidR="00A2681D" w:rsidRPr="00612F97">
        <w:rPr>
          <w:color w:val="0070C0"/>
        </w:rPr>
        <w:t>d</w:t>
      </w:r>
      <w:proofErr w:type="spellEnd"/>
      <w:r w:rsidR="00A2681D" w:rsidRPr="00612F97">
        <w:rPr>
          <w:color w:val="0070C0"/>
        </w:rPr>
        <w:t>*-o10km*</w:t>
      </w:r>
      <w:r w:rsidRPr="00612F97">
        <w:rPr>
          <w:color w:val="0070C0"/>
        </w:rPr>
        <w:t>", "</w:t>
      </w:r>
      <w:proofErr w:type="spellStart"/>
      <w:r w:rsidRPr="00612F97">
        <w:rPr>
          <w:color w:val="0070C0"/>
        </w:rPr>
        <w:t>tx</w:t>
      </w:r>
      <w:proofErr w:type="spellEnd"/>
      <w:r w:rsidRPr="00612F97">
        <w:rPr>
          <w:b/>
          <w:color w:val="0070C0"/>
        </w:rPr>
        <w:t>-</w:t>
      </w:r>
      <w:r w:rsidRPr="00612F97">
        <w:rPr>
          <w:color w:val="0070C0"/>
        </w:rPr>
        <w:t>profile ": "myfolder</w:t>
      </w:r>
      <w:r w:rsidR="00A2681D" w:rsidRPr="00612F97">
        <w:rPr>
          <w:color w:val="0070C0"/>
        </w:rPr>
        <w:t>1</w:t>
      </w:r>
      <w:r w:rsidRPr="00612F97">
        <w:rPr>
          <w:color w:val="0070C0"/>
        </w:rPr>
        <w:t>/</w:t>
      </w:r>
      <w:proofErr w:type="spellStart"/>
      <w:r w:rsidRPr="00612F97">
        <w:rPr>
          <w:color w:val="0070C0"/>
        </w:rPr>
        <w:t>tx-profile_mono</w:t>
      </w:r>
      <w:proofErr w:type="spellEnd"/>
      <w:r w:rsidRPr="00612F97">
        <w:rPr>
          <w:color w:val="0070C0"/>
        </w:rPr>
        <w:t>*_s010-*"},</w:t>
      </w:r>
    </w:p>
    <w:p w14:paraId="11B3C756" w14:textId="77777777" w:rsidR="00615211" w:rsidRPr="00612F97" w:rsidRDefault="00615211" w:rsidP="00615211">
      <w:pPr>
        <w:spacing w:line="360" w:lineRule="auto"/>
        <w:rPr>
          <w:color w:val="8DB3E2" w:themeColor="text2" w:themeTint="66"/>
          <w:szCs w:val="20"/>
        </w:rPr>
      </w:pPr>
      <w:r w:rsidRPr="00612F97">
        <w:rPr>
          <w:color w:val="8DB3E2" w:themeColor="text2" w:themeTint="66"/>
          <w:szCs w:val="20"/>
        </w:rPr>
        <w:t>"</w:t>
      </w:r>
      <w:proofErr w:type="gramStart"/>
      <w:r w:rsidRPr="00612F97">
        <w:rPr>
          <w:color w:val="8DB3E2" w:themeColor="text2" w:themeTint="66"/>
          <w:szCs w:val="20"/>
        </w:rPr>
        <w:t>spectral</w:t>
      </w:r>
      <w:proofErr w:type="gramEnd"/>
      <w:r w:rsidRPr="00612F97">
        <w:rPr>
          <w:b/>
          <w:color w:val="8DB3E2" w:themeColor="text2" w:themeTint="66"/>
          <w:szCs w:val="20"/>
        </w:rPr>
        <w:t>-</w:t>
      </w:r>
      <w:r w:rsidRPr="00612F97">
        <w:rPr>
          <w:color w:val="8DB3E2" w:themeColor="text2" w:themeTint="66"/>
          <w:szCs w:val="20"/>
        </w:rPr>
        <w:t>convolution</w:t>
      </w:r>
      <w:r w:rsidRPr="00612F97">
        <w:rPr>
          <w:b/>
          <w:color w:val="8DB3E2" w:themeColor="text2" w:themeTint="66"/>
          <w:szCs w:val="20"/>
        </w:rPr>
        <w:t>-</w:t>
      </w:r>
      <w:r w:rsidRPr="00612F97">
        <w:rPr>
          <w:color w:val="8DB3E2" w:themeColor="text2" w:themeTint="66"/>
          <w:szCs w:val="20"/>
        </w:rPr>
        <w:t>flags": {"FFT": true, "Function ID": 2, "HWHM": 5.2e-02, "boxcar-width-ratio": 0.05}</w:t>
      </w:r>
    </w:p>
    <w:p w14:paraId="47F1F05B" w14:textId="1A922D9B" w:rsidR="00DD7577" w:rsidRPr="00612F97" w:rsidRDefault="00DD7577" w:rsidP="00DD7577">
      <w:pPr>
        <w:spacing w:line="360" w:lineRule="auto"/>
        <w:rPr>
          <w:color w:val="8DB3E2" w:themeColor="text2" w:themeTint="66"/>
        </w:rPr>
      </w:pPr>
      <w:r w:rsidRPr="00612F97">
        <w:rPr>
          <w:color w:val="8DB3E2" w:themeColor="text2" w:themeTint="66"/>
          <w:szCs w:val="20"/>
        </w:rPr>
        <w:t>"</w:t>
      </w:r>
      <w:proofErr w:type="gramStart"/>
      <w:r w:rsidRPr="00612F97">
        <w:rPr>
          <w:color w:val="8DB3E2" w:themeColor="text2" w:themeTint="66"/>
        </w:rPr>
        <w:t>output</w:t>
      </w:r>
      <w:proofErr w:type="gramEnd"/>
      <w:r w:rsidRPr="00612F97">
        <w:rPr>
          <w:color w:val="8DB3E2" w:themeColor="text2" w:themeTint="66"/>
        </w:rPr>
        <w:t>-</w:t>
      </w:r>
      <w:r w:rsidR="006634DF">
        <w:rPr>
          <w:color w:val="8DB3E2" w:themeColor="text2" w:themeTint="66"/>
        </w:rPr>
        <w:t>spectral-</w:t>
      </w:r>
      <w:r w:rsidRPr="00612F97">
        <w:rPr>
          <w:color w:val="8DB3E2" w:themeColor="text2" w:themeTint="66"/>
        </w:rPr>
        <w:t>grid</w:t>
      </w:r>
      <w:r w:rsidRPr="00612F97">
        <w:rPr>
          <w:color w:val="8DB3E2" w:themeColor="text2" w:themeTint="66"/>
          <w:szCs w:val="20"/>
        </w:rPr>
        <w:t>"</w:t>
      </w:r>
      <w:r w:rsidRPr="00612F97">
        <w:rPr>
          <w:color w:val="8DB3E2" w:themeColor="text2" w:themeTint="66"/>
        </w:rPr>
        <w:t>: {</w:t>
      </w:r>
      <w:r w:rsidRPr="00612F97">
        <w:rPr>
          <w:color w:val="8DB3E2" w:themeColor="text2" w:themeTint="66"/>
          <w:szCs w:val="20"/>
        </w:rPr>
        <w:t>"</w:t>
      </w:r>
      <w:r w:rsidRPr="00612F97">
        <w:rPr>
          <w:color w:val="8DB3E2" w:themeColor="text2" w:themeTint="66"/>
        </w:rPr>
        <w:t>from</w:t>
      </w:r>
      <w:r w:rsidRPr="00612F97">
        <w:rPr>
          <w:color w:val="8DB3E2" w:themeColor="text2" w:themeTint="66"/>
          <w:szCs w:val="20"/>
        </w:rPr>
        <w:t>"</w:t>
      </w:r>
      <w:r w:rsidRPr="00612F97">
        <w:rPr>
          <w:color w:val="8DB3E2" w:themeColor="text2" w:themeTint="66"/>
        </w:rPr>
        <w:t xml:space="preserve">: 1000.0, </w:t>
      </w:r>
      <w:r w:rsidRPr="00612F97">
        <w:rPr>
          <w:color w:val="8DB3E2" w:themeColor="text2" w:themeTint="66"/>
          <w:szCs w:val="20"/>
        </w:rPr>
        <w:t>"</w:t>
      </w:r>
      <w:r w:rsidRPr="00612F97">
        <w:rPr>
          <w:color w:val="8DB3E2" w:themeColor="text2" w:themeTint="66"/>
        </w:rPr>
        <w:t>to</w:t>
      </w:r>
      <w:r w:rsidRPr="00612F97">
        <w:rPr>
          <w:color w:val="8DB3E2" w:themeColor="text2" w:themeTint="66"/>
          <w:szCs w:val="20"/>
        </w:rPr>
        <w:t>"</w:t>
      </w:r>
      <w:r w:rsidRPr="00612F97">
        <w:rPr>
          <w:color w:val="8DB3E2" w:themeColor="text2" w:themeTint="66"/>
        </w:rPr>
        <w:t xml:space="preserve">: 2500.0, </w:t>
      </w:r>
      <w:r w:rsidRPr="00612F97">
        <w:rPr>
          <w:color w:val="8DB3E2" w:themeColor="text2" w:themeTint="66"/>
          <w:szCs w:val="20"/>
        </w:rPr>
        <w:t>"</w:t>
      </w:r>
      <w:r w:rsidRPr="00612F97">
        <w:rPr>
          <w:color w:val="8DB3E2" w:themeColor="text2" w:themeTint="66"/>
        </w:rPr>
        <w:t>DV</w:t>
      </w:r>
      <w:r w:rsidRPr="00612F97">
        <w:rPr>
          <w:color w:val="8DB3E2" w:themeColor="text2" w:themeTint="66"/>
          <w:szCs w:val="20"/>
        </w:rPr>
        <w:t>"</w:t>
      </w:r>
      <w:r w:rsidRPr="00612F97">
        <w:rPr>
          <w:color w:val="8DB3E2" w:themeColor="text2" w:themeTint="66"/>
        </w:rPr>
        <w:t>: 2.0e-02}</w:t>
      </w:r>
    </w:p>
    <w:p w14:paraId="38F2EA56" w14:textId="7F8C8BE1" w:rsidR="00615211" w:rsidRPr="00612F97" w:rsidRDefault="00615211" w:rsidP="00615211">
      <w:pPr>
        <w:spacing w:line="360" w:lineRule="auto"/>
        <w:rPr>
          <w:color w:val="0070C0"/>
        </w:rPr>
      </w:pPr>
      <w:r w:rsidRPr="00612F97">
        <w:rPr>
          <w:color w:val="0070C0"/>
        </w:rPr>
        <w:t>}</w:t>
      </w:r>
    </w:p>
    <w:p w14:paraId="4DDF2089" w14:textId="13157D7F" w:rsidR="00A2681D" w:rsidRDefault="00A2681D" w:rsidP="00B10BDC">
      <w:pPr>
        <w:spacing w:line="360" w:lineRule="auto"/>
        <w:jc w:val="both"/>
        <w:rPr>
          <w:color w:val="auto"/>
        </w:rPr>
      </w:pPr>
      <w:r>
        <w:rPr>
          <w:color w:val="auto"/>
        </w:rPr>
        <w:t xml:space="preserve">instructs CLBLM to process </w:t>
      </w:r>
      <w:r w:rsidRPr="00611F2B">
        <w:rPr>
          <w:i/>
          <w:color w:val="auto"/>
        </w:rPr>
        <w:t>all</w:t>
      </w:r>
      <w:r>
        <w:rPr>
          <w:color w:val="auto"/>
        </w:rPr>
        <w:t xml:space="preserve"> monochromatic Jacobian files associated with an observer located at 10 km</w:t>
      </w:r>
      <w:r w:rsidR="00570754">
        <w:rPr>
          <w:color w:val="auto"/>
        </w:rPr>
        <w:t xml:space="preserve"> altitude</w:t>
      </w:r>
      <w:r w:rsidR="00611F2B">
        <w:rPr>
          <w:color w:val="auto"/>
        </w:rPr>
        <w:t xml:space="preserve"> (Sec. </w:t>
      </w:r>
      <w:r w:rsidR="00611F2B">
        <w:rPr>
          <w:color w:val="auto"/>
        </w:rPr>
        <w:fldChar w:fldCharType="begin"/>
      </w:r>
      <w:r w:rsidR="00611F2B">
        <w:rPr>
          <w:color w:val="auto"/>
        </w:rPr>
        <w:instrText xml:space="preserve"> REF _Ref527371827 \r \h </w:instrText>
      </w:r>
      <w:r w:rsidR="00611F2B">
        <w:rPr>
          <w:color w:val="auto"/>
        </w:rPr>
      </w:r>
      <w:r w:rsidR="00611F2B">
        <w:rPr>
          <w:color w:val="auto"/>
        </w:rPr>
        <w:fldChar w:fldCharType="separate"/>
      </w:r>
      <w:r w:rsidR="00611F2B">
        <w:rPr>
          <w:color w:val="auto"/>
        </w:rPr>
        <w:t>3.9</w:t>
      </w:r>
      <w:r w:rsidR="00611F2B">
        <w:rPr>
          <w:color w:val="auto"/>
        </w:rPr>
        <w:fldChar w:fldCharType="end"/>
      </w:r>
      <w:r w:rsidR="00611F2B">
        <w:rPr>
          <w:color w:val="auto"/>
        </w:rPr>
        <w:t>)</w:t>
      </w:r>
      <w:r>
        <w:rPr>
          <w:color w:val="auto"/>
        </w:rPr>
        <w:t xml:space="preserve">, regardless of viewing angle and scene number, found in the default output data directory and transmittance profile files for all atmospheric levels </w:t>
      </w:r>
      <w:r w:rsidR="00611F2B">
        <w:rPr>
          <w:color w:val="auto"/>
        </w:rPr>
        <w:t xml:space="preserve">available for </w:t>
      </w:r>
      <w:r>
        <w:rPr>
          <w:color w:val="auto"/>
        </w:rPr>
        <w:t xml:space="preserve">scene # 10 contained in the directory </w:t>
      </w:r>
      <w:r w:rsidRPr="00570754">
        <w:rPr>
          <w:i/>
          <w:color w:val="auto"/>
        </w:rPr>
        <w:t>myfolder1</w:t>
      </w:r>
      <w:r w:rsidR="00570754">
        <w:rPr>
          <w:color w:val="auto"/>
        </w:rPr>
        <w:t>/</w:t>
      </w:r>
      <w:r>
        <w:rPr>
          <w:color w:val="auto"/>
        </w:rPr>
        <w:t>.</w:t>
      </w:r>
      <w:r w:rsidR="00576C4A">
        <w:rPr>
          <w:color w:val="auto"/>
        </w:rPr>
        <w:t xml:space="preserve"> Alternatively, specific input Jacobians may be </w:t>
      </w:r>
      <w:r w:rsidR="006B5127">
        <w:rPr>
          <w:color w:val="auto"/>
        </w:rPr>
        <w:t>selected</w:t>
      </w:r>
      <w:r w:rsidR="00576C4A">
        <w:rPr>
          <w:color w:val="auto"/>
        </w:rPr>
        <w:t xml:space="preserve"> by</w:t>
      </w:r>
      <w:r w:rsidR="006B5127">
        <w:rPr>
          <w:color w:val="auto"/>
        </w:rPr>
        <w:t xml:space="preserve"> including the key </w:t>
      </w:r>
      <w:r w:rsidR="006B5127" w:rsidRPr="006B5127">
        <w:rPr>
          <w:color w:val="auto"/>
        </w:rPr>
        <w:t>"</w:t>
      </w:r>
      <w:proofErr w:type="spellStart"/>
      <w:r w:rsidR="006B5127" w:rsidRPr="006B5127">
        <w:rPr>
          <w:color w:val="auto"/>
        </w:rPr>
        <w:t>jacobian</w:t>
      </w:r>
      <w:proofErr w:type="spellEnd"/>
      <w:r w:rsidR="006B5127" w:rsidRPr="006B5127">
        <w:rPr>
          <w:color w:val="auto"/>
        </w:rPr>
        <w:t xml:space="preserve">-list" in </w:t>
      </w:r>
      <w:r w:rsidR="006B5127" w:rsidRPr="00611F2B">
        <w:rPr>
          <w:b/>
          <w:color w:val="auto"/>
        </w:rPr>
        <w:t>"</w:t>
      </w:r>
      <w:proofErr w:type="spellStart"/>
      <w:r w:rsidR="006B5127" w:rsidRPr="00611F2B">
        <w:rPr>
          <w:b/>
          <w:color w:val="auto"/>
        </w:rPr>
        <w:t>clblm</w:t>
      </w:r>
      <w:proofErr w:type="spellEnd"/>
      <w:r w:rsidR="006B5127" w:rsidRPr="00611F2B">
        <w:rPr>
          <w:b/>
          <w:color w:val="auto"/>
        </w:rPr>
        <w:t>-in"</w:t>
      </w:r>
      <w:r w:rsidR="006B5127">
        <w:rPr>
          <w:color w:val="auto"/>
        </w:rPr>
        <w:t>. Modifying the above example as</w:t>
      </w:r>
    </w:p>
    <w:p w14:paraId="7822CE08" w14:textId="77777777" w:rsidR="006B5127" w:rsidRPr="00612F97" w:rsidRDefault="006B5127" w:rsidP="006B5127">
      <w:pPr>
        <w:spacing w:line="360" w:lineRule="auto"/>
        <w:rPr>
          <w:color w:val="0070C0"/>
        </w:rPr>
      </w:pPr>
      <w:r w:rsidRPr="00612F97">
        <w:rPr>
          <w:color w:val="0070C0"/>
        </w:rPr>
        <w:t>{</w:t>
      </w:r>
    </w:p>
    <w:p w14:paraId="6A470ECD" w14:textId="5E58ABF6" w:rsidR="006B5127" w:rsidRPr="00612F97" w:rsidRDefault="006B5127" w:rsidP="00B10BDC">
      <w:pPr>
        <w:spacing w:line="360" w:lineRule="auto"/>
        <w:jc w:val="both"/>
        <w:rPr>
          <w:color w:val="0070C0"/>
        </w:rPr>
      </w:pPr>
      <w:r w:rsidRPr="00612F97">
        <w:rPr>
          <w:color w:val="0070C0"/>
        </w:rPr>
        <w:t>"</w:t>
      </w:r>
      <w:proofErr w:type="spellStart"/>
      <w:proofErr w:type="gramStart"/>
      <w:r w:rsidRPr="00612F97">
        <w:rPr>
          <w:color w:val="0070C0"/>
        </w:rPr>
        <w:t>clblm</w:t>
      </w:r>
      <w:proofErr w:type="spellEnd"/>
      <w:proofErr w:type="gramEnd"/>
      <w:r w:rsidRPr="00612F97">
        <w:rPr>
          <w:color w:val="0070C0"/>
        </w:rPr>
        <w:t>-in": {"</w:t>
      </w:r>
      <w:proofErr w:type="spellStart"/>
      <w:r w:rsidRPr="00612F97">
        <w:rPr>
          <w:color w:val="0070C0"/>
        </w:rPr>
        <w:t>jacobians</w:t>
      </w:r>
      <w:proofErr w:type="spellEnd"/>
      <w:r w:rsidRPr="00612F97">
        <w:rPr>
          <w:color w:val="0070C0"/>
        </w:rPr>
        <w:t>": "myfolder1/</w:t>
      </w:r>
      <w:proofErr w:type="spellStart"/>
      <w:r w:rsidRPr="00612F97">
        <w:rPr>
          <w:color w:val="0070C0"/>
        </w:rPr>
        <w:t>drad</w:t>
      </w:r>
      <w:proofErr w:type="spellEnd"/>
      <w:r w:rsidRPr="00612F97">
        <w:rPr>
          <w:color w:val="0070C0"/>
        </w:rPr>
        <w:t>*-o10km*", "</w:t>
      </w:r>
      <w:proofErr w:type="spellStart"/>
      <w:r w:rsidRPr="00612F97">
        <w:rPr>
          <w:color w:val="0070C0"/>
        </w:rPr>
        <w:t>tx</w:t>
      </w:r>
      <w:proofErr w:type="spellEnd"/>
      <w:r w:rsidRPr="00612F97">
        <w:rPr>
          <w:b/>
          <w:color w:val="0070C0"/>
        </w:rPr>
        <w:t>-</w:t>
      </w:r>
      <w:r w:rsidRPr="00612F97">
        <w:rPr>
          <w:color w:val="0070C0"/>
        </w:rPr>
        <w:t>profile ":"myfolder1/</w:t>
      </w:r>
      <w:proofErr w:type="spellStart"/>
      <w:r w:rsidRPr="00612F97">
        <w:rPr>
          <w:color w:val="0070C0"/>
        </w:rPr>
        <w:t>tx-profile_mono</w:t>
      </w:r>
      <w:proofErr w:type="spellEnd"/>
      <w:r w:rsidRPr="00612F97">
        <w:rPr>
          <w:color w:val="0070C0"/>
        </w:rPr>
        <w:t>*_s010-*", "</w:t>
      </w:r>
      <w:proofErr w:type="spellStart"/>
      <w:r w:rsidRPr="00612F97">
        <w:rPr>
          <w:color w:val="0070C0"/>
        </w:rPr>
        <w:t>jacobian</w:t>
      </w:r>
      <w:proofErr w:type="spellEnd"/>
      <w:r w:rsidRPr="00612F97">
        <w:rPr>
          <w:color w:val="0070C0"/>
        </w:rPr>
        <w:t>-list": ["CO2","CH4"]},</w:t>
      </w:r>
    </w:p>
    <w:p w14:paraId="430FBF17" w14:textId="77777777" w:rsidR="006B5127" w:rsidRPr="00612F97" w:rsidRDefault="006B5127" w:rsidP="006B5127">
      <w:pPr>
        <w:spacing w:line="360" w:lineRule="auto"/>
        <w:rPr>
          <w:color w:val="8DB3E2" w:themeColor="text2" w:themeTint="66"/>
          <w:szCs w:val="20"/>
        </w:rPr>
      </w:pPr>
      <w:r w:rsidRPr="00A64D47">
        <w:rPr>
          <w:color w:val="8DB3E2" w:themeColor="text2" w:themeTint="66"/>
          <w:szCs w:val="20"/>
        </w:rPr>
        <w:t>"</w:t>
      </w:r>
      <w:proofErr w:type="gramStart"/>
      <w:r w:rsidRPr="00612F97">
        <w:rPr>
          <w:color w:val="8DB3E2" w:themeColor="text2" w:themeTint="66"/>
          <w:szCs w:val="20"/>
        </w:rPr>
        <w:t>spectral</w:t>
      </w:r>
      <w:proofErr w:type="gramEnd"/>
      <w:r w:rsidRPr="00612F97">
        <w:rPr>
          <w:b/>
          <w:color w:val="8DB3E2" w:themeColor="text2" w:themeTint="66"/>
          <w:szCs w:val="20"/>
        </w:rPr>
        <w:t>-</w:t>
      </w:r>
      <w:r w:rsidRPr="00612F97">
        <w:rPr>
          <w:color w:val="8DB3E2" w:themeColor="text2" w:themeTint="66"/>
          <w:szCs w:val="20"/>
        </w:rPr>
        <w:t>convolution</w:t>
      </w:r>
      <w:r w:rsidRPr="00612F97">
        <w:rPr>
          <w:b/>
          <w:color w:val="8DB3E2" w:themeColor="text2" w:themeTint="66"/>
          <w:szCs w:val="20"/>
        </w:rPr>
        <w:t>-</w:t>
      </w:r>
      <w:r w:rsidRPr="00612F97">
        <w:rPr>
          <w:color w:val="8DB3E2" w:themeColor="text2" w:themeTint="66"/>
          <w:szCs w:val="20"/>
        </w:rPr>
        <w:t>flags": {"FFT": true, "Function ID": 2, "HWHM": 5.2e-02, "boxcar-width-ratio": 0.05}</w:t>
      </w:r>
    </w:p>
    <w:p w14:paraId="2B0600C8" w14:textId="7FDD1F73" w:rsidR="00DD7577" w:rsidRPr="00612F97" w:rsidRDefault="00DD7577" w:rsidP="00DD7577">
      <w:pPr>
        <w:spacing w:line="360" w:lineRule="auto"/>
        <w:rPr>
          <w:color w:val="0070C0"/>
        </w:rPr>
      </w:pPr>
      <w:r w:rsidRPr="00612F97">
        <w:rPr>
          <w:color w:val="8DB3E2" w:themeColor="text2" w:themeTint="66"/>
          <w:szCs w:val="20"/>
        </w:rPr>
        <w:t>"</w:t>
      </w:r>
      <w:proofErr w:type="gramStart"/>
      <w:r w:rsidRPr="00612F97">
        <w:rPr>
          <w:color w:val="8DB3E2" w:themeColor="text2" w:themeTint="66"/>
        </w:rPr>
        <w:t>output</w:t>
      </w:r>
      <w:proofErr w:type="gramEnd"/>
      <w:r w:rsidRPr="00612F97">
        <w:rPr>
          <w:color w:val="8DB3E2" w:themeColor="text2" w:themeTint="66"/>
        </w:rPr>
        <w:t>-</w:t>
      </w:r>
      <w:r w:rsidR="006634DF">
        <w:rPr>
          <w:color w:val="8DB3E2" w:themeColor="text2" w:themeTint="66"/>
        </w:rPr>
        <w:t>spectral-</w:t>
      </w:r>
      <w:r w:rsidRPr="00612F97">
        <w:rPr>
          <w:color w:val="8DB3E2" w:themeColor="text2" w:themeTint="66"/>
        </w:rPr>
        <w:t>grid</w:t>
      </w:r>
      <w:r w:rsidRPr="00612F97">
        <w:rPr>
          <w:color w:val="8DB3E2" w:themeColor="text2" w:themeTint="66"/>
          <w:szCs w:val="20"/>
        </w:rPr>
        <w:t>"</w:t>
      </w:r>
      <w:r w:rsidRPr="00612F97">
        <w:rPr>
          <w:color w:val="8DB3E2" w:themeColor="text2" w:themeTint="66"/>
        </w:rPr>
        <w:t>: {</w:t>
      </w:r>
      <w:r w:rsidRPr="00612F97">
        <w:rPr>
          <w:color w:val="8DB3E2" w:themeColor="text2" w:themeTint="66"/>
          <w:szCs w:val="20"/>
        </w:rPr>
        <w:t>"</w:t>
      </w:r>
      <w:r w:rsidRPr="00612F97">
        <w:rPr>
          <w:color w:val="8DB3E2" w:themeColor="text2" w:themeTint="66"/>
        </w:rPr>
        <w:t>from</w:t>
      </w:r>
      <w:r w:rsidRPr="00612F97">
        <w:rPr>
          <w:color w:val="8DB3E2" w:themeColor="text2" w:themeTint="66"/>
          <w:szCs w:val="20"/>
        </w:rPr>
        <w:t>"</w:t>
      </w:r>
      <w:r w:rsidRPr="00612F97">
        <w:rPr>
          <w:color w:val="8DB3E2" w:themeColor="text2" w:themeTint="66"/>
        </w:rPr>
        <w:t xml:space="preserve">: 1000.0, </w:t>
      </w:r>
      <w:r w:rsidRPr="00612F97">
        <w:rPr>
          <w:color w:val="8DB3E2" w:themeColor="text2" w:themeTint="66"/>
          <w:szCs w:val="20"/>
        </w:rPr>
        <w:t>"</w:t>
      </w:r>
      <w:r w:rsidRPr="00612F97">
        <w:rPr>
          <w:color w:val="8DB3E2" w:themeColor="text2" w:themeTint="66"/>
        </w:rPr>
        <w:t>to</w:t>
      </w:r>
      <w:r w:rsidRPr="00612F97">
        <w:rPr>
          <w:color w:val="8DB3E2" w:themeColor="text2" w:themeTint="66"/>
          <w:szCs w:val="20"/>
        </w:rPr>
        <w:t>"</w:t>
      </w:r>
      <w:r w:rsidRPr="00612F97">
        <w:rPr>
          <w:color w:val="8DB3E2" w:themeColor="text2" w:themeTint="66"/>
        </w:rPr>
        <w:t xml:space="preserve">: 2500.0, </w:t>
      </w:r>
      <w:r w:rsidRPr="00612F97">
        <w:rPr>
          <w:color w:val="8DB3E2" w:themeColor="text2" w:themeTint="66"/>
          <w:szCs w:val="20"/>
        </w:rPr>
        <w:t>"</w:t>
      </w:r>
      <w:r w:rsidRPr="00612F97">
        <w:rPr>
          <w:color w:val="8DB3E2" w:themeColor="text2" w:themeTint="66"/>
        </w:rPr>
        <w:t>DV</w:t>
      </w:r>
      <w:r w:rsidRPr="00612F97">
        <w:rPr>
          <w:color w:val="8DB3E2" w:themeColor="text2" w:themeTint="66"/>
          <w:szCs w:val="20"/>
        </w:rPr>
        <w:t>"</w:t>
      </w:r>
      <w:r w:rsidRPr="00612F97">
        <w:rPr>
          <w:color w:val="8DB3E2" w:themeColor="text2" w:themeTint="66"/>
        </w:rPr>
        <w:t>: 2.0e-02}</w:t>
      </w:r>
    </w:p>
    <w:p w14:paraId="4E22AF6B" w14:textId="700DE950" w:rsidR="006B5127" w:rsidRPr="00612F97" w:rsidRDefault="006B5127" w:rsidP="006B5127">
      <w:pPr>
        <w:spacing w:line="360" w:lineRule="auto"/>
        <w:rPr>
          <w:color w:val="0070C0"/>
        </w:rPr>
      </w:pPr>
      <w:r w:rsidRPr="00612F97">
        <w:rPr>
          <w:color w:val="0070C0"/>
        </w:rPr>
        <w:t>}</w:t>
      </w:r>
    </w:p>
    <w:p w14:paraId="6DC5534B" w14:textId="255DEF84" w:rsidR="0057136F" w:rsidRDefault="006B5127" w:rsidP="00C907F7">
      <w:pPr>
        <w:spacing w:after="120" w:line="360" w:lineRule="auto"/>
        <w:jc w:val="both"/>
        <w:rPr>
          <w:color w:val="auto"/>
        </w:rPr>
      </w:pPr>
      <w:r>
        <w:rPr>
          <w:color w:val="auto"/>
        </w:rPr>
        <w:t>restricts the list of input Jacobians to CO</w:t>
      </w:r>
      <w:r w:rsidRPr="007B71BA">
        <w:rPr>
          <w:color w:val="auto"/>
          <w:vertAlign w:val="subscript"/>
        </w:rPr>
        <w:t>2</w:t>
      </w:r>
      <w:r>
        <w:rPr>
          <w:color w:val="auto"/>
        </w:rPr>
        <w:t xml:space="preserve"> and CH</w:t>
      </w:r>
      <w:r w:rsidRPr="007B71BA">
        <w:rPr>
          <w:color w:val="auto"/>
          <w:vertAlign w:val="subscript"/>
        </w:rPr>
        <w:t>4</w:t>
      </w:r>
      <w:r>
        <w:rPr>
          <w:color w:val="auto"/>
        </w:rPr>
        <w:t xml:space="preserve"> Jacobians.</w:t>
      </w:r>
    </w:p>
    <w:p w14:paraId="17E3B4D5" w14:textId="383BA400" w:rsidR="006A68B7" w:rsidRDefault="006A68B7" w:rsidP="00F74D8D">
      <w:pPr>
        <w:spacing w:line="360" w:lineRule="auto"/>
        <w:jc w:val="both"/>
        <w:rPr>
          <w:color w:val="auto"/>
        </w:rPr>
      </w:pPr>
      <w:r>
        <w:rPr>
          <w:color w:val="auto"/>
        </w:rPr>
        <w:t xml:space="preserve">By default, the product of the convolution is saved in the </w:t>
      </w:r>
      <w:r w:rsidR="00F74D8D">
        <w:rPr>
          <w:color w:val="auto"/>
        </w:rPr>
        <w:t xml:space="preserve">same </w:t>
      </w:r>
      <w:r>
        <w:rPr>
          <w:color w:val="auto"/>
        </w:rPr>
        <w:t xml:space="preserve">directory </w:t>
      </w:r>
      <w:r w:rsidR="0031567E">
        <w:rPr>
          <w:color w:val="auto"/>
        </w:rPr>
        <w:t xml:space="preserve">that contains </w:t>
      </w:r>
      <w:r w:rsidR="00F74D8D">
        <w:rPr>
          <w:color w:val="auto"/>
        </w:rPr>
        <w:t xml:space="preserve">the </w:t>
      </w:r>
      <w:r>
        <w:rPr>
          <w:color w:val="auto"/>
        </w:rPr>
        <w:t>input file(s</w:t>
      </w:r>
      <w:r w:rsidR="00F74D8D">
        <w:rPr>
          <w:color w:val="auto"/>
        </w:rPr>
        <w:t>).</w:t>
      </w:r>
      <w:r>
        <w:rPr>
          <w:color w:val="auto"/>
        </w:rPr>
        <w:t xml:space="preserve"> If desired, the output </w:t>
      </w:r>
      <w:r w:rsidR="00F74D8D">
        <w:rPr>
          <w:color w:val="auto"/>
        </w:rPr>
        <w:t xml:space="preserve">data </w:t>
      </w:r>
      <w:r>
        <w:rPr>
          <w:color w:val="auto"/>
        </w:rPr>
        <w:t>can be directed to differ</w:t>
      </w:r>
      <w:r w:rsidR="00F74D8D">
        <w:rPr>
          <w:color w:val="auto"/>
        </w:rPr>
        <w:t>ent</w:t>
      </w:r>
      <w:r>
        <w:rPr>
          <w:color w:val="auto"/>
        </w:rPr>
        <w:t xml:space="preserve"> folders by supplying alternate path </w:t>
      </w:r>
      <w:r w:rsidR="00F74D8D">
        <w:rPr>
          <w:color w:val="auto"/>
        </w:rPr>
        <w:t>nam</w:t>
      </w:r>
      <w:r>
        <w:rPr>
          <w:color w:val="auto"/>
        </w:rPr>
        <w:t xml:space="preserve">es through JSON group </w:t>
      </w:r>
      <w:r w:rsidR="00F74D8D" w:rsidRPr="00332ECC">
        <w:rPr>
          <w:color w:val="auto"/>
        </w:rPr>
        <w:t>"</w:t>
      </w:r>
      <w:proofErr w:type="spellStart"/>
      <w:r w:rsidR="00F74D8D">
        <w:rPr>
          <w:color w:val="auto"/>
        </w:rPr>
        <w:t>clblm</w:t>
      </w:r>
      <w:proofErr w:type="spellEnd"/>
      <w:r w:rsidR="00F74D8D">
        <w:rPr>
          <w:color w:val="auto"/>
        </w:rPr>
        <w:t>-out</w:t>
      </w:r>
      <w:r w:rsidR="00F74D8D" w:rsidRPr="00332ECC">
        <w:rPr>
          <w:color w:val="auto"/>
        </w:rPr>
        <w:t>"</w:t>
      </w:r>
      <w:r w:rsidR="00F74D8D">
        <w:rPr>
          <w:color w:val="auto"/>
        </w:rPr>
        <w:t xml:space="preserve">, </w:t>
      </w:r>
      <w:r w:rsidR="00090893">
        <w:rPr>
          <w:color w:val="auto"/>
        </w:rPr>
        <w:t>e.g.,</w:t>
      </w:r>
    </w:p>
    <w:p w14:paraId="2AE95298" w14:textId="77777777" w:rsidR="00EF7771" w:rsidRDefault="00EF7771" w:rsidP="00F74D8D">
      <w:pPr>
        <w:spacing w:line="360" w:lineRule="auto"/>
        <w:jc w:val="both"/>
        <w:rPr>
          <w:color w:val="auto"/>
        </w:rPr>
      </w:pPr>
    </w:p>
    <w:p w14:paraId="050E0D7D" w14:textId="5412496B" w:rsidR="00B32E7E" w:rsidRDefault="00F74D8D" w:rsidP="00B10BDC">
      <w:pPr>
        <w:spacing w:line="360" w:lineRule="auto"/>
        <w:jc w:val="both"/>
        <w:rPr>
          <w:color w:val="auto"/>
        </w:rPr>
      </w:pPr>
      <w:r w:rsidRPr="003A3145">
        <w:rPr>
          <w:color w:val="0070C0"/>
        </w:rPr>
        <w:t>"</w:t>
      </w:r>
      <w:proofErr w:type="spellStart"/>
      <w:proofErr w:type="gramStart"/>
      <w:r w:rsidRPr="003A3145">
        <w:rPr>
          <w:color w:val="0070C0"/>
        </w:rPr>
        <w:t>clblm</w:t>
      </w:r>
      <w:proofErr w:type="spellEnd"/>
      <w:proofErr w:type="gramEnd"/>
      <w:r w:rsidRPr="003A3145">
        <w:rPr>
          <w:color w:val="0070C0"/>
        </w:rPr>
        <w:t>-out": {"</w:t>
      </w:r>
      <w:proofErr w:type="spellStart"/>
      <w:r w:rsidRPr="003A3145">
        <w:rPr>
          <w:color w:val="0070C0"/>
        </w:rPr>
        <w:t>jacobians</w:t>
      </w:r>
      <w:proofErr w:type="spellEnd"/>
      <w:r w:rsidRPr="003A3145">
        <w:rPr>
          <w:color w:val="0070C0"/>
        </w:rPr>
        <w:t>": "myoutputfolder1/", "</w:t>
      </w:r>
      <w:proofErr w:type="spellStart"/>
      <w:r w:rsidRPr="003A3145">
        <w:rPr>
          <w:color w:val="0070C0"/>
        </w:rPr>
        <w:t>tx</w:t>
      </w:r>
      <w:proofErr w:type="spellEnd"/>
      <w:r w:rsidRPr="003A3145">
        <w:rPr>
          <w:b/>
          <w:color w:val="0070C0"/>
        </w:rPr>
        <w:t>-</w:t>
      </w:r>
      <w:r w:rsidRPr="003A3145">
        <w:rPr>
          <w:color w:val="0070C0"/>
        </w:rPr>
        <w:t>profile ": "myoutputfolder2/"}</w:t>
      </w:r>
      <w:r>
        <w:rPr>
          <w:color w:val="auto"/>
        </w:rPr>
        <w:t xml:space="preserve">. </w:t>
      </w:r>
    </w:p>
    <w:p w14:paraId="5C976131" w14:textId="77777777" w:rsidR="00EF7771" w:rsidRDefault="00EF7771" w:rsidP="00B10BDC">
      <w:pPr>
        <w:spacing w:line="360" w:lineRule="auto"/>
        <w:jc w:val="both"/>
        <w:rPr>
          <w:color w:val="auto"/>
        </w:rPr>
      </w:pPr>
    </w:p>
    <w:p w14:paraId="47D95EC0" w14:textId="1CEF4F9D" w:rsidR="00787C60" w:rsidRDefault="005C33C3" w:rsidP="00B10BDC">
      <w:pPr>
        <w:spacing w:line="360" w:lineRule="auto"/>
        <w:jc w:val="both"/>
        <w:rPr>
          <w:color w:val="auto"/>
        </w:rPr>
      </w:pPr>
      <w:r>
        <w:rPr>
          <w:color w:val="auto"/>
        </w:rPr>
        <w:t xml:space="preserve">Note that in the present context there is no mechanism for modifying the name of the output files: </w:t>
      </w:r>
      <w:r w:rsidR="00B32E7E">
        <w:rPr>
          <w:color w:val="auto"/>
        </w:rPr>
        <w:t>CLBLM expects the qualifier ‘_mono’ to appear at the end of the root name of the input monochromatic files</w:t>
      </w:r>
      <w:r>
        <w:rPr>
          <w:color w:val="auto"/>
        </w:rPr>
        <w:t xml:space="preserve"> and the </w:t>
      </w:r>
      <w:r w:rsidR="008B70D5">
        <w:rPr>
          <w:color w:val="auto"/>
        </w:rPr>
        <w:t xml:space="preserve">name of the file containing the product of the convolution is simply constructed by removing </w:t>
      </w:r>
      <w:r w:rsidR="00F74D8D">
        <w:rPr>
          <w:color w:val="auto"/>
        </w:rPr>
        <w:t>thi</w:t>
      </w:r>
      <w:r w:rsidR="00B32E7E">
        <w:rPr>
          <w:color w:val="auto"/>
        </w:rPr>
        <w:t>s qualifier</w:t>
      </w:r>
      <w:r w:rsidR="008B70D5">
        <w:rPr>
          <w:color w:val="auto"/>
        </w:rPr>
        <w:t xml:space="preserve"> from the input filename </w:t>
      </w:r>
      <w:r w:rsidR="00B32E7E">
        <w:rPr>
          <w:color w:val="auto"/>
        </w:rPr>
        <w:t>(</w:t>
      </w:r>
      <w:r w:rsidR="008B70D5">
        <w:rPr>
          <w:color w:val="auto"/>
        </w:rPr>
        <w:t xml:space="preserve">all the other elements of this filename </w:t>
      </w:r>
      <w:r w:rsidR="00B32E7E">
        <w:rPr>
          <w:color w:val="auto"/>
        </w:rPr>
        <w:t xml:space="preserve">are kept </w:t>
      </w:r>
      <w:r w:rsidR="008B70D5">
        <w:rPr>
          <w:color w:val="auto"/>
        </w:rPr>
        <w:t>intact</w:t>
      </w:r>
      <w:r w:rsidR="00B32E7E">
        <w:rPr>
          <w:color w:val="auto"/>
        </w:rPr>
        <w:t>)</w:t>
      </w:r>
      <w:r w:rsidR="008B70D5">
        <w:rPr>
          <w:color w:val="auto"/>
        </w:rPr>
        <w:t>.</w:t>
      </w:r>
      <w:r w:rsidR="00434A66">
        <w:rPr>
          <w:color w:val="auto"/>
        </w:rPr>
        <w:t xml:space="preserve"> The same set of rules applies when processing </w:t>
      </w:r>
      <w:proofErr w:type="gramStart"/>
      <w:r w:rsidR="00434A66">
        <w:rPr>
          <w:color w:val="auto"/>
        </w:rPr>
        <w:t>single-files</w:t>
      </w:r>
      <w:proofErr w:type="gramEnd"/>
      <w:r w:rsidR="00434A66">
        <w:rPr>
          <w:color w:val="auto"/>
        </w:rPr>
        <w:t>.</w:t>
      </w:r>
    </w:p>
    <w:p w14:paraId="7D79E8B0" w14:textId="77777777" w:rsidR="00234914" w:rsidRDefault="00234914" w:rsidP="00B10BDC">
      <w:pPr>
        <w:spacing w:line="360" w:lineRule="auto"/>
        <w:jc w:val="both"/>
        <w:rPr>
          <w:color w:val="auto"/>
        </w:rPr>
      </w:pPr>
    </w:p>
    <w:p w14:paraId="4946C787" w14:textId="508CC867" w:rsidR="009B51D0" w:rsidRDefault="00A03A6D" w:rsidP="00453F35">
      <w:pPr>
        <w:spacing w:line="360" w:lineRule="auto"/>
        <w:jc w:val="both"/>
        <w:rPr>
          <w:color w:val="auto"/>
        </w:rPr>
      </w:pPr>
      <w:r>
        <w:rPr>
          <w:color w:val="auto"/>
        </w:rPr>
        <w:t>Note that user</w:t>
      </w:r>
      <w:r w:rsidR="0057136F">
        <w:rPr>
          <w:color w:val="auto"/>
        </w:rPr>
        <w:t>s</w:t>
      </w:r>
      <w:r>
        <w:rPr>
          <w:color w:val="auto"/>
        </w:rPr>
        <w:t xml:space="preserve"> may </w:t>
      </w:r>
      <w:r w:rsidR="00787C60">
        <w:rPr>
          <w:color w:val="auto"/>
        </w:rPr>
        <w:t xml:space="preserve">elect to </w:t>
      </w:r>
      <w:r w:rsidR="0057136F">
        <w:rPr>
          <w:color w:val="auto"/>
        </w:rPr>
        <w:t xml:space="preserve">depart from the CLBLM naming convention </w:t>
      </w:r>
      <w:r w:rsidR="00F74D8D">
        <w:rPr>
          <w:color w:val="auto"/>
        </w:rPr>
        <w:t>w</w:t>
      </w:r>
      <w:r w:rsidR="0057136F">
        <w:rPr>
          <w:color w:val="auto"/>
        </w:rPr>
        <w:t xml:space="preserve">hen renaming their files. </w:t>
      </w:r>
      <w:r w:rsidR="002452C4">
        <w:rPr>
          <w:color w:val="auto"/>
        </w:rPr>
        <w:t>However, b</w:t>
      </w:r>
      <w:r w:rsidR="0057136F">
        <w:rPr>
          <w:color w:val="auto"/>
        </w:rPr>
        <w:t xml:space="preserve">ecause of the way CLBLM names the output files, one restriction is that the qualifier ‘_mono’ must appear </w:t>
      </w:r>
      <w:r w:rsidR="00B32E7E">
        <w:rPr>
          <w:color w:val="auto"/>
        </w:rPr>
        <w:t>at the end of</w:t>
      </w:r>
      <w:r w:rsidR="0057136F">
        <w:rPr>
          <w:color w:val="auto"/>
        </w:rPr>
        <w:t xml:space="preserve"> the root name of monochromatic files to distinguish them from files containing convolved products (no qualifiers).</w:t>
      </w:r>
    </w:p>
    <w:p w14:paraId="43F0F441" w14:textId="77777777" w:rsidR="007E7859" w:rsidRDefault="007E7859" w:rsidP="00453F35">
      <w:pPr>
        <w:spacing w:line="360" w:lineRule="auto"/>
        <w:jc w:val="both"/>
        <w:rPr>
          <w:color w:val="auto"/>
        </w:rPr>
      </w:pPr>
    </w:p>
    <w:p w14:paraId="059FEDCB" w14:textId="29A694D4" w:rsidR="00A02066" w:rsidRPr="00CA1334" w:rsidRDefault="00A02066" w:rsidP="00EB5571">
      <w:pPr>
        <w:spacing w:line="360" w:lineRule="auto"/>
      </w:pPr>
    </w:p>
    <w:p w14:paraId="743A9716" w14:textId="71C821C0" w:rsidR="00C014E4" w:rsidRDefault="00C014E4">
      <w:pPr>
        <w:rPr>
          <w:rFonts w:asciiTheme="minorHAnsi" w:hAnsiTheme="minorHAnsi" w:cstheme="minorHAnsi"/>
        </w:rPr>
      </w:pPr>
      <w:r>
        <w:rPr>
          <w:rFonts w:asciiTheme="minorHAnsi" w:hAnsiTheme="minorHAnsi" w:cstheme="minorHAnsi"/>
        </w:rPr>
        <w:br w:type="page"/>
      </w:r>
    </w:p>
    <w:p w14:paraId="25C3C0C8" w14:textId="77777777" w:rsidR="007E0269" w:rsidRDefault="007E0269" w:rsidP="007E0269">
      <w:pPr>
        <w:spacing w:line="360" w:lineRule="auto"/>
        <w:rPr>
          <w:rFonts w:asciiTheme="minorHAnsi" w:hAnsiTheme="minorHAnsi" w:cstheme="minorHAnsi"/>
        </w:rPr>
      </w:pPr>
    </w:p>
    <w:p w14:paraId="27C85DB0" w14:textId="5FCF163F" w:rsidR="00296550" w:rsidRDefault="00296550" w:rsidP="00FB1BB4">
      <w:pPr>
        <w:pStyle w:val="Heading1"/>
      </w:pPr>
      <w:bookmarkStart w:id="124" w:name="_Toc133855141"/>
      <w:r>
        <w:t>Appendix</w:t>
      </w:r>
      <w:r w:rsidR="003353AA">
        <w:t xml:space="preserve"> </w:t>
      </w:r>
      <w:r w:rsidR="00305647">
        <w:t>A</w:t>
      </w:r>
      <w:r>
        <w:t>: CLBLM units and conventions</w:t>
      </w:r>
      <w:bookmarkEnd w:id="124"/>
    </w:p>
    <w:p w14:paraId="7FEB4389" w14:textId="77777777" w:rsidR="00864FF1" w:rsidRDefault="00864FF1" w:rsidP="00FA2F77">
      <w:pPr>
        <w:rPr>
          <w:b/>
          <w:sz w:val="36"/>
          <w:szCs w:val="36"/>
        </w:rPr>
      </w:pPr>
    </w:p>
    <w:p w14:paraId="7F202074" w14:textId="519AFDC9" w:rsidR="00296550" w:rsidRPr="00273F12" w:rsidRDefault="00273F12" w:rsidP="00273F12">
      <w:pPr>
        <w:pStyle w:val="Caption"/>
        <w:jc w:val="center"/>
        <w:rPr>
          <w:sz w:val="20"/>
        </w:rPr>
      </w:pPr>
      <w:r w:rsidRPr="00273F12">
        <w:rPr>
          <w:sz w:val="20"/>
        </w:rPr>
        <w:t xml:space="preserve">Table </w:t>
      </w:r>
      <w:r w:rsidR="004466D1">
        <w:rPr>
          <w:sz w:val="20"/>
        </w:rPr>
        <w:t>1</w:t>
      </w:r>
      <w:r w:rsidR="008929CD">
        <w:rPr>
          <w:sz w:val="20"/>
        </w:rPr>
        <w:t>3</w:t>
      </w:r>
      <w:r w:rsidRPr="00273F12">
        <w:rPr>
          <w:sz w:val="20"/>
        </w:rPr>
        <w:t>:</w:t>
      </w:r>
    </w:p>
    <w:p w14:paraId="2BCB37C5" w14:textId="77777777" w:rsidR="00273F12" w:rsidRPr="00273F12" w:rsidRDefault="00273F12" w:rsidP="00273F12"/>
    <w:tbl>
      <w:tblPr>
        <w:tblStyle w:val="TableGrid"/>
        <w:tblW w:w="0" w:type="auto"/>
        <w:jc w:val="center"/>
        <w:tblLook w:val="04A0" w:firstRow="1" w:lastRow="0" w:firstColumn="1" w:lastColumn="0" w:noHBand="0" w:noVBand="1"/>
      </w:tblPr>
      <w:tblGrid>
        <w:gridCol w:w="1809"/>
        <w:gridCol w:w="832"/>
        <w:gridCol w:w="2092"/>
      </w:tblGrid>
      <w:tr w:rsidR="0010130C" w:rsidRPr="00296550" w14:paraId="3C0AF077" w14:textId="77777777" w:rsidTr="0010130C">
        <w:trPr>
          <w:jc w:val="center"/>
        </w:trPr>
        <w:tc>
          <w:tcPr>
            <w:tcW w:w="0" w:type="auto"/>
          </w:tcPr>
          <w:p w14:paraId="3E947A92" w14:textId="63653769" w:rsidR="0010130C" w:rsidRPr="00864FF1" w:rsidRDefault="0010130C" w:rsidP="00864FF1">
            <w:pPr>
              <w:jc w:val="center"/>
              <w:rPr>
                <w:rFonts w:asciiTheme="minorHAnsi" w:hAnsiTheme="minorHAnsi" w:cstheme="minorHAnsi"/>
                <w:b/>
                <w:sz w:val="20"/>
                <w:szCs w:val="20"/>
              </w:rPr>
            </w:pPr>
            <w:r w:rsidRPr="00864FF1">
              <w:rPr>
                <w:rFonts w:asciiTheme="minorHAnsi" w:hAnsiTheme="minorHAnsi" w:cstheme="minorHAnsi"/>
                <w:b/>
                <w:sz w:val="20"/>
                <w:szCs w:val="20"/>
              </w:rPr>
              <w:t>Parameter</w:t>
            </w:r>
          </w:p>
        </w:tc>
        <w:tc>
          <w:tcPr>
            <w:tcW w:w="0" w:type="auto"/>
          </w:tcPr>
          <w:p w14:paraId="334B0039" w14:textId="541CB8C9" w:rsidR="0010130C" w:rsidRPr="00864FF1" w:rsidRDefault="0010130C" w:rsidP="00864FF1">
            <w:pPr>
              <w:jc w:val="center"/>
              <w:rPr>
                <w:rFonts w:asciiTheme="minorHAnsi" w:hAnsiTheme="minorHAnsi" w:cstheme="minorHAnsi"/>
                <w:b/>
                <w:sz w:val="20"/>
                <w:szCs w:val="20"/>
              </w:rPr>
            </w:pPr>
            <w:r>
              <w:rPr>
                <w:rFonts w:asciiTheme="minorHAnsi" w:hAnsiTheme="minorHAnsi" w:cstheme="minorHAnsi"/>
                <w:b/>
                <w:sz w:val="20"/>
                <w:szCs w:val="20"/>
              </w:rPr>
              <w:t>Symbol</w:t>
            </w:r>
          </w:p>
        </w:tc>
        <w:tc>
          <w:tcPr>
            <w:tcW w:w="0" w:type="auto"/>
          </w:tcPr>
          <w:p w14:paraId="612F0097" w14:textId="5B35A014" w:rsidR="0010130C" w:rsidRPr="00864FF1" w:rsidRDefault="0010130C" w:rsidP="00864FF1">
            <w:pPr>
              <w:jc w:val="center"/>
              <w:rPr>
                <w:rFonts w:asciiTheme="minorHAnsi" w:hAnsiTheme="minorHAnsi" w:cstheme="minorHAnsi"/>
                <w:b/>
                <w:sz w:val="20"/>
                <w:szCs w:val="20"/>
              </w:rPr>
            </w:pPr>
            <w:r w:rsidRPr="00864FF1">
              <w:rPr>
                <w:rFonts w:asciiTheme="minorHAnsi" w:hAnsiTheme="minorHAnsi" w:cstheme="minorHAnsi"/>
                <w:b/>
                <w:sz w:val="20"/>
                <w:szCs w:val="20"/>
              </w:rPr>
              <w:t>Unit</w:t>
            </w:r>
          </w:p>
        </w:tc>
      </w:tr>
      <w:tr w:rsidR="0010130C" w:rsidRPr="00296550" w14:paraId="66D9775C" w14:textId="77777777" w:rsidTr="0010130C">
        <w:trPr>
          <w:jc w:val="center"/>
        </w:trPr>
        <w:tc>
          <w:tcPr>
            <w:tcW w:w="0" w:type="auto"/>
          </w:tcPr>
          <w:p w14:paraId="64CD94AB" w14:textId="5165F213" w:rsidR="0010130C" w:rsidRPr="00296550" w:rsidRDefault="0010130C" w:rsidP="00864FF1">
            <w:pPr>
              <w:rPr>
                <w:rFonts w:asciiTheme="minorHAnsi" w:hAnsiTheme="minorHAnsi" w:cstheme="minorHAnsi"/>
                <w:sz w:val="20"/>
                <w:szCs w:val="20"/>
              </w:rPr>
            </w:pPr>
            <w:r>
              <w:rPr>
                <w:rFonts w:asciiTheme="minorHAnsi" w:hAnsiTheme="minorHAnsi" w:cstheme="minorHAnsi"/>
                <w:sz w:val="20"/>
                <w:szCs w:val="20"/>
              </w:rPr>
              <w:t>Altitude</w:t>
            </w:r>
          </w:p>
        </w:tc>
        <w:tc>
          <w:tcPr>
            <w:tcW w:w="0" w:type="auto"/>
          </w:tcPr>
          <w:p w14:paraId="43E15DB0" w14:textId="6CE9EA08"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z</w:t>
            </w:r>
          </w:p>
        </w:tc>
        <w:tc>
          <w:tcPr>
            <w:tcW w:w="0" w:type="auto"/>
          </w:tcPr>
          <w:p w14:paraId="3DCD50EB" w14:textId="5F546631" w:rsidR="0010130C" w:rsidRDefault="0010130C" w:rsidP="00864FF1">
            <w:pPr>
              <w:rPr>
                <w:rFonts w:asciiTheme="minorHAnsi" w:hAnsiTheme="minorHAnsi" w:cstheme="minorHAnsi"/>
                <w:sz w:val="20"/>
                <w:szCs w:val="20"/>
              </w:rPr>
            </w:pPr>
            <w:r>
              <w:rPr>
                <w:rFonts w:asciiTheme="minorHAnsi" w:hAnsiTheme="minorHAnsi" w:cstheme="minorHAnsi"/>
                <w:sz w:val="20"/>
                <w:szCs w:val="20"/>
              </w:rPr>
              <w:t>km</w:t>
            </w:r>
          </w:p>
        </w:tc>
      </w:tr>
      <w:tr w:rsidR="0010130C" w:rsidRPr="00296550" w14:paraId="41DC211D" w14:textId="77777777" w:rsidTr="0010130C">
        <w:trPr>
          <w:jc w:val="center"/>
        </w:trPr>
        <w:tc>
          <w:tcPr>
            <w:tcW w:w="0" w:type="auto"/>
          </w:tcPr>
          <w:p w14:paraId="3B3AE379" w14:textId="10FC837F" w:rsidR="0010130C" w:rsidRPr="00296550" w:rsidRDefault="0010130C" w:rsidP="00FA2F77">
            <w:pPr>
              <w:rPr>
                <w:rFonts w:asciiTheme="minorHAnsi" w:hAnsiTheme="minorHAnsi" w:cstheme="minorHAnsi"/>
                <w:sz w:val="20"/>
                <w:szCs w:val="20"/>
              </w:rPr>
            </w:pPr>
            <w:r w:rsidRPr="00296550">
              <w:rPr>
                <w:rFonts w:asciiTheme="minorHAnsi" w:hAnsiTheme="minorHAnsi" w:cstheme="minorHAnsi"/>
                <w:sz w:val="20"/>
                <w:szCs w:val="20"/>
              </w:rPr>
              <w:t xml:space="preserve">Pressure </w:t>
            </w:r>
          </w:p>
        </w:tc>
        <w:tc>
          <w:tcPr>
            <w:tcW w:w="0" w:type="auto"/>
          </w:tcPr>
          <w:p w14:paraId="595376CB" w14:textId="64C42E23"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P</w:t>
            </w:r>
          </w:p>
        </w:tc>
        <w:tc>
          <w:tcPr>
            <w:tcW w:w="0" w:type="auto"/>
          </w:tcPr>
          <w:p w14:paraId="5D357F15" w14:textId="37D3F464"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w:t>
            </w:r>
            <w:r w:rsidRPr="00296550">
              <w:rPr>
                <w:rFonts w:asciiTheme="minorHAnsi" w:hAnsiTheme="minorHAnsi" w:cstheme="minorHAnsi"/>
                <w:sz w:val="20"/>
                <w:szCs w:val="20"/>
              </w:rPr>
              <w:t>b (or (</w:t>
            </w:r>
            <w:proofErr w:type="spellStart"/>
            <w:r w:rsidRPr="00296550">
              <w:rPr>
                <w:rFonts w:asciiTheme="minorHAnsi" w:hAnsiTheme="minorHAnsi" w:cstheme="minorHAnsi"/>
                <w:sz w:val="20"/>
                <w:szCs w:val="20"/>
              </w:rPr>
              <w:t>hPa</w:t>
            </w:r>
            <w:proofErr w:type="spellEnd"/>
            <w:r w:rsidRPr="00296550">
              <w:rPr>
                <w:rFonts w:asciiTheme="minorHAnsi" w:hAnsiTheme="minorHAnsi" w:cstheme="minorHAnsi"/>
                <w:sz w:val="20"/>
                <w:szCs w:val="20"/>
              </w:rPr>
              <w:t>)</w:t>
            </w:r>
          </w:p>
        </w:tc>
      </w:tr>
      <w:tr w:rsidR="0010130C" w:rsidRPr="00296550" w14:paraId="0D53897D" w14:textId="77777777" w:rsidTr="0010130C">
        <w:trPr>
          <w:jc w:val="center"/>
        </w:trPr>
        <w:tc>
          <w:tcPr>
            <w:tcW w:w="0" w:type="auto"/>
          </w:tcPr>
          <w:p w14:paraId="6188CBE9" w14:textId="2AAC7289" w:rsidR="0010130C" w:rsidRPr="00296550" w:rsidRDefault="0010130C" w:rsidP="00864FF1">
            <w:pPr>
              <w:rPr>
                <w:rFonts w:asciiTheme="minorHAnsi" w:hAnsiTheme="minorHAnsi" w:cstheme="minorHAnsi"/>
                <w:sz w:val="20"/>
                <w:szCs w:val="20"/>
              </w:rPr>
            </w:pPr>
            <w:r w:rsidRPr="00296550">
              <w:rPr>
                <w:rFonts w:asciiTheme="minorHAnsi" w:hAnsiTheme="minorHAnsi" w:cstheme="minorHAnsi"/>
                <w:sz w:val="20"/>
                <w:szCs w:val="20"/>
              </w:rPr>
              <w:t>Temperature</w:t>
            </w:r>
          </w:p>
        </w:tc>
        <w:tc>
          <w:tcPr>
            <w:tcW w:w="0" w:type="auto"/>
          </w:tcPr>
          <w:p w14:paraId="34459A8F" w14:textId="552AF105" w:rsidR="0010130C" w:rsidRPr="00296550" w:rsidRDefault="0010130C" w:rsidP="0010130C">
            <w:pPr>
              <w:jc w:val="center"/>
              <w:rPr>
                <w:rFonts w:asciiTheme="minorHAnsi" w:hAnsiTheme="minorHAnsi" w:cstheme="minorHAnsi"/>
                <w:sz w:val="20"/>
                <w:szCs w:val="20"/>
              </w:rPr>
            </w:pPr>
            <w:r>
              <w:rPr>
                <w:rFonts w:asciiTheme="minorHAnsi" w:hAnsiTheme="minorHAnsi" w:cstheme="minorHAnsi"/>
                <w:sz w:val="20"/>
                <w:szCs w:val="20"/>
              </w:rPr>
              <w:t>T</w:t>
            </w:r>
          </w:p>
        </w:tc>
        <w:tc>
          <w:tcPr>
            <w:tcW w:w="0" w:type="auto"/>
          </w:tcPr>
          <w:p w14:paraId="5803A593" w14:textId="72013B1C" w:rsidR="0010130C" w:rsidRDefault="0010130C" w:rsidP="00864FF1">
            <w:pPr>
              <w:rPr>
                <w:rFonts w:asciiTheme="minorHAnsi" w:hAnsiTheme="minorHAnsi" w:cstheme="minorHAnsi"/>
                <w:sz w:val="20"/>
                <w:szCs w:val="20"/>
              </w:rPr>
            </w:pPr>
            <w:r w:rsidRPr="00296550">
              <w:rPr>
                <w:rFonts w:asciiTheme="minorHAnsi" w:hAnsiTheme="minorHAnsi" w:cstheme="minorHAnsi"/>
                <w:sz w:val="20"/>
                <w:szCs w:val="20"/>
              </w:rPr>
              <w:t>Kelvin (K)</w:t>
            </w:r>
          </w:p>
        </w:tc>
      </w:tr>
      <w:tr w:rsidR="0010130C" w:rsidRPr="00296550" w14:paraId="40981780" w14:textId="77777777" w:rsidTr="0010130C">
        <w:trPr>
          <w:jc w:val="center"/>
        </w:trPr>
        <w:tc>
          <w:tcPr>
            <w:tcW w:w="0" w:type="auto"/>
          </w:tcPr>
          <w:p w14:paraId="34EF3AD7" w14:textId="780E7D33"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Molecular densities</w:t>
            </w:r>
          </w:p>
        </w:tc>
        <w:tc>
          <w:tcPr>
            <w:tcW w:w="0" w:type="auto"/>
          </w:tcPr>
          <w:p w14:paraId="5C3C7D32" w14:textId="5767D612" w:rsidR="0010130C" w:rsidRPr="0010130C" w:rsidRDefault="0010130C" w:rsidP="0010130C">
            <w:pPr>
              <w:jc w:val="center"/>
              <w:rPr>
                <w:rFonts w:ascii="Symbol" w:hAnsi="Symbol" w:cstheme="minorHAnsi"/>
                <w:sz w:val="20"/>
                <w:szCs w:val="20"/>
              </w:rPr>
            </w:pPr>
            <w:r w:rsidRPr="0010130C">
              <w:rPr>
                <w:rFonts w:ascii="Symbol" w:hAnsi="Symbol" w:cstheme="minorHAnsi"/>
                <w:sz w:val="20"/>
                <w:szCs w:val="20"/>
              </w:rPr>
              <w:t></w:t>
            </w:r>
          </w:p>
        </w:tc>
        <w:tc>
          <w:tcPr>
            <w:tcW w:w="0" w:type="auto"/>
          </w:tcPr>
          <w:p w14:paraId="58B113C2" w14:textId="6D471D50"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molecules.cm</w:t>
            </w:r>
            <w:r w:rsidRPr="00296550">
              <w:rPr>
                <w:rFonts w:asciiTheme="minorHAnsi" w:hAnsiTheme="minorHAnsi" w:cstheme="minorHAnsi"/>
                <w:sz w:val="20"/>
                <w:szCs w:val="20"/>
                <w:vertAlign w:val="superscript"/>
              </w:rPr>
              <w:t>-3</w:t>
            </w:r>
          </w:p>
        </w:tc>
      </w:tr>
      <w:tr w:rsidR="0010130C" w:rsidRPr="00296550" w14:paraId="6D8C0983" w14:textId="77777777" w:rsidTr="0010130C">
        <w:trPr>
          <w:jc w:val="center"/>
        </w:trPr>
        <w:tc>
          <w:tcPr>
            <w:tcW w:w="0" w:type="auto"/>
          </w:tcPr>
          <w:p w14:paraId="25CA5388" w14:textId="502AFCFE"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Molecular amounts</w:t>
            </w:r>
          </w:p>
        </w:tc>
        <w:tc>
          <w:tcPr>
            <w:tcW w:w="0" w:type="auto"/>
          </w:tcPr>
          <w:p w14:paraId="51F3DF3C" w14:textId="6B6D33C4"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w</w:t>
            </w:r>
          </w:p>
        </w:tc>
        <w:tc>
          <w:tcPr>
            <w:tcW w:w="0" w:type="auto"/>
          </w:tcPr>
          <w:p w14:paraId="5DF34D90" w14:textId="179BE02D"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molecules.cm</w:t>
            </w:r>
            <w:r w:rsidRPr="00296550">
              <w:rPr>
                <w:rFonts w:asciiTheme="minorHAnsi" w:hAnsiTheme="minorHAnsi" w:cstheme="minorHAnsi"/>
                <w:sz w:val="20"/>
                <w:szCs w:val="20"/>
                <w:vertAlign w:val="superscript"/>
              </w:rPr>
              <w:t>-</w:t>
            </w:r>
            <w:r>
              <w:rPr>
                <w:rFonts w:asciiTheme="minorHAnsi" w:hAnsiTheme="minorHAnsi" w:cstheme="minorHAnsi"/>
                <w:sz w:val="20"/>
                <w:szCs w:val="20"/>
                <w:vertAlign w:val="superscript"/>
              </w:rPr>
              <w:t>2</w:t>
            </w:r>
          </w:p>
        </w:tc>
      </w:tr>
      <w:tr w:rsidR="0010130C" w:rsidRPr="00296550" w14:paraId="24C6A5C5" w14:textId="77777777" w:rsidTr="0010130C">
        <w:trPr>
          <w:jc w:val="center"/>
        </w:trPr>
        <w:tc>
          <w:tcPr>
            <w:tcW w:w="0" w:type="auto"/>
          </w:tcPr>
          <w:p w14:paraId="3055E6DE" w14:textId="39E104B4"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Angles</w:t>
            </w:r>
          </w:p>
        </w:tc>
        <w:tc>
          <w:tcPr>
            <w:tcW w:w="0" w:type="auto"/>
          </w:tcPr>
          <w:p w14:paraId="30251816" w14:textId="77777777" w:rsidR="0010130C" w:rsidRDefault="0010130C" w:rsidP="0010130C">
            <w:pPr>
              <w:jc w:val="center"/>
              <w:rPr>
                <w:rFonts w:asciiTheme="minorHAnsi" w:hAnsiTheme="minorHAnsi" w:cstheme="minorHAnsi"/>
                <w:sz w:val="20"/>
                <w:szCs w:val="20"/>
              </w:rPr>
            </w:pPr>
          </w:p>
        </w:tc>
        <w:tc>
          <w:tcPr>
            <w:tcW w:w="0" w:type="auto"/>
          </w:tcPr>
          <w:p w14:paraId="6A86AB49" w14:textId="0F224105"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degrees</w:t>
            </w:r>
          </w:p>
        </w:tc>
      </w:tr>
      <w:tr w:rsidR="0010130C" w:rsidRPr="00296550" w14:paraId="7F837DE0" w14:textId="77777777" w:rsidTr="0010130C">
        <w:trPr>
          <w:jc w:val="center"/>
        </w:trPr>
        <w:tc>
          <w:tcPr>
            <w:tcW w:w="0" w:type="auto"/>
          </w:tcPr>
          <w:p w14:paraId="40F10742" w14:textId="04354836" w:rsidR="0010130C" w:rsidRDefault="0010130C" w:rsidP="00FA2F77">
            <w:pPr>
              <w:rPr>
                <w:rFonts w:asciiTheme="minorHAnsi" w:hAnsiTheme="minorHAnsi" w:cstheme="minorHAnsi"/>
                <w:sz w:val="20"/>
                <w:szCs w:val="20"/>
              </w:rPr>
            </w:pPr>
            <w:r>
              <w:rPr>
                <w:rFonts w:asciiTheme="minorHAnsi" w:hAnsiTheme="minorHAnsi" w:cstheme="minorHAnsi"/>
                <w:sz w:val="20"/>
                <w:szCs w:val="20"/>
              </w:rPr>
              <w:t>Wavenumber</w:t>
            </w:r>
          </w:p>
        </w:tc>
        <w:tc>
          <w:tcPr>
            <w:tcW w:w="0" w:type="auto"/>
          </w:tcPr>
          <w:p w14:paraId="6B85BB63" w14:textId="11BFBE84" w:rsidR="0010130C" w:rsidRPr="0010130C" w:rsidRDefault="0010130C" w:rsidP="0010130C">
            <w:pPr>
              <w:jc w:val="center"/>
              <w:rPr>
                <w:rFonts w:ascii="Symbol" w:hAnsi="Symbol" w:cstheme="minorHAnsi"/>
                <w:sz w:val="20"/>
                <w:szCs w:val="20"/>
              </w:rPr>
            </w:pPr>
            <w:r w:rsidRPr="0010130C">
              <w:rPr>
                <w:rFonts w:ascii="Symbol" w:hAnsi="Symbol" w:cstheme="minorHAnsi"/>
                <w:sz w:val="20"/>
                <w:szCs w:val="20"/>
              </w:rPr>
              <w:t></w:t>
            </w:r>
          </w:p>
        </w:tc>
        <w:tc>
          <w:tcPr>
            <w:tcW w:w="0" w:type="auto"/>
          </w:tcPr>
          <w:p w14:paraId="79B04FC8" w14:textId="1A19D178" w:rsidR="0010130C" w:rsidRDefault="0010130C" w:rsidP="00FA2F77">
            <w:pPr>
              <w:rPr>
                <w:rFonts w:asciiTheme="minorHAnsi" w:hAnsiTheme="minorHAnsi" w:cstheme="minorHAnsi"/>
                <w:sz w:val="20"/>
                <w:szCs w:val="20"/>
              </w:rPr>
            </w:pPr>
            <w:proofErr w:type="gramStart"/>
            <w:r>
              <w:rPr>
                <w:rFonts w:asciiTheme="minorHAnsi" w:hAnsiTheme="minorHAnsi" w:cstheme="minorHAnsi"/>
                <w:sz w:val="20"/>
                <w:szCs w:val="20"/>
              </w:rPr>
              <w:t>cm</w:t>
            </w:r>
            <w:r w:rsidRPr="00296550">
              <w:rPr>
                <w:rFonts w:asciiTheme="minorHAnsi" w:hAnsiTheme="minorHAnsi" w:cstheme="minorHAnsi"/>
                <w:sz w:val="20"/>
                <w:szCs w:val="20"/>
                <w:vertAlign w:val="superscript"/>
              </w:rPr>
              <w:t>-1</w:t>
            </w:r>
            <w:proofErr w:type="gramEnd"/>
          </w:p>
        </w:tc>
      </w:tr>
      <w:tr w:rsidR="0010130C" w:rsidRPr="00296550" w14:paraId="06C74DDB" w14:textId="77777777" w:rsidTr="0010130C">
        <w:trPr>
          <w:jc w:val="center"/>
        </w:trPr>
        <w:tc>
          <w:tcPr>
            <w:tcW w:w="0" w:type="auto"/>
          </w:tcPr>
          <w:p w14:paraId="73D23ECB" w14:textId="0EA03478"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Radiance</w:t>
            </w:r>
          </w:p>
        </w:tc>
        <w:tc>
          <w:tcPr>
            <w:tcW w:w="0" w:type="auto"/>
          </w:tcPr>
          <w:p w14:paraId="405C474E" w14:textId="5C5560A7" w:rsidR="0010130C" w:rsidRDefault="0010130C" w:rsidP="0010130C">
            <w:pPr>
              <w:jc w:val="center"/>
              <w:rPr>
                <w:rFonts w:asciiTheme="minorHAnsi" w:hAnsiTheme="minorHAnsi" w:cstheme="minorHAnsi"/>
                <w:sz w:val="20"/>
                <w:szCs w:val="20"/>
              </w:rPr>
            </w:pPr>
            <w:r>
              <w:rPr>
                <w:rFonts w:asciiTheme="minorHAnsi" w:hAnsiTheme="minorHAnsi" w:cstheme="minorHAnsi"/>
                <w:sz w:val="20"/>
                <w:szCs w:val="20"/>
              </w:rPr>
              <w:t>R</w:t>
            </w:r>
          </w:p>
        </w:tc>
        <w:tc>
          <w:tcPr>
            <w:tcW w:w="0" w:type="auto"/>
          </w:tcPr>
          <w:p w14:paraId="63BFF5D8" w14:textId="0472BA28" w:rsidR="0010130C" w:rsidRPr="00296550" w:rsidRDefault="0010130C" w:rsidP="00FA2F77">
            <w:pPr>
              <w:rPr>
                <w:rFonts w:asciiTheme="minorHAnsi" w:hAnsiTheme="minorHAnsi" w:cstheme="minorHAnsi"/>
                <w:sz w:val="20"/>
                <w:szCs w:val="20"/>
              </w:rPr>
            </w:pPr>
            <w:r>
              <w:rPr>
                <w:rFonts w:asciiTheme="minorHAnsi" w:hAnsiTheme="minorHAnsi" w:cstheme="minorHAnsi"/>
                <w:sz w:val="20"/>
                <w:szCs w:val="20"/>
              </w:rPr>
              <w:t>W.</w:t>
            </w:r>
            <w:proofErr w:type="gramStart"/>
            <w:r>
              <w:rPr>
                <w:rFonts w:asciiTheme="minorHAnsi" w:hAnsiTheme="minorHAnsi" w:cstheme="minorHAnsi"/>
                <w:sz w:val="20"/>
                <w:szCs w:val="20"/>
              </w:rPr>
              <w:t>cm</w:t>
            </w:r>
            <w:r w:rsidRPr="00296550">
              <w:rPr>
                <w:rFonts w:asciiTheme="minorHAnsi" w:hAnsiTheme="minorHAnsi" w:cstheme="minorHAnsi"/>
                <w:sz w:val="20"/>
                <w:szCs w:val="20"/>
                <w:vertAlign w:val="superscript"/>
              </w:rPr>
              <w:t>-2</w:t>
            </w:r>
            <w:proofErr w:type="gramEnd"/>
            <w:r>
              <w:rPr>
                <w:rFonts w:asciiTheme="minorHAnsi" w:hAnsiTheme="minorHAnsi" w:cstheme="minorHAnsi"/>
                <w:sz w:val="20"/>
                <w:szCs w:val="20"/>
              </w:rPr>
              <w:t>. [cm-1]</w:t>
            </w:r>
            <w:r w:rsidRPr="00296550">
              <w:rPr>
                <w:rFonts w:asciiTheme="minorHAnsi" w:hAnsiTheme="minorHAnsi" w:cstheme="minorHAnsi"/>
                <w:sz w:val="20"/>
                <w:szCs w:val="20"/>
                <w:vertAlign w:val="superscript"/>
              </w:rPr>
              <w:t>-1</w:t>
            </w:r>
            <w:r w:rsidRPr="00296550">
              <w:rPr>
                <w:rFonts w:asciiTheme="minorHAnsi" w:hAnsiTheme="minorHAnsi" w:cstheme="minorHAnsi"/>
                <w:sz w:val="20"/>
                <w:szCs w:val="20"/>
              </w:rPr>
              <w:t xml:space="preserve">. </w:t>
            </w:r>
            <w:proofErr w:type="gramStart"/>
            <w:r>
              <w:rPr>
                <w:rFonts w:asciiTheme="minorHAnsi" w:hAnsiTheme="minorHAnsi" w:cstheme="minorHAnsi"/>
                <w:sz w:val="20"/>
                <w:szCs w:val="20"/>
              </w:rPr>
              <w:t>ster.</w:t>
            </w:r>
            <w:r w:rsidRPr="00296550">
              <w:rPr>
                <w:rFonts w:asciiTheme="minorHAnsi" w:hAnsiTheme="minorHAnsi" w:cstheme="minorHAnsi"/>
                <w:sz w:val="20"/>
                <w:szCs w:val="20"/>
                <w:vertAlign w:val="superscript"/>
              </w:rPr>
              <w:t>-1</w:t>
            </w:r>
            <w:proofErr w:type="gramEnd"/>
          </w:p>
        </w:tc>
      </w:tr>
      <w:tr w:rsidR="0026672F" w:rsidRPr="00296550" w14:paraId="7213C0E4" w14:textId="77777777" w:rsidTr="0010130C">
        <w:trPr>
          <w:jc w:val="center"/>
        </w:trPr>
        <w:tc>
          <w:tcPr>
            <w:tcW w:w="0" w:type="auto"/>
          </w:tcPr>
          <w:p w14:paraId="29F8A586" w14:textId="7FA437C0" w:rsidR="0026672F" w:rsidRDefault="003E53AD" w:rsidP="00FA2F77">
            <w:pPr>
              <w:rPr>
                <w:rFonts w:asciiTheme="minorHAnsi" w:hAnsiTheme="minorHAnsi" w:cstheme="minorHAnsi"/>
                <w:sz w:val="20"/>
                <w:szCs w:val="20"/>
              </w:rPr>
            </w:pPr>
            <w:r>
              <w:rPr>
                <w:rFonts w:asciiTheme="minorHAnsi" w:hAnsiTheme="minorHAnsi" w:cstheme="minorHAnsi"/>
                <w:sz w:val="20"/>
                <w:szCs w:val="20"/>
              </w:rPr>
              <w:t>Radiative Fluxes</w:t>
            </w:r>
          </w:p>
        </w:tc>
        <w:tc>
          <w:tcPr>
            <w:tcW w:w="0" w:type="auto"/>
          </w:tcPr>
          <w:p w14:paraId="42F2C046" w14:textId="77777777" w:rsidR="0026672F" w:rsidRDefault="0026672F" w:rsidP="0010130C">
            <w:pPr>
              <w:jc w:val="center"/>
              <w:rPr>
                <w:rFonts w:asciiTheme="minorHAnsi" w:hAnsiTheme="minorHAnsi" w:cstheme="minorHAnsi"/>
                <w:sz w:val="20"/>
                <w:szCs w:val="20"/>
              </w:rPr>
            </w:pPr>
          </w:p>
        </w:tc>
        <w:tc>
          <w:tcPr>
            <w:tcW w:w="0" w:type="auto"/>
          </w:tcPr>
          <w:p w14:paraId="75C718EA" w14:textId="6C5B6788" w:rsidR="0026672F" w:rsidRDefault="003E53AD" w:rsidP="00FA2F77">
            <w:pPr>
              <w:rPr>
                <w:rFonts w:asciiTheme="minorHAnsi" w:hAnsiTheme="minorHAnsi" w:cstheme="minorHAnsi"/>
                <w:sz w:val="20"/>
                <w:szCs w:val="20"/>
              </w:rPr>
            </w:pPr>
            <w:r>
              <w:rPr>
                <w:rFonts w:asciiTheme="minorHAnsi" w:hAnsiTheme="minorHAnsi" w:cstheme="minorHAnsi"/>
                <w:sz w:val="20"/>
                <w:szCs w:val="20"/>
              </w:rPr>
              <w:t>W/m</w:t>
            </w:r>
            <w:r w:rsidRPr="00EF03FC">
              <w:rPr>
                <w:rFonts w:asciiTheme="minorHAnsi" w:hAnsiTheme="minorHAnsi" w:cstheme="minorHAnsi"/>
                <w:sz w:val="20"/>
                <w:szCs w:val="20"/>
                <w:vertAlign w:val="superscript"/>
              </w:rPr>
              <w:t>2</w:t>
            </w:r>
          </w:p>
        </w:tc>
      </w:tr>
      <w:tr w:rsidR="003E53AD" w:rsidRPr="00296550" w14:paraId="3EBE347D" w14:textId="77777777" w:rsidTr="0010130C">
        <w:trPr>
          <w:jc w:val="center"/>
        </w:trPr>
        <w:tc>
          <w:tcPr>
            <w:tcW w:w="0" w:type="auto"/>
          </w:tcPr>
          <w:p w14:paraId="11D68AA9" w14:textId="0D2444F9" w:rsidR="003E53AD" w:rsidRDefault="003E53AD" w:rsidP="00FA2F77">
            <w:pPr>
              <w:rPr>
                <w:rFonts w:asciiTheme="minorHAnsi" w:hAnsiTheme="minorHAnsi" w:cstheme="minorHAnsi"/>
                <w:sz w:val="20"/>
                <w:szCs w:val="20"/>
              </w:rPr>
            </w:pPr>
            <w:r>
              <w:rPr>
                <w:rFonts w:asciiTheme="minorHAnsi" w:hAnsiTheme="minorHAnsi" w:cstheme="minorHAnsi"/>
                <w:sz w:val="20"/>
                <w:szCs w:val="20"/>
              </w:rPr>
              <w:t>Heating Rat</w:t>
            </w:r>
            <w:r w:rsidR="00F0605D">
              <w:rPr>
                <w:rFonts w:asciiTheme="minorHAnsi" w:hAnsiTheme="minorHAnsi" w:cstheme="minorHAnsi"/>
                <w:sz w:val="20"/>
                <w:szCs w:val="20"/>
              </w:rPr>
              <w:t>e</w:t>
            </w:r>
          </w:p>
        </w:tc>
        <w:tc>
          <w:tcPr>
            <w:tcW w:w="0" w:type="auto"/>
          </w:tcPr>
          <w:p w14:paraId="6E922AAB" w14:textId="77777777" w:rsidR="003E53AD" w:rsidRDefault="003E53AD" w:rsidP="0010130C">
            <w:pPr>
              <w:jc w:val="center"/>
              <w:rPr>
                <w:rFonts w:asciiTheme="minorHAnsi" w:hAnsiTheme="minorHAnsi" w:cstheme="minorHAnsi"/>
                <w:sz w:val="20"/>
                <w:szCs w:val="20"/>
              </w:rPr>
            </w:pPr>
          </w:p>
        </w:tc>
        <w:tc>
          <w:tcPr>
            <w:tcW w:w="0" w:type="auto"/>
          </w:tcPr>
          <w:p w14:paraId="787BC194" w14:textId="18705129" w:rsidR="003E53AD" w:rsidRDefault="00F0605D" w:rsidP="00FA2F77">
            <w:pPr>
              <w:rPr>
                <w:rFonts w:asciiTheme="minorHAnsi" w:hAnsiTheme="minorHAnsi" w:cstheme="minorHAnsi"/>
                <w:sz w:val="20"/>
                <w:szCs w:val="20"/>
              </w:rPr>
            </w:pPr>
            <w:r>
              <w:rPr>
                <w:rFonts w:asciiTheme="minorHAnsi" w:hAnsiTheme="minorHAnsi" w:cstheme="minorHAnsi"/>
                <w:sz w:val="20"/>
                <w:szCs w:val="20"/>
              </w:rPr>
              <w:t>Deg/Day</w:t>
            </w:r>
          </w:p>
        </w:tc>
      </w:tr>
    </w:tbl>
    <w:p w14:paraId="371731D4" w14:textId="77777777" w:rsidR="009C6CBA" w:rsidRDefault="009C6CBA" w:rsidP="00FA2F77">
      <w:pPr>
        <w:rPr>
          <w:b/>
          <w:sz w:val="36"/>
          <w:szCs w:val="36"/>
        </w:rPr>
      </w:pPr>
    </w:p>
    <w:p w14:paraId="2F744A8C" w14:textId="1C809A37" w:rsidR="00296550" w:rsidRPr="009C6CBA" w:rsidRDefault="009C6CBA" w:rsidP="00EF03FC">
      <w:pPr>
        <w:jc w:val="both"/>
      </w:pPr>
      <w:r w:rsidRPr="009C6CBA">
        <w:t>Observer viewing angle</w:t>
      </w:r>
      <w:r>
        <w:t xml:space="preserve"> is defined with respect to the vertical at the observer level. Angles in the 0-90°</w:t>
      </w:r>
      <w:r w:rsidR="00205FB3">
        <w:t xml:space="preserve"> </w:t>
      </w:r>
      <w:r w:rsidR="00855A2D">
        <w:t xml:space="preserve">quadrant </w:t>
      </w:r>
      <w:r>
        <w:t xml:space="preserve">indicate an observer </w:t>
      </w:r>
      <w:r w:rsidRPr="00855A2D">
        <w:rPr>
          <w:i/>
        </w:rPr>
        <w:t>looking up</w:t>
      </w:r>
      <w:r>
        <w:t xml:space="preserve"> and angles in the range 90-180° </w:t>
      </w:r>
      <w:r w:rsidR="00C806EA">
        <w:t xml:space="preserve">indicate a </w:t>
      </w:r>
      <w:r w:rsidR="00C806EA" w:rsidRPr="00855A2D">
        <w:rPr>
          <w:i/>
        </w:rPr>
        <w:t>down-looking</w:t>
      </w:r>
      <w:r w:rsidR="00C806EA">
        <w:t xml:space="preserve"> configuration. Solar illumination </w:t>
      </w:r>
      <w:r w:rsidR="00DE65D0">
        <w:t>geometry</w:t>
      </w:r>
      <w:r w:rsidR="00855A2D">
        <w:t xml:space="preserve"> </w:t>
      </w:r>
      <w:r w:rsidR="00C806EA">
        <w:t>is defined by the solar zenith angle at the Earth’ surface and the sun azimuth angle relative to the viewing path (only used with CLBLM-multi-stream in scattering atmospheres, for off-nadir or off-zenith viewing).</w:t>
      </w:r>
    </w:p>
    <w:p w14:paraId="0BBFC13B" w14:textId="0EF98C5E" w:rsidR="009C6CBA" w:rsidRDefault="009C6CBA" w:rsidP="00FA2F77">
      <w:pPr>
        <w:rPr>
          <w:b/>
          <w:sz w:val="36"/>
          <w:szCs w:val="36"/>
        </w:rPr>
      </w:pPr>
    </w:p>
    <w:p w14:paraId="47FA9538" w14:textId="65A9D152" w:rsidR="00FA2F77" w:rsidRDefault="00FA2F77" w:rsidP="00FB1BB4">
      <w:pPr>
        <w:pStyle w:val="Heading1"/>
      </w:pPr>
      <w:bookmarkStart w:id="125" w:name="_Toc133855142"/>
      <w:r w:rsidRPr="004207F4">
        <w:t>Appendix</w:t>
      </w:r>
      <w:r w:rsidR="003353AA">
        <w:t xml:space="preserve"> B</w:t>
      </w:r>
      <w:r w:rsidRPr="004207F4">
        <w:t xml:space="preserve">: CLBLM </w:t>
      </w:r>
      <w:r>
        <w:t xml:space="preserve">input scene </w:t>
      </w:r>
      <w:r w:rsidRPr="004207F4">
        <w:t>file format and content</w:t>
      </w:r>
      <w:bookmarkEnd w:id="125"/>
    </w:p>
    <w:p w14:paraId="5BA0C688" w14:textId="77777777" w:rsidR="00FA2F77" w:rsidRDefault="00FA2F77" w:rsidP="00FA2F77">
      <w:pPr>
        <w:rPr>
          <w:b/>
          <w:sz w:val="36"/>
          <w:szCs w:val="36"/>
        </w:rPr>
      </w:pPr>
    </w:p>
    <w:p w14:paraId="273D68E3" w14:textId="4206EE72" w:rsidR="00FA2F77" w:rsidRDefault="00FA2F77" w:rsidP="0023499E">
      <w:pPr>
        <w:spacing w:line="360" w:lineRule="auto"/>
        <w:jc w:val="both"/>
        <w:rPr>
          <w:rFonts w:cs="Courier New"/>
        </w:rPr>
      </w:pPr>
      <w:r>
        <w:rPr>
          <w:rFonts w:cs="Courier New"/>
        </w:rPr>
        <w:t>The NetCDF4 format CLBLM Scene file consists of groups of scene data. One scene per group.  Each scene/group can have its own number of molecules, number of levels and surface properties.  Number of scenes is defined in the root group.  Table</w:t>
      </w:r>
      <w:r w:rsidR="00917104">
        <w:rPr>
          <w:rFonts w:cs="Courier New"/>
        </w:rPr>
        <w:t xml:space="preserve"> </w:t>
      </w:r>
      <w:r w:rsidR="004466D1">
        <w:rPr>
          <w:rFonts w:cs="Courier New"/>
        </w:rPr>
        <w:t>1</w:t>
      </w:r>
      <w:r w:rsidR="008929CD">
        <w:rPr>
          <w:rFonts w:cs="Courier New"/>
        </w:rPr>
        <w:t>4</w:t>
      </w:r>
      <w:r>
        <w:rPr>
          <w:rFonts w:cs="Courier New"/>
        </w:rPr>
        <w:t xml:space="preserve"> gives definitions for dimensions, </w:t>
      </w:r>
      <w:proofErr w:type="gramStart"/>
      <w:r>
        <w:rPr>
          <w:rFonts w:cs="Courier New"/>
        </w:rPr>
        <w:t>variables</w:t>
      </w:r>
      <w:proofErr w:type="gramEnd"/>
      <w:r>
        <w:rPr>
          <w:rFonts w:cs="Courier New"/>
        </w:rPr>
        <w:t xml:space="preserve"> and attributes. </w:t>
      </w:r>
    </w:p>
    <w:p w14:paraId="79ED9CDC" w14:textId="77777777" w:rsidR="00FA2F77" w:rsidRDefault="00FA2F77" w:rsidP="00FA2F77">
      <w:pPr>
        <w:rPr>
          <w:rFonts w:cs="Courier New"/>
        </w:rPr>
      </w:pPr>
    </w:p>
    <w:p w14:paraId="2BA7A04E" w14:textId="1EF670DF" w:rsidR="00FA2F77" w:rsidRDefault="0023499E" w:rsidP="0023499E">
      <w:pPr>
        <w:pStyle w:val="Caption"/>
        <w:keepNext/>
        <w:jc w:val="center"/>
        <w:rPr>
          <w:rFonts w:cs="Courier New"/>
          <w:b w:val="0"/>
          <w:sz w:val="20"/>
        </w:rPr>
      </w:pPr>
      <w:r w:rsidRPr="0023499E">
        <w:rPr>
          <w:sz w:val="20"/>
        </w:rPr>
        <w:t>Table</w:t>
      </w:r>
      <w:r w:rsidR="004466D1">
        <w:rPr>
          <w:sz w:val="20"/>
        </w:rPr>
        <w:t>1</w:t>
      </w:r>
      <w:r w:rsidR="008929CD">
        <w:rPr>
          <w:sz w:val="20"/>
        </w:rPr>
        <w:t>4</w:t>
      </w:r>
      <w:r w:rsidRPr="0023499E">
        <w:rPr>
          <w:sz w:val="20"/>
        </w:rPr>
        <w:t xml:space="preserve">: </w:t>
      </w:r>
      <w:r w:rsidR="00FA2F77" w:rsidRPr="0023499E">
        <w:rPr>
          <w:rFonts w:cs="Courier New"/>
          <w:b w:val="0"/>
          <w:sz w:val="20"/>
        </w:rPr>
        <w:t xml:space="preserve">Definition of </w:t>
      </w:r>
      <w:proofErr w:type="spellStart"/>
      <w:r w:rsidR="00FA2F77" w:rsidRPr="0023499E">
        <w:rPr>
          <w:rFonts w:cs="Courier New"/>
          <w:b w:val="0"/>
          <w:sz w:val="20"/>
        </w:rPr>
        <w:t>NetCDF</w:t>
      </w:r>
      <w:proofErr w:type="spellEnd"/>
      <w:r w:rsidR="00FA2F77" w:rsidRPr="0023499E">
        <w:rPr>
          <w:rFonts w:cs="Courier New"/>
          <w:b w:val="0"/>
          <w:sz w:val="20"/>
        </w:rPr>
        <w:t xml:space="preserve"> file for CLBLM scene data.</w:t>
      </w:r>
    </w:p>
    <w:p w14:paraId="3EEA9B09" w14:textId="77777777" w:rsidR="0023499E" w:rsidRPr="0023499E" w:rsidRDefault="0023499E" w:rsidP="0023499E"/>
    <w:tbl>
      <w:tblPr>
        <w:tblStyle w:val="TableGrid"/>
        <w:tblW w:w="11654" w:type="dxa"/>
        <w:jc w:val="center"/>
        <w:tblLook w:val="04A0" w:firstRow="1" w:lastRow="0" w:firstColumn="1" w:lastColumn="0" w:noHBand="0" w:noVBand="1"/>
      </w:tblPr>
      <w:tblGrid>
        <w:gridCol w:w="3865"/>
        <w:gridCol w:w="6210"/>
        <w:gridCol w:w="1579"/>
      </w:tblGrid>
      <w:tr w:rsidR="00C777B5" w:rsidRPr="00C777B5" w14:paraId="46D875E2" w14:textId="294E25BB" w:rsidTr="002E1A0F">
        <w:trPr>
          <w:jc w:val="center"/>
        </w:trPr>
        <w:tc>
          <w:tcPr>
            <w:tcW w:w="10075" w:type="dxa"/>
            <w:gridSpan w:val="2"/>
          </w:tcPr>
          <w:p w14:paraId="3D0B83C9" w14:textId="77777777" w:rsidR="00C777B5" w:rsidRPr="002E1A0F" w:rsidRDefault="00C777B5" w:rsidP="002E1A0F">
            <w:pPr>
              <w:jc w:val="center"/>
              <w:rPr>
                <w:rFonts w:asciiTheme="minorHAnsi" w:hAnsiTheme="minorHAnsi" w:cs="Courier New"/>
                <w:b/>
                <w:sz w:val="20"/>
                <w:szCs w:val="20"/>
              </w:rPr>
            </w:pPr>
          </w:p>
          <w:p w14:paraId="44AD07A8" w14:textId="2832087F" w:rsidR="00C777B5" w:rsidRPr="002E1A0F" w:rsidRDefault="00C777B5" w:rsidP="002E1A0F">
            <w:pPr>
              <w:jc w:val="center"/>
              <w:rPr>
                <w:rFonts w:asciiTheme="minorHAnsi" w:hAnsiTheme="minorHAnsi" w:cs="Courier New"/>
                <w:b/>
                <w:sz w:val="20"/>
                <w:szCs w:val="20"/>
              </w:rPr>
            </w:pPr>
            <w:r w:rsidRPr="002E1A0F">
              <w:rPr>
                <w:rFonts w:asciiTheme="minorHAnsi" w:hAnsiTheme="minorHAnsi" w:cs="Courier New"/>
                <w:b/>
                <w:sz w:val="20"/>
                <w:szCs w:val="20"/>
              </w:rPr>
              <w:t>root group (Header):</w:t>
            </w:r>
          </w:p>
          <w:p w14:paraId="7C78F192" w14:textId="269E0D8E" w:rsidR="00C777B5" w:rsidRPr="002E1A0F" w:rsidRDefault="00C777B5" w:rsidP="002E1A0F">
            <w:pPr>
              <w:jc w:val="center"/>
              <w:rPr>
                <w:rFonts w:asciiTheme="minorHAnsi" w:hAnsiTheme="minorHAnsi" w:cs="Courier New"/>
                <w:b/>
                <w:sz w:val="20"/>
                <w:szCs w:val="20"/>
              </w:rPr>
            </w:pPr>
          </w:p>
        </w:tc>
        <w:tc>
          <w:tcPr>
            <w:tcW w:w="1579" w:type="dxa"/>
          </w:tcPr>
          <w:p w14:paraId="360A521F" w14:textId="77777777" w:rsidR="00C777B5" w:rsidRPr="002E1A0F" w:rsidRDefault="00C777B5">
            <w:pPr>
              <w:jc w:val="center"/>
              <w:rPr>
                <w:rFonts w:asciiTheme="minorHAnsi" w:hAnsiTheme="minorHAnsi" w:cs="Courier New"/>
                <w:b/>
                <w:sz w:val="20"/>
                <w:szCs w:val="20"/>
              </w:rPr>
            </w:pPr>
          </w:p>
        </w:tc>
      </w:tr>
      <w:tr w:rsidR="00C777B5" w:rsidRPr="00C777B5" w14:paraId="11E135F9" w14:textId="57D01043" w:rsidTr="002E1A0F">
        <w:trPr>
          <w:jc w:val="center"/>
        </w:trPr>
        <w:tc>
          <w:tcPr>
            <w:tcW w:w="3865" w:type="dxa"/>
            <w:tcBorders>
              <w:bottom w:val="nil"/>
            </w:tcBorders>
          </w:tcPr>
          <w:p w14:paraId="0D5C1FFA" w14:textId="52622D48" w:rsidR="00C777B5" w:rsidRPr="002E1A0F" w:rsidRDefault="00C777B5" w:rsidP="00FA2F77">
            <w:pPr>
              <w:rPr>
                <w:rFonts w:asciiTheme="minorHAnsi" w:hAnsiTheme="minorHAnsi" w:cs="Courier New"/>
                <w:sz w:val="20"/>
                <w:szCs w:val="20"/>
              </w:rPr>
            </w:pPr>
            <w:r w:rsidRPr="002E1A0F">
              <w:rPr>
                <w:rFonts w:asciiTheme="minorHAnsi" w:hAnsiTheme="minorHAnsi" w:cs="Courier New"/>
                <w:b/>
                <w:sz w:val="20"/>
                <w:szCs w:val="20"/>
              </w:rPr>
              <w:t>//Global attributes</w:t>
            </w:r>
          </w:p>
        </w:tc>
        <w:tc>
          <w:tcPr>
            <w:tcW w:w="6210" w:type="dxa"/>
          </w:tcPr>
          <w:p w14:paraId="22437B62" w14:textId="77777777" w:rsidR="00C777B5" w:rsidRPr="002E1A0F" w:rsidRDefault="00C777B5" w:rsidP="00C777B5">
            <w:pPr>
              <w:rPr>
                <w:rFonts w:asciiTheme="minorHAnsi" w:hAnsiTheme="minorHAnsi" w:cs="Courier New"/>
                <w:sz w:val="20"/>
                <w:szCs w:val="20"/>
              </w:rPr>
            </w:pPr>
          </w:p>
        </w:tc>
        <w:tc>
          <w:tcPr>
            <w:tcW w:w="1579" w:type="dxa"/>
          </w:tcPr>
          <w:p w14:paraId="640CC94F" w14:textId="77777777" w:rsidR="00C777B5" w:rsidRPr="002E1A0F" w:rsidRDefault="00C777B5" w:rsidP="00C777B5">
            <w:pPr>
              <w:rPr>
                <w:rFonts w:asciiTheme="minorHAnsi" w:hAnsiTheme="minorHAnsi" w:cs="Courier New"/>
                <w:sz w:val="20"/>
                <w:szCs w:val="20"/>
              </w:rPr>
            </w:pPr>
          </w:p>
        </w:tc>
      </w:tr>
      <w:tr w:rsidR="00C777B5" w:rsidRPr="00C777B5" w14:paraId="2D44E89A" w14:textId="5993B5E9" w:rsidTr="002E1A0F">
        <w:trPr>
          <w:jc w:val="center"/>
        </w:trPr>
        <w:tc>
          <w:tcPr>
            <w:tcW w:w="3865" w:type="dxa"/>
            <w:tcBorders>
              <w:top w:val="nil"/>
              <w:bottom w:val="nil"/>
            </w:tcBorders>
          </w:tcPr>
          <w:p w14:paraId="74101A12" w14:textId="701A2191" w:rsidR="00C777B5" w:rsidRPr="002E1A0F" w:rsidRDefault="00C777B5" w:rsidP="00FA2F77">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fileID</w:t>
            </w:r>
            <w:proofErr w:type="spellEnd"/>
            <w:proofErr w:type="gramEnd"/>
          </w:p>
        </w:tc>
        <w:tc>
          <w:tcPr>
            <w:tcW w:w="6210" w:type="dxa"/>
          </w:tcPr>
          <w:p w14:paraId="28C51F0C" w14:textId="3B766A17" w:rsidR="00C777B5" w:rsidRPr="002E1A0F" w:rsidRDefault="00F11E8E" w:rsidP="00C777B5">
            <w:pPr>
              <w:rPr>
                <w:rFonts w:asciiTheme="minorHAnsi" w:hAnsiTheme="minorHAnsi" w:cs="Courier New"/>
                <w:sz w:val="20"/>
                <w:szCs w:val="20"/>
              </w:rPr>
            </w:pPr>
            <w:r>
              <w:rPr>
                <w:rFonts w:asciiTheme="minorHAnsi" w:hAnsiTheme="minorHAnsi" w:cs="Courier New"/>
                <w:sz w:val="20"/>
                <w:szCs w:val="20"/>
              </w:rPr>
              <w:t>U</w:t>
            </w:r>
            <w:r w:rsidR="00C777B5" w:rsidRPr="002E1A0F">
              <w:rPr>
                <w:rFonts w:asciiTheme="minorHAnsi" w:hAnsiTheme="minorHAnsi" w:cs="Courier New"/>
                <w:sz w:val="20"/>
                <w:szCs w:val="20"/>
              </w:rPr>
              <w:t xml:space="preserve">nique ID number </w:t>
            </w:r>
            <w:r>
              <w:rPr>
                <w:rFonts w:asciiTheme="minorHAnsi" w:hAnsiTheme="minorHAnsi" w:cs="Courier New"/>
                <w:sz w:val="20"/>
                <w:szCs w:val="20"/>
              </w:rPr>
              <w:t>for the</w:t>
            </w:r>
            <w:r w:rsidR="00C777B5" w:rsidRPr="002E1A0F">
              <w:rPr>
                <w:rFonts w:asciiTheme="minorHAnsi" w:hAnsiTheme="minorHAnsi" w:cs="Courier New"/>
                <w:sz w:val="20"/>
                <w:szCs w:val="20"/>
              </w:rPr>
              <w:t xml:space="preserve"> scene file </w:t>
            </w:r>
          </w:p>
        </w:tc>
        <w:tc>
          <w:tcPr>
            <w:tcW w:w="1579" w:type="dxa"/>
          </w:tcPr>
          <w:p w14:paraId="12B6A029" w14:textId="77777777" w:rsidR="00C777B5" w:rsidRPr="002E1A0F" w:rsidRDefault="00C777B5" w:rsidP="00C777B5">
            <w:pPr>
              <w:rPr>
                <w:rFonts w:asciiTheme="minorHAnsi" w:hAnsiTheme="minorHAnsi" w:cs="Courier New"/>
                <w:sz w:val="20"/>
                <w:szCs w:val="20"/>
              </w:rPr>
            </w:pPr>
          </w:p>
        </w:tc>
      </w:tr>
      <w:tr w:rsidR="00C777B5" w:rsidRPr="00C777B5" w14:paraId="31E82DF2" w14:textId="032B09AF" w:rsidTr="002E1A0F">
        <w:trPr>
          <w:jc w:val="center"/>
        </w:trPr>
        <w:tc>
          <w:tcPr>
            <w:tcW w:w="3865" w:type="dxa"/>
            <w:tcBorders>
              <w:top w:val="nil"/>
              <w:bottom w:val="nil"/>
            </w:tcBorders>
          </w:tcPr>
          <w:p w14:paraId="740B0DEF" w14:textId="263F120E"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numScenes</w:t>
            </w:r>
            <w:proofErr w:type="spellEnd"/>
            <w:proofErr w:type="gramEnd"/>
          </w:p>
        </w:tc>
        <w:tc>
          <w:tcPr>
            <w:tcW w:w="6210" w:type="dxa"/>
          </w:tcPr>
          <w:p w14:paraId="67228228" w14:textId="7F0091BA"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Number of scenes contains in the scene file</w:t>
            </w:r>
          </w:p>
        </w:tc>
        <w:tc>
          <w:tcPr>
            <w:tcW w:w="1579" w:type="dxa"/>
          </w:tcPr>
          <w:p w14:paraId="251F2850" w14:textId="77777777" w:rsidR="00C777B5" w:rsidRPr="002E1A0F" w:rsidRDefault="00C777B5" w:rsidP="00C777B5">
            <w:pPr>
              <w:rPr>
                <w:rFonts w:asciiTheme="minorHAnsi" w:hAnsiTheme="minorHAnsi" w:cs="Courier New"/>
                <w:sz w:val="20"/>
                <w:szCs w:val="20"/>
              </w:rPr>
            </w:pPr>
          </w:p>
        </w:tc>
      </w:tr>
      <w:tr w:rsidR="00C777B5" w:rsidRPr="00C777B5" w14:paraId="63B5F045" w14:textId="375A3F36" w:rsidTr="002E1A0F">
        <w:trPr>
          <w:jc w:val="center"/>
        </w:trPr>
        <w:tc>
          <w:tcPr>
            <w:tcW w:w="3865" w:type="dxa"/>
            <w:tcBorders>
              <w:top w:val="nil"/>
              <w:bottom w:val="nil"/>
            </w:tcBorders>
          </w:tcPr>
          <w:p w14:paraId="2A9543F2" w14:textId="7672B6E2" w:rsidR="00C777B5" w:rsidRPr="002E1A0F" w:rsidRDefault="00C777B5" w:rsidP="00C777B5">
            <w:pPr>
              <w:rPr>
                <w:rFonts w:asciiTheme="minorHAnsi" w:hAnsiTheme="minorHAnsi" w:cs="Courier New"/>
                <w:sz w:val="20"/>
                <w:szCs w:val="20"/>
              </w:rPr>
            </w:pPr>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num_RT_grid_Lev</w:t>
            </w:r>
            <w:proofErr w:type="spellEnd"/>
          </w:p>
        </w:tc>
        <w:tc>
          <w:tcPr>
            <w:tcW w:w="6210" w:type="dxa"/>
          </w:tcPr>
          <w:p w14:paraId="3B5C6C5D" w14:textId="06070027"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Number of RT grid levels</w:t>
            </w:r>
            <w:r w:rsidR="007E0D49">
              <w:rPr>
                <w:rFonts w:asciiTheme="minorHAnsi" w:hAnsiTheme="minorHAnsi" w:cs="Courier New"/>
                <w:sz w:val="20"/>
                <w:szCs w:val="20"/>
              </w:rPr>
              <w:t xml:space="preserve"> </w:t>
            </w:r>
          </w:p>
        </w:tc>
        <w:tc>
          <w:tcPr>
            <w:tcW w:w="1579" w:type="dxa"/>
          </w:tcPr>
          <w:p w14:paraId="1C37C34D" w14:textId="7FBD415A"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 xml:space="preserve">Optional </w:t>
            </w:r>
          </w:p>
        </w:tc>
      </w:tr>
      <w:tr w:rsidR="00C777B5" w:rsidRPr="00C777B5" w14:paraId="4BF6CB9F" w14:textId="224C1BCB" w:rsidTr="002E1A0F">
        <w:trPr>
          <w:jc w:val="center"/>
        </w:trPr>
        <w:tc>
          <w:tcPr>
            <w:tcW w:w="3865" w:type="dxa"/>
            <w:tcBorders>
              <w:top w:val="nil"/>
            </w:tcBorders>
          </w:tcPr>
          <w:p w14:paraId="625E371C" w14:textId="41517BB5"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b/>
                <w:sz w:val="20"/>
                <w:szCs w:val="20"/>
              </w:rPr>
              <w:t>:</w:t>
            </w:r>
            <w:proofErr w:type="spellStart"/>
            <w:r w:rsidRPr="002E1A0F">
              <w:rPr>
                <w:rFonts w:asciiTheme="minorHAnsi" w:hAnsiTheme="minorHAnsi" w:cs="Courier New"/>
                <w:sz w:val="20"/>
                <w:szCs w:val="20"/>
              </w:rPr>
              <w:t>RT</w:t>
            </w:r>
            <w:proofErr w:type="gramEnd"/>
            <w:r w:rsidRPr="002E1A0F">
              <w:rPr>
                <w:rFonts w:asciiTheme="minorHAnsi" w:hAnsiTheme="minorHAnsi" w:cs="Courier New"/>
                <w:sz w:val="20"/>
                <w:szCs w:val="20"/>
              </w:rPr>
              <w:t>_grid_lev_in_mb</w:t>
            </w:r>
            <w:proofErr w:type="spellEnd"/>
            <w:r w:rsidR="00B76F55">
              <w:rPr>
                <w:rFonts w:asciiTheme="minorHAnsi" w:hAnsiTheme="minorHAnsi" w:cs="Courier New"/>
                <w:sz w:val="20"/>
                <w:szCs w:val="20"/>
              </w:rPr>
              <w:t xml:space="preserve"> </w:t>
            </w:r>
            <w:r w:rsidRPr="002E1A0F">
              <w:rPr>
                <w:rFonts w:asciiTheme="minorHAnsi" w:hAnsiTheme="minorHAnsi" w:cs="Courier New"/>
                <w:sz w:val="20"/>
                <w:szCs w:val="20"/>
              </w:rPr>
              <w:t>(</w:t>
            </w:r>
            <w:proofErr w:type="spellStart"/>
            <w:r w:rsidRPr="002E1A0F">
              <w:rPr>
                <w:rFonts w:asciiTheme="minorHAnsi" w:hAnsiTheme="minorHAnsi" w:cs="Courier New"/>
                <w:sz w:val="20"/>
                <w:szCs w:val="20"/>
              </w:rPr>
              <w:t>num_RT_grid_Lev</w:t>
            </w:r>
            <w:proofErr w:type="spellEnd"/>
            <w:r w:rsidRPr="002E1A0F">
              <w:rPr>
                <w:rFonts w:asciiTheme="minorHAnsi" w:hAnsiTheme="minorHAnsi" w:cs="Courier New"/>
                <w:sz w:val="20"/>
                <w:szCs w:val="20"/>
              </w:rPr>
              <w:t xml:space="preserve"> )</w:t>
            </w:r>
          </w:p>
        </w:tc>
        <w:tc>
          <w:tcPr>
            <w:tcW w:w="6210" w:type="dxa"/>
          </w:tcPr>
          <w:p w14:paraId="53750968" w14:textId="08911B8B" w:rsidR="00C777B5" w:rsidRPr="002E1A0F" w:rsidRDefault="00C777B5" w:rsidP="00C777B5">
            <w:pPr>
              <w:rPr>
                <w:rFonts w:asciiTheme="minorHAnsi" w:hAnsiTheme="minorHAnsi" w:cs="Courier New"/>
                <w:sz w:val="20"/>
                <w:szCs w:val="20"/>
              </w:rPr>
            </w:pPr>
            <w:r w:rsidRPr="002E1A0F">
              <w:rPr>
                <w:rFonts w:asciiTheme="minorHAnsi" w:hAnsiTheme="minorHAnsi" w:cs="Courier New"/>
                <w:sz w:val="20"/>
                <w:szCs w:val="20"/>
              </w:rPr>
              <w:t>RT grid in pressure unit</w:t>
            </w:r>
            <w:r w:rsidR="00D3143F">
              <w:rPr>
                <w:rFonts w:asciiTheme="minorHAnsi" w:hAnsiTheme="minorHAnsi" w:cs="Courier New"/>
                <w:sz w:val="20"/>
                <w:szCs w:val="20"/>
              </w:rPr>
              <w:t xml:space="preserve"> (mb)</w:t>
            </w:r>
          </w:p>
        </w:tc>
        <w:tc>
          <w:tcPr>
            <w:tcW w:w="1579" w:type="dxa"/>
          </w:tcPr>
          <w:p w14:paraId="5CD304C6" w14:textId="157C6699" w:rsidR="00C777B5" w:rsidRPr="002E1A0F" w:rsidRDefault="00C777B5" w:rsidP="00C777B5">
            <w:pPr>
              <w:rPr>
                <w:rFonts w:asciiTheme="minorHAnsi" w:hAnsiTheme="minorHAnsi" w:cs="Courier New"/>
                <w:sz w:val="20"/>
                <w:szCs w:val="20"/>
              </w:rPr>
            </w:pPr>
            <w:r>
              <w:rPr>
                <w:rFonts w:asciiTheme="minorHAnsi" w:hAnsiTheme="minorHAnsi" w:cs="Courier New"/>
                <w:sz w:val="20"/>
                <w:szCs w:val="20"/>
              </w:rPr>
              <w:t>Optional</w:t>
            </w:r>
          </w:p>
        </w:tc>
      </w:tr>
      <w:tr w:rsidR="00C777B5" w:rsidRPr="00C777B5" w14:paraId="56AC28F4" w14:textId="266B0B74" w:rsidTr="002E1A0F">
        <w:trPr>
          <w:jc w:val="center"/>
        </w:trPr>
        <w:tc>
          <w:tcPr>
            <w:tcW w:w="10075" w:type="dxa"/>
            <w:gridSpan w:val="2"/>
            <w:tcBorders>
              <w:bottom w:val="single" w:sz="4" w:space="0" w:color="auto"/>
            </w:tcBorders>
          </w:tcPr>
          <w:p w14:paraId="4B98EC46" w14:textId="77777777" w:rsidR="00C777B5" w:rsidRPr="002E1A0F" w:rsidRDefault="00C777B5" w:rsidP="002E1A0F">
            <w:pPr>
              <w:jc w:val="center"/>
              <w:rPr>
                <w:rFonts w:asciiTheme="minorHAnsi" w:hAnsiTheme="minorHAnsi" w:cs="Courier New"/>
                <w:b/>
                <w:sz w:val="20"/>
                <w:szCs w:val="20"/>
              </w:rPr>
            </w:pPr>
          </w:p>
          <w:p w14:paraId="40FD2C4A" w14:textId="336F33B5" w:rsidR="00C777B5" w:rsidRPr="002E1A0F" w:rsidRDefault="00C777B5" w:rsidP="002E1A0F">
            <w:pPr>
              <w:jc w:val="center"/>
              <w:rPr>
                <w:rFonts w:asciiTheme="minorHAnsi" w:hAnsiTheme="minorHAnsi" w:cs="Courier New"/>
                <w:b/>
                <w:sz w:val="20"/>
                <w:szCs w:val="20"/>
              </w:rPr>
            </w:pPr>
            <w:r w:rsidRPr="002E1A0F">
              <w:rPr>
                <w:rFonts w:asciiTheme="minorHAnsi" w:hAnsiTheme="minorHAnsi" w:cs="Courier New"/>
                <w:b/>
                <w:sz w:val="20"/>
                <w:szCs w:val="20"/>
              </w:rPr>
              <w:t>group (Scene data):</w:t>
            </w:r>
          </w:p>
          <w:p w14:paraId="39F3BD26" w14:textId="2C1F1F36" w:rsidR="00C777B5" w:rsidRPr="002E1A0F" w:rsidRDefault="00C777B5" w:rsidP="002E1A0F">
            <w:pPr>
              <w:jc w:val="center"/>
              <w:rPr>
                <w:rFonts w:asciiTheme="minorHAnsi" w:hAnsiTheme="minorHAnsi" w:cs="Courier New"/>
                <w:b/>
                <w:sz w:val="20"/>
                <w:szCs w:val="20"/>
              </w:rPr>
            </w:pPr>
          </w:p>
        </w:tc>
        <w:tc>
          <w:tcPr>
            <w:tcW w:w="1579" w:type="dxa"/>
            <w:tcBorders>
              <w:bottom w:val="single" w:sz="4" w:space="0" w:color="auto"/>
            </w:tcBorders>
          </w:tcPr>
          <w:p w14:paraId="73A32DB7" w14:textId="18C35ACF" w:rsidR="00C777B5" w:rsidRPr="002E1A0F" w:rsidRDefault="00501AF8" w:rsidP="00123ECF">
            <w:pPr>
              <w:jc w:val="center"/>
              <w:rPr>
                <w:rFonts w:asciiTheme="minorHAnsi" w:hAnsiTheme="minorHAnsi" w:cs="Courier New"/>
                <w:sz w:val="20"/>
                <w:szCs w:val="20"/>
              </w:rPr>
            </w:pPr>
            <w:r>
              <w:rPr>
                <w:rFonts w:asciiTheme="minorHAnsi" w:hAnsiTheme="minorHAnsi" w:cs="Courier New"/>
                <w:sz w:val="20"/>
                <w:szCs w:val="20"/>
              </w:rPr>
              <w:t>A sin</w:t>
            </w:r>
            <w:r w:rsidR="00B73A34">
              <w:rPr>
                <w:rFonts w:asciiTheme="minorHAnsi" w:hAnsiTheme="minorHAnsi" w:cs="Courier New"/>
                <w:sz w:val="20"/>
                <w:szCs w:val="20"/>
              </w:rPr>
              <w:t>gle</w:t>
            </w:r>
            <w:r>
              <w:rPr>
                <w:rFonts w:asciiTheme="minorHAnsi" w:hAnsiTheme="minorHAnsi" w:cs="Courier New"/>
                <w:sz w:val="20"/>
                <w:szCs w:val="20"/>
              </w:rPr>
              <w:t xml:space="preserve"> file can </w:t>
            </w:r>
            <w:proofErr w:type="gramStart"/>
            <w:r>
              <w:rPr>
                <w:rFonts w:asciiTheme="minorHAnsi" w:hAnsiTheme="minorHAnsi" w:cs="Courier New"/>
                <w:sz w:val="20"/>
                <w:szCs w:val="20"/>
              </w:rPr>
              <w:t>contains</w:t>
            </w:r>
            <w:proofErr w:type="gramEnd"/>
            <w:r>
              <w:rPr>
                <w:rFonts w:asciiTheme="minorHAnsi" w:hAnsiTheme="minorHAnsi" w:cs="Courier New"/>
                <w:sz w:val="20"/>
                <w:szCs w:val="20"/>
              </w:rPr>
              <w:t xml:space="preserve"> m</w:t>
            </w:r>
            <w:r w:rsidRPr="002E1A0F">
              <w:rPr>
                <w:rFonts w:asciiTheme="minorHAnsi" w:hAnsiTheme="minorHAnsi" w:cs="Courier New"/>
                <w:sz w:val="20"/>
                <w:szCs w:val="20"/>
              </w:rPr>
              <w:t xml:space="preserve">ultiple </w:t>
            </w:r>
            <w:r w:rsidR="00CF2CD9" w:rsidRPr="002E1A0F">
              <w:rPr>
                <w:rFonts w:asciiTheme="minorHAnsi" w:hAnsiTheme="minorHAnsi" w:cs="Courier New"/>
                <w:sz w:val="20"/>
                <w:szCs w:val="20"/>
              </w:rPr>
              <w:t>groups</w:t>
            </w:r>
            <w:r w:rsidR="00CF2CD9">
              <w:rPr>
                <w:rFonts w:asciiTheme="minorHAnsi" w:hAnsiTheme="minorHAnsi" w:cs="Courier New"/>
                <w:sz w:val="20"/>
                <w:szCs w:val="20"/>
              </w:rPr>
              <w:t xml:space="preserve"> </w:t>
            </w:r>
            <w:r w:rsidR="00CF2CD9" w:rsidRPr="002E1A0F">
              <w:rPr>
                <w:rFonts w:asciiTheme="minorHAnsi" w:hAnsiTheme="minorHAnsi" w:cs="Courier New"/>
                <w:sz w:val="20"/>
                <w:szCs w:val="20"/>
              </w:rPr>
              <w:t>(</w:t>
            </w:r>
            <w:r w:rsidRPr="002E1A0F">
              <w:rPr>
                <w:rFonts w:asciiTheme="minorHAnsi" w:hAnsiTheme="minorHAnsi" w:cs="Courier New"/>
                <w:sz w:val="20"/>
                <w:szCs w:val="20"/>
              </w:rPr>
              <w:t>scenes)</w:t>
            </w:r>
          </w:p>
        </w:tc>
      </w:tr>
      <w:tr w:rsidR="00C777B5" w:rsidRPr="00C777B5" w14:paraId="42A12E5F" w14:textId="561DB7BF" w:rsidTr="002E1A0F">
        <w:trPr>
          <w:jc w:val="center"/>
        </w:trPr>
        <w:tc>
          <w:tcPr>
            <w:tcW w:w="3865" w:type="dxa"/>
            <w:tcBorders>
              <w:bottom w:val="nil"/>
            </w:tcBorders>
          </w:tcPr>
          <w:p w14:paraId="340A26BC" w14:textId="3B6FED71" w:rsidR="00C777B5" w:rsidRPr="002E1A0F" w:rsidRDefault="00C777B5" w:rsidP="00BB522C">
            <w:pPr>
              <w:rPr>
                <w:rFonts w:asciiTheme="minorHAnsi" w:hAnsiTheme="minorHAnsi" w:cs="Courier New"/>
                <w:b/>
                <w:sz w:val="20"/>
                <w:szCs w:val="20"/>
              </w:rPr>
            </w:pPr>
            <w:r w:rsidRPr="002E1A0F">
              <w:rPr>
                <w:rFonts w:asciiTheme="minorHAnsi" w:hAnsiTheme="minorHAnsi" w:cs="Courier New"/>
                <w:b/>
                <w:sz w:val="20"/>
                <w:szCs w:val="20"/>
              </w:rPr>
              <w:t>dimensions:</w:t>
            </w:r>
          </w:p>
        </w:tc>
        <w:tc>
          <w:tcPr>
            <w:tcW w:w="6210" w:type="dxa"/>
          </w:tcPr>
          <w:p w14:paraId="047CCBC0" w14:textId="77777777" w:rsidR="00C777B5" w:rsidRPr="002E1A0F" w:rsidRDefault="00C777B5" w:rsidP="00C777B5">
            <w:pPr>
              <w:rPr>
                <w:rFonts w:asciiTheme="minorHAnsi" w:hAnsiTheme="minorHAnsi" w:cs="Courier New"/>
                <w:sz w:val="20"/>
                <w:szCs w:val="20"/>
              </w:rPr>
            </w:pPr>
          </w:p>
        </w:tc>
        <w:tc>
          <w:tcPr>
            <w:tcW w:w="1579" w:type="dxa"/>
          </w:tcPr>
          <w:p w14:paraId="4D1EF460" w14:textId="77777777" w:rsidR="00C777B5" w:rsidRPr="002E1A0F" w:rsidRDefault="00C777B5" w:rsidP="00C777B5">
            <w:pPr>
              <w:rPr>
                <w:rFonts w:asciiTheme="minorHAnsi" w:hAnsiTheme="minorHAnsi" w:cs="Courier New"/>
                <w:sz w:val="20"/>
                <w:szCs w:val="20"/>
              </w:rPr>
            </w:pPr>
          </w:p>
        </w:tc>
      </w:tr>
      <w:tr w:rsidR="00C777B5" w:rsidRPr="00C777B5" w14:paraId="355CE201" w14:textId="3791E67C" w:rsidTr="002E1A0F">
        <w:trPr>
          <w:jc w:val="center"/>
        </w:trPr>
        <w:tc>
          <w:tcPr>
            <w:tcW w:w="3865" w:type="dxa"/>
            <w:tcBorders>
              <w:top w:val="nil"/>
              <w:bottom w:val="nil"/>
            </w:tcBorders>
          </w:tcPr>
          <w:p w14:paraId="3C7CDBC0" w14:textId="5B1B2C62"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numMol</w:t>
            </w:r>
            <w:proofErr w:type="spellEnd"/>
            <w:r w:rsidRPr="002E1A0F">
              <w:rPr>
                <w:rFonts w:asciiTheme="minorHAnsi" w:hAnsiTheme="minorHAnsi" w:cs="Courier New"/>
                <w:sz w:val="20"/>
                <w:szCs w:val="20"/>
              </w:rPr>
              <w:t xml:space="preserve"> </w:t>
            </w:r>
          </w:p>
        </w:tc>
        <w:tc>
          <w:tcPr>
            <w:tcW w:w="6210" w:type="dxa"/>
          </w:tcPr>
          <w:p w14:paraId="1D071FD5" w14:textId="4D23994F"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 xml:space="preserve">Number of </w:t>
            </w:r>
            <w:r w:rsidR="00C65FEA">
              <w:rPr>
                <w:rFonts w:asciiTheme="minorHAnsi" w:hAnsiTheme="minorHAnsi" w:cs="Courier New"/>
                <w:sz w:val="20"/>
                <w:szCs w:val="20"/>
              </w:rPr>
              <w:t xml:space="preserve">optically active </w:t>
            </w:r>
            <w:r>
              <w:rPr>
                <w:rFonts w:asciiTheme="minorHAnsi" w:hAnsiTheme="minorHAnsi" w:cs="Courier New"/>
                <w:sz w:val="20"/>
                <w:szCs w:val="20"/>
              </w:rPr>
              <w:t xml:space="preserve">molecules </w:t>
            </w:r>
            <w:r w:rsidR="002F07D5">
              <w:rPr>
                <w:rFonts w:asciiTheme="minorHAnsi" w:hAnsiTheme="minorHAnsi" w:cs="Courier New"/>
                <w:sz w:val="20"/>
                <w:szCs w:val="20"/>
              </w:rPr>
              <w:t xml:space="preserve">(including </w:t>
            </w:r>
            <w:proofErr w:type="spellStart"/>
            <w:r w:rsidR="002F07D5">
              <w:rPr>
                <w:rFonts w:asciiTheme="minorHAnsi" w:hAnsiTheme="minorHAnsi" w:cs="Courier New"/>
                <w:sz w:val="20"/>
                <w:szCs w:val="20"/>
              </w:rPr>
              <w:t>isotopologue</w:t>
            </w:r>
            <w:r w:rsidR="007B0823">
              <w:rPr>
                <w:rFonts w:asciiTheme="minorHAnsi" w:hAnsiTheme="minorHAnsi" w:cs="Courier New"/>
                <w:sz w:val="20"/>
                <w:szCs w:val="20"/>
              </w:rPr>
              <w:t>s</w:t>
            </w:r>
            <w:proofErr w:type="spellEnd"/>
            <w:r w:rsidR="002F07D5">
              <w:rPr>
                <w:rFonts w:asciiTheme="minorHAnsi" w:hAnsiTheme="minorHAnsi" w:cs="Courier New"/>
                <w:sz w:val="20"/>
                <w:szCs w:val="20"/>
              </w:rPr>
              <w:t>)</w:t>
            </w:r>
          </w:p>
        </w:tc>
        <w:tc>
          <w:tcPr>
            <w:tcW w:w="1579" w:type="dxa"/>
          </w:tcPr>
          <w:p w14:paraId="7343F431" w14:textId="77777777" w:rsidR="00C777B5" w:rsidRPr="002E1A0F" w:rsidRDefault="00C777B5" w:rsidP="009D6787">
            <w:pPr>
              <w:rPr>
                <w:rFonts w:asciiTheme="minorHAnsi" w:hAnsiTheme="minorHAnsi" w:cs="Courier New"/>
                <w:sz w:val="20"/>
                <w:szCs w:val="20"/>
              </w:rPr>
            </w:pPr>
          </w:p>
        </w:tc>
      </w:tr>
      <w:tr w:rsidR="00C777B5" w:rsidRPr="00C777B5" w14:paraId="000131B3" w14:textId="10FBF124" w:rsidTr="002E1A0F">
        <w:trPr>
          <w:jc w:val="center"/>
        </w:trPr>
        <w:tc>
          <w:tcPr>
            <w:tcW w:w="3865" w:type="dxa"/>
            <w:tcBorders>
              <w:top w:val="nil"/>
              <w:bottom w:val="nil"/>
            </w:tcBorders>
          </w:tcPr>
          <w:p w14:paraId="58259623" w14:textId="0643383A"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numPrflLev</w:t>
            </w:r>
            <w:proofErr w:type="spellEnd"/>
            <w:r w:rsidRPr="002E1A0F">
              <w:rPr>
                <w:rFonts w:asciiTheme="minorHAnsi" w:hAnsiTheme="minorHAnsi" w:cs="Courier New"/>
                <w:sz w:val="20"/>
                <w:szCs w:val="20"/>
              </w:rPr>
              <w:t xml:space="preserve"> </w:t>
            </w:r>
          </w:p>
        </w:tc>
        <w:tc>
          <w:tcPr>
            <w:tcW w:w="6210" w:type="dxa"/>
          </w:tcPr>
          <w:p w14:paraId="34FD99C7" w14:textId="708174D8"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Number of profile levels</w:t>
            </w:r>
          </w:p>
        </w:tc>
        <w:tc>
          <w:tcPr>
            <w:tcW w:w="1579" w:type="dxa"/>
          </w:tcPr>
          <w:p w14:paraId="2C5EB6F0" w14:textId="77777777" w:rsidR="00C777B5" w:rsidRPr="002E1A0F" w:rsidRDefault="00C777B5" w:rsidP="009D6787">
            <w:pPr>
              <w:rPr>
                <w:rFonts w:asciiTheme="minorHAnsi" w:hAnsiTheme="minorHAnsi" w:cs="Courier New"/>
                <w:sz w:val="20"/>
                <w:szCs w:val="20"/>
              </w:rPr>
            </w:pPr>
          </w:p>
        </w:tc>
      </w:tr>
      <w:tr w:rsidR="00C777B5" w:rsidRPr="00C777B5" w14:paraId="13DA1000" w14:textId="489CEC41" w:rsidTr="002E1A0F">
        <w:trPr>
          <w:jc w:val="center"/>
        </w:trPr>
        <w:tc>
          <w:tcPr>
            <w:tcW w:w="3865" w:type="dxa"/>
            <w:tcBorders>
              <w:top w:val="nil"/>
              <w:bottom w:val="nil"/>
            </w:tcBorders>
          </w:tcPr>
          <w:p w14:paraId="1B20ABD4" w14:textId="0FFA19FB"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numEmisGridNode</w:t>
            </w:r>
            <w:proofErr w:type="spellEnd"/>
          </w:p>
        </w:tc>
        <w:tc>
          <w:tcPr>
            <w:tcW w:w="6210" w:type="dxa"/>
          </w:tcPr>
          <w:p w14:paraId="4F6C9697" w14:textId="49A3BF2B" w:rsidR="00C777B5" w:rsidRPr="002E1A0F" w:rsidRDefault="00C777B5" w:rsidP="00123ECF">
            <w:pPr>
              <w:rPr>
                <w:rFonts w:asciiTheme="minorHAnsi" w:hAnsiTheme="minorHAnsi" w:cs="Courier New"/>
                <w:sz w:val="20"/>
                <w:szCs w:val="20"/>
              </w:rPr>
            </w:pPr>
            <w:r>
              <w:rPr>
                <w:rFonts w:asciiTheme="minorHAnsi" w:hAnsiTheme="minorHAnsi" w:cs="Courier New"/>
                <w:sz w:val="20"/>
                <w:szCs w:val="20"/>
              </w:rPr>
              <w:t xml:space="preserve">Number of emissivity frequency nodes </w:t>
            </w:r>
          </w:p>
        </w:tc>
        <w:tc>
          <w:tcPr>
            <w:tcW w:w="1579" w:type="dxa"/>
          </w:tcPr>
          <w:p w14:paraId="47205600" w14:textId="77777777" w:rsidR="00C777B5" w:rsidRPr="002E1A0F" w:rsidRDefault="00C777B5" w:rsidP="009D6787">
            <w:pPr>
              <w:rPr>
                <w:rFonts w:asciiTheme="minorHAnsi" w:hAnsiTheme="minorHAnsi" w:cs="Courier New"/>
                <w:sz w:val="20"/>
                <w:szCs w:val="20"/>
              </w:rPr>
            </w:pPr>
          </w:p>
        </w:tc>
      </w:tr>
      <w:tr w:rsidR="00C777B5" w:rsidRPr="00C777B5" w14:paraId="270C1D4C" w14:textId="3E90166A" w:rsidTr="002E1A0F">
        <w:trPr>
          <w:jc w:val="center"/>
        </w:trPr>
        <w:tc>
          <w:tcPr>
            <w:tcW w:w="3865" w:type="dxa"/>
            <w:tcBorders>
              <w:top w:val="nil"/>
              <w:bottom w:val="nil"/>
            </w:tcBorders>
          </w:tcPr>
          <w:p w14:paraId="6D280ECC" w14:textId="73EEDFD8"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lastRenderedPageBreak/>
              <w:t>numReflGridNode</w:t>
            </w:r>
            <w:proofErr w:type="spellEnd"/>
          </w:p>
        </w:tc>
        <w:tc>
          <w:tcPr>
            <w:tcW w:w="6210" w:type="dxa"/>
          </w:tcPr>
          <w:p w14:paraId="34CC920F" w14:textId="57F27923" w:rsidR="00C777B5" w:rsidRPr="002E1A0F" w:rsidRDefault="00C777B5" w:rsidP="00123ECF">
            <w:pPr>
              <w:rPr>
                <w:rFonts w:asciiTheme="minorHAnsi" w:hAnsiTheme="minorHAnsi" w:cs="Courier New"/>
                <w:sz w:val="20"/>
                <w:szCs w:val="20"/>
              </w:rPr>
            </w:pPr>
            <w:r>
              <w:rPr>
                <w:rFonts w:asciiTheme="minorHAnsi" w:hAnsiTheme="minorHAnsi" w:cs="Courier New"/>
                <w:sz w:val="20"/>
                <w:szCs w:val="20"/>
              </w:rPr>
              <w:t xml:space="preserve">Number of reflectance frequency nodes </w:t>
            </w:r>
          </w:p>
        </w:tc>
        <w:tc>
          <w:tcPr>
            <w:tcW w:w="1579" w:type="dxa"/>
          </w:tcPr>
          <w:p w14:paraId="38B8C73C" w14:textId="77777777" w:rsidR="00C777B5" w:rsidRPr="002E1A0F" w:rsidRDefault="00C777B5" w:rsidP="009D6787">
            <w:pPr>
              <w:rPr>
                <w:rFonts w:asciiTheme="minorHAnsi" w:hAnsiTheme="minorHAnsi" w:cs="Courier New"/>
                <w:sz w:val="20"/>
                <w:szCs w:val="20"/>
              </w:rPr>
            </w:pPr>
          </w:p>
        </w:tc>
      </w:tr>
      <w:tr w:rsidR="00C777B5" w:rsidRPr="00C777B5" w14:paraId="461D2B71" w14:textId="23C023C3" w:rsidTr="002E1A0F">
        <w:trPr>
          <w:jc w:val="center"/>
        </w:trPr>
        <w:tc>
          <w:tcPr>
            <w:tcW w:w="3865" w:type="dxa"/>
            <w:tcBorders>
              <w:top w:val="nil"/>
            </w:tcBorders>
          </w:tcPr>
          <w:p w14:paraId="2748294D" w14:textId="2E67374C" w:rsidR="00C777B5" w:rsidRPr="002E1A0F" w:rsidRDefault="00C777B5" w:rsidP="009D6787">
            <w:pPr>
              <w:rPr>
                <w:rFonts w:asciiTheme="minorHAnsi" w:hAnsiTheme="minorHAnsi" w:cs="Courier New"/>
                <w:sz w:val="20"/>
                <w:szCs w:val="20"/>
              </w:rPr>
            </w:pPr>
            <w:proofErr w:type="spellStart"/>
            <w:r w:rsidRPr="002E1A0F">
              <w:rPr>
                <w:rFonts w:asciiTheme="minorHAnsi" w:hAnsiTheme="minorHAnsi" w:cs="Courier New"/>
                <w:sz w:val="20"/>
                <w:szCs w:val="20"/>
              </w:rPr>
              <w:t>lenMolName</w:t>
            </w:r>
            <w:proofErr w:type="spellEnd"/>
          </w:p>
        </w:tc>
        <w:tc>
          <w:tcPr>
            <w:tcW w:w="6210" w:type="dxa"/>
          </w:tcPr>
          <w:p w14:paraId="16654538" w14:textId="56576F31" w:rsidR="00C777B5" w:rsidRPr="002E1A0F" w:rsidRDefault="00C777B5" w:rsidP="009D6787">
            <w:pPr>
              <w:rPr>
                <w:rFonts w:asciiTheme="minorHAnsi" w:hAnsiTheme="minorHAnsi" w:cs="Courier New"/>
                <w:sz w:val="20"/>
                <w:szCs w:val="20"/>
              </w:rPr>
            </w:pPr>
            <w:r>
              <w:rPr>
                <w:rFonts w:asciiTheme="minorHAnsi" w:hAnsiTheme="minorHAnsi" w:cs="Courier New"/>
                <w:sz w:val="20"/>
                <w:szCs w:val="20"/>
              </w:rPr>
              <w:t>Molecular name length</w:t>
            </w:r>
          </w:p>
        </w:tc>
        <w:tc>
          <w:tcPr>
            <w:tcW w:w="1579" w:type="dxa"/>
          </w:tcPr>
          <w:p w14:paraId="1D28B6F3" w14:textId="77777777" w:rsidR="00C777B5" w:rsidRPr="002E1A0F" w:rsidRDefault="00C777B5" w:rsidP="009D6787">
            <w:pPr>
              <w:rPr>
                <w:rFonts w:asciiTheme="minorHAnsi" w:hAnsiTheme="minorHAnsi" w:cs="Courier New"/>
                <w:sz w:val="20"/>
                <w:szCs w:val="20"/>
              </w:rPr>
            </w:pPr>
          </w:p>
        </w:tc>
      </w:tr>
      <w:tr w:rsidR="00C777B5" w:rsidRPr="00C777B5" w14:paraId="7A106F37" w14:textId="3DFF4A37" w:rsidTr="002E1A0F">
        <w:trPr>
          <w:jc w:val="center"/>
        </w:trPr>
        <w:tc>
          <w:tcPr>
            <w:tcW w:w="3865" w:type="dxa"/>
            <w:tcBorders>
              <w:bottom w:val="single" w:sz="4" w:space="0" w:color="auto"/>
            </w:tcBorders>
          </w:tcPr>
          <w:p w14:paraId="3A918664" w14:textId="77777777" w:rsidR="00C777B5" w:rsidRPr="002E1A0F" w:rsidRDefault="00C777B5" w:rsidP="00C777B5">
            <w:pPr>
              <w:rPr>
                <w:rFonts w:asciiTheme="minorHAnsi" w:hAnsiTheme="minorHAnsi" w:cs="Courier New"/>
                <w:sz w:val="20"/>
                <w:szCs w:val="20"/>
              </w:rPr>
            </w:pPr>
          </w:p>
        </w:tc>
        <w:tc>
          <w:tcPr>
            <w:tcW w:w="6210" w:type="dxa"/>
          </w:tcPr>
          <w:p w14:paraId="7BDD764D" w14:textId="77777777" w:rsidR="00C777B5" w:rsidRPr="002E1A0F" w:rsidRDefault="00C777B5" w:rsidP="00C777B5">
            <w:pPr>
              <w:rPr>
                <w:rFonts w:asciiTheme="minorHAnsi" w:hAnsiTheme="minorHAnsi" w:cs="Courier New"/>
                <w:sz w:val="20"/>
                <w:szCs w:val="20"/>
              </w:rPr>
            </w:pPr>
          </w:p>
        </w:tc>
        <w:tc>
          <w:tcPr>
            <w:tcW w:w="1579" w:type="dxa"/>
          </w:tcPr>
          <w:p w14:paraId="05CEF3D4" w14:textId="77777777" w:rsidR="00C777B5" w:rsidRPr="002E1A0F" w:rsidRDefault="00C777B5" w:rsidP="00C777B5">
            <w:pPr>
              <w:rPr>
                <w:rFonts w:asciiTheme="minorHAnsi" w:hAnsiTheme="minorHAnsi" w:cs="Courier New"/>
                <w:sz w:val="20"/>
                <w:szCs w:val="20"/>
              </w:rPr>
            </w:pPr>
          </w:p>
        </w:tc>
      </w:tr>
      <w:tr w:rsidR="00C777B5" w:rsidRPr="00C777B5" w14:paraId="5B2C6710" w14:textId="6F6CC94E" w:rsidTr="002E1A0F">
        <w:trPr>
          <w:jc w:val="center"/>
        </w:trPr>
        <w:tc>
          <w:tcPr>
            <w:tcW w:w="3865" w:type="dxa"/>
            <w:tcBorders>
              <w:bottom w:val="nil"/>
            </w:tcBorders>
          </w:tcPr>
          <w:p w14:paraId="53D0C2D7" w14:textId="641E7329" w:rsidR="00C777B5" w:rsidRPr="002E1A0F" w:rsidRDefault="00C777B5" w:rsidP="00BB522C">
            <w:pPr>
              <w:rPr>
                <w:rFonts w:asciiTheme="minorHAnsi" w:hAnsiTheme="minorHAnsi" w:cs="Courier New"/>
                <w:sz w:val="20"/>
                <w:szCs w:val="20"/>
              </w:rPr>
            </w:pPr>
            <w:r w:rsidRPr="002E1A0F">
              <w:rPr>
                <w:rFonts w:asciiTheme="minorHAnsi" w:hAnsiTheme="minorHAnsi" w:cs="Courier New"/>
                <w:b/>
                <w:sz w:val="20"/>
                <w:szCs w:val="20"/>
              </w:rPr>
              <w:t>//group attributes</w:t>
            </w:r>
          </w:p>
        </w:tc>
        <w:tc>
          <w:tcPr>
            <w:tcW w:w="6210" w:type="dxa"/>
          </w:tcPr>
          <w:p w14:paraId="0ACFA653" w14:textId="77777777" w:rsidR="00C777B5" w:rsidRPr="002E1A0F" w:rsidRDefault="00C777B5" w:rsidP="00C777B5">
            <w:pPr>
              <w:rPr>
                <w:rFonts w:asciiTheme="minorHAnsi" w:hAnsiTheme="minorHAnsi" w:cs="Courier New"/>
                <w:sz w:val="20"/>
                <w:szCs w:val="20"/>
              </w:rPr>
            </w:pPr>
          </w:p>
        </w:tc>
        <w:tc>
          <w:tcPr>
            <w:tcW w:w="1579" w:type="dxa"/>
          </w:tcPr>
          <w:p w14:paraId="3B73A581" w14:textId="77777777" w:rsidR="00C777B5" w:rsidRPr="002E1A0F" w:rsidRDefault="00C777B5" w:rsidP="00C777B5">
            <w:pPr>
              <w:rPr>
                <w:rFonts w:asciiTheme="minorHAnsi" w:hAnsiTheme="minorHAnsi" w:cs="Courier New"/>
                <w:sz w:val="20"/>
                <w:szCs w:val="20"/>
              </w:rPr>
            </w:pPr>
          </w:p>
        </w:tc>
      </w:tr>
      <w:tr w:rsidR="00C777B5" w:rsidRPr="00C777B5" w14:paraId="365A3C87" w14:textId="5EA11C8E" w:rsidTr="002E1A0F">
        <w:trPr>
          <w:jc w:val="center"/>
        </w:trPr>
        <w:tc>
          <w:tcPr>
            <w:tcW w:w="3865" w:type="dxa"/>
            <w:tcBorders>
              <w:top w:val="nil"/>
            </w:tcBorders>
          </w:tcPr>
          <w:p w14:paraId="293ECB61" w14:textId="7DCB81FE" w:rsidR="00C777B5" w:rsidRPr="002E1A0F" w:rsidRDefault="00C777B5" w:rsidP="00C777B5">
            <w:pPr>
              <w:rPr>
                <w:rFonts w:asciiTheme="minorHAnsi" w:hAnsiTheme="minorHAnsi" w:cs="Courier New"/>
                <w:sz w:val="20"/>
                <w:szCs w:val="20"/>
              </w:rPr>
            </w:pPr>
            <w:proofErr w:type="gramStart"/>
            <w:r w:rsidRPr="002E1A0F">
              <w:rPr>
                <w:rFonts w:asciiTheme="minorHAnsi" w:hAnsiTheme="minorHAnsi" w:cs="Courier New"/>
                <w:sz w:val="20"/>
                <w:szCs w:val="20"/>
              </w:rPr>
              <w:t>:</w:t>
            </w:r>
            <w:proofErr w:type="spellStart"/>
            <w:r w:rsidRPr="002E1A0F">
              <w:rPr>
                <w:rFonts w:asciiTheme="minorHAnsi" w:hAnsiTheme="minorHAnsi" w:cs="Courier New"/>
                <w:sz w:val="20"/>
                <w:szCs w:val="20"/>
              </w:rPr>
              <w:t>sceneNumber</w:t>
            </w:r>
            <w:proofErr w:type="spellEnd"/>
            <w:proofErr w:type="gramEnd"/>
          </w:p>
        </w:tc>
        <w:tc>
          <w:tcPr>
            <w:tcW w:w="6210" w:type="dxa"/>
          </w:tcPr>
          <w:p w14:paraId="690D17E3" w14:textId="00779D33" w:rsidR="00C777B5" w:rsidRPr="002E1A0F" w:rsidRDefault="00501AF8" w:rsidP="00C777B5">
            <w:pPr>
              <w:rPr>
                <w:rFonts w:asciiTheme="minorHAnsi" w:hAnsiTheme="minorHAnsi" w:cs="Courier New"/>
                <w:sz w:val="20"/>
                <w:szCs w:val="20"/>
              </w:rPr>
            </w:pPr>
            <w:r>
              <w:rPr>
                <w:rFonts w:asciiTheme="minorHAnsi" w:hAnsiTheme="minorHAnsi" w:cs="Courier New"/>
                <w:sz w:val="20"/>
                <w:szCs w:val="20"/>
              </w:rPr>
              <w:t xml:space="preserve">Scene ID number, from 1 to </w:t>
            </w:r>
            <w:proofErr w:type="spellStart"/>
            <w:r w:rsidR="009F187B">
              <w:rPr>
                <w:rFonts w:asciiTheme="minorHAnsi" w:hAnsiTheme="minorHAnsi" w:cs="Courier New"/>
                <w:sz w:val="20"/>
                <w:szCs w:val="20"/>
              </w:rPr>
              <w:t>numScenes</w:t>
            </w:r>
            <w:proofErr w:type="spellEnd"/>
            <w:r>
              <w:rPr>
                <w:rFonts w:asciiTheme="minorHAnsi" w:hAnsiTheme="minorHAnsi" w:cs="Courier New"/>
                <w:sz w:val="20"/>
                <w:szCs w:val="20"/>
              </w:rPr>
              <w:t>.</w:t>
            </w:r>
          </w:p>
        </w:tc>
        <w:tc>
          <w:tcPr>
            <w:tcW w:w="1579" w:type="dxa"/>
          </w:tcPr>
          <w:p w14:paraId="65D1537E" w14:textId="77777777" w:rsidR="00C777B5" w:rsidRPr="002E1A0F" w:rsidRDefault="00C777B5" w:rsidP="00C777B5">
            <w:pPr>
              <w:rPr>
                <w:rFonts w:asciiTheme="minorHAnsi" w:hAnsiTheme="minorHAnsi" w:cs="Courier New"/>
                <w:sz w:val="20"/>
                <w:szCs w:val="20"/>
              </w:rPr>
            </w:pPr>
          </w:p>
        </w:tc>
      </w:tr>
      <w:tr w:rsidR="00C777B5" w:rsidRPr="00C777B5" w14:paraId="28D6227D" w14:textId="2A7CF5CC" w:rsidTr="002E1A0F">
        <w:trPr>
          <w:jc w:val="center"/>
        </w:trPr>
        <w:tc>
          <w:tcPr>
            <w:tcW w:w="3865" w:type="dxa"/>
          </w:tcPr>
          <w:p w14:paraId="53BBD542" w14:textId="77777777" w:rsidR="00C777B5" w:rsidRPr="002E1A0F" w:rsidRDefault="00C777B5" w:rsidP="00C777B5">
            <w:pPr>
              <w:rPr>
                <w:rFonts w:asciiTheme="minorHAnsi" w:hAnsiTheme="minorHAnsi" w:cs="Courier New"/>
                <w:sz w:val="20"/>
                <w:szCs w:val="20"/>
              </w:rPr>
            </w:pPr>
          </w:p>
        </w:tc>
        <w:tc>
          <w:tcPr>
            <w:tcW w:w="6210" w:type="dxa"/>
          </w:tcPr>
          <w:p w14:paraId="67F122EF" w14:textId="77777777" w:rsidR="00C777B5" w:rsidRPr="002E1A0F" w:rsidRDefault="00C777B5" w:rsidP="00C777B5">
            <w:pPr>
              <w:rPr>
                <w:rFonts w:asciiTheme="minorHAnsi" w:hAnsiTheme="minorHAnsi" w:cs="Courier New"/>
                <w:sz w:val="20"/>
                <w:szCs w:val="20"/>
              </w:rPr>
            </w:pPr>
          </w:p>
        </w:tc>
        <w:tc>
          <w:tcPr>
            <w:tcW w:w="1579" w:type="dxa"/>
          </w:tcPr>
          <w:p w14:paraId="16EE519A" w14:textId="77777777" w:rsidR="00C777B5" w:rsidRPr="002E1A0F" w:rsidRDefault="00C777B5" w:rsidP="00C777B5">
            <w:pPr>
              <w:rPr>
                <w:rFonts w:asciiTheme="minorHAnsi" w:hAnsiTheme="minorHAnsi" w:cs="Courier New"/>
                <w:sz w:val="20"/>
                <w:szCs w:val="20"/>
              </w:rPr>
            </w:pPr>
          </w:p>
        </w:tc>
      </w:tr>
      <w:tr w:rsidR="00C777B5" w:rsidRPr="00C777B5" w14:paraId="638A5D48" w14:textId="4FBD4727" w:rsidTr="002E1A0F">
        <w:trPr>
          <w:trHeight w:val="305"/>
          <w:jc w:val="center"/>
        </w:trPr>
        <w:tc>
          <w:tcPr>
            <w:tcW w:w="3865" w:type="dxa"/>
          </w:tcPr>
          <w:p w14:paraId="47571FF9" w14:textId="77777777" w:rsidR="00C777B5" w:rsidRPr="002E1A0F" w:rsidRDefault="00C777B5" w:rsidP="00C777B5">
            <w:pPr>
              <w:rPr>
                <w:rFonts w:asciiTheme="minorHAnsi" w:hAnsiTheme="minorHAnsi" w:cs="Courier New"/>
                <w:b/>
                <w:sz w:val="20"/>
                <w:szCs w:val="20"/>
              </w:rPr>
            </w:pPr>
            <w:r w:rsidRPr="002E1A0F">
              <w:rPr>
                <w:rFonts w:asciiTheme="minorHAnsi" w:hAnsiTheme="minorHAnsi" w:cs="Courier New"/>
                <w:b/>
                <w:sz w:val="20"/>
                <w:szCs w:val="20"/>
              </w:rPr>
              <w:t xml:space="preserve">variables:  </w:t>
            </w:r>
          </w:p>
        </w:tc>
        <w:tc>
          <w:tcPr>
            <w:tcW w:w="6210" w:type="dxa"/>
          </w:tcPr>
          <w:p w14:paraId="7472649A" w14:textId="4C1F85FD" w:rsidR="00C777B5" w:rsidRPr="002E1A0F" w:rsidRDefault="00501AF8" w:rsidP="00123ECF">
            <w:pPr>
              <w:rPr>
                <w:rFonts w:asciiTheme="minorHAnsi" w:hAnsiTheme="minorHAnsi" w:cs="Courier New"/>
                <w:b/>
                <w:sz w:val="20"/>
                <w:szCs w:val="20"/>
              </w:rPr>
            </w:pPr>
            <w:r>
              <w:rPr>
                <w:rFonts w:asciiTheme="minorHAnsi" w:hAnsiTheme="minorHAnsi" w:cs="Courier New"/>
                <w:b/>
                <w:sz w:val="20"/>
                <w:szCs w:val="20"/>
              </w:rPr>
              <w:t>v</w:t>
            </w:r>
            <w:r w:rsidR="00C777B5" w:rsidRPr="002E1A0F">
              <w:rPr>
                <w:rFonts w:asciiTheme="minorHAnsi" w:hAnsiTheme="minorHAnsi" w:cs="Courier New"/>
                <w:b/>
                <w:sz w:val="20"/>
                <w:szCs w:val="20"/>
              </w:rPr>
              <w:t>ariable attributes:</w:t>
            </w:r>
          </w:p>
        </w:tc>
        <w:tc>
          <w:tcPr>
            <w:tcW w:w="1579" w:type="dxa"/>
          </w:tcPr>
          <w:p w14:paraId="2B5F8494" w14:textId="77777777" w:rsidR="00C777B5" w:rsidRPr="002E1A0F" w:rsidRDefault="00C777B5" w:rsidP="00C777B5">
            <w:pPr>
              <w:rPr>
                <w:rFonts w:asciiTheme="minorHAnsi" w:hAnsiTheme="minorHAnsi" w:cs="Courier New"/>
                <w:b/>
                <w:sz w:val="20"/>
                <w:szCs w:val="20"/>
              </w:rPr>
            </w:pPr>
          </w:p>
        </w:tc>
      </w:tr>
      <w:tr w:rsidR="00501AF8" w:rsidRPr="00C777B5" w14:paraId="06E45ABA" w14:textId="0A6DDA57" w:rsidTr="002E1A0F">
        <w:trPr>
          <w:jc w:val="center"/>
        </w:trPr>
        <w:tc>
          <w:tcPr>
            <w:tcW w:w="3865" w:type="dxa"/>
            <w:vAlign w:val="center"/>
          </w:tcPr>
          <w:p w14:paraId="4E297E61" w14:textId="70640F9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earthRadius</w:t>
            </w:r>
            <w:proofErr w:type="spellEnd"/>
          </w:p>
        </w:tc>
        <w:tc>
          <w:tcPr>
            <w:tcW w:w="6210" w:type="dxa"/>
          </w:tcPr>
          <w:p w14:paraId="4BE56748"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"Earth radius</w:t>
            </w:r>
            <w:proofErr w:type="gramStart"/>
            <w:r w:rsidRPr="003345AC">
              <w:rPr>
                <w:rFonts w:asciiTheme="minorHAnsi" w:hAnsiTheme="minorHAnsi" w:cstheme="minorHAnsi"/>
                <w:sz w:val="20"/>
                <w:szCs w:val="20"/>
              </w:rPr>
              <w:t>";</w:t>
            </w:r>
            <w:proofErr w:type="gramEnd"/>
          </w:p>
          <w:p w14:paraId="3AB811C5"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428E798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FillValue</w:t>
            </w:r>
            <w:proofErr w:type="spellEnd"/>
            <w:r w:rsidRPr="003345AC">
              <w:rPr>
                <w:rFonts w:asciiTheme="minorHAnsi" w:hAnsiTheme="minorHAnsi" w:cstheme="minorHAnsi"/>
                <w:sz w:val="20"/>
                <w:szCs w:val="20"/>
              </w:rPr>
              <w:t xml:space="preserve">   = </w:t>
            </w:r>
            <w:proofErr w:type="gramStart"/>
            <w:r w:rsidRPr="003345AC">
              <w:rPr>
                <w:rFonts w:asciiTheme="minorHAnsi" w:hAnsiTheme="minorHAnsi" w:cstheme="minorHAnsi"/>
                <w:sz w:val="20"/>
                <w:szCs w:val="20"/>
              </w:rPr>
              <w:t>-999.0;</w:t>
            </w:r>
            <w:proofErr w:type="gramEnd"/>
          </w:p>
          <w:p w14:paraId="28E2264F" w14:textId="6ED8E40A"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comment     = "Default value is 6371.23 Km"</w:t>
            </w:r>
          </w:p>
        </w:tc>
        <w:tc>
          <w:tcPr>
            <w:tcW w:w="1579" w:type="dxa"/>
            <w:vAlign w:val="center"/>
          </w:tcPr>
          <w:p w14:paraId="335DF467" w14:textId="11B15616"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6A66C1A1" w14:textId="3675E11F" w:rsidTr="002E1A0F">
        <w:trPr>
          <w:jc w:val="center"/>
        </w:trPr>
        <w:tc>
          <w:tcPr>
            <w:tcW w:w="3865" w:type="dxa"/>
            <w:vAlign w:val="center"/>
          </w:tcPr>
          <w:p w14:paraId="017943A0" w14:textId="7D567560"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 latitude</w:t>
            </w:r>
            <w:r w:rsidR="00C132C1">
              <w:rPr>
                <w:rFonts w:asciiTheme="minorHAnsi" w:hAnsiTheme="minorHAnsi" w:cstheme="minorHAnsi"/>
                <w:sz w:val="20"/>
                <w:szCs w:val="20"/>
              </w:rPr>
              <w:t>1G</w:t>
            </w:r>
          </w:p>
        </w:tc>
        <w:tc>
          <w:tcPr>
            <w:tcW w:w="6210" w:type="dxa"/>
          </w:tcPr>
          <w:p w14:paraId="62A5A8DE"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observer Latitude </w:t>
            </w:r>
            <w:proofErr w:type="gramStart"/>
            <w:r w:rsidRPr="003345AC">
              <w:rPr>
                <w:rFonts w:asciiTheme="minorHAnsi" w:hAnsiTheme="minorHAnsi" w:cstheme="minorHAnsi"/>
                <w:sz w:val="20"/>
                <w:szCs w:val="20"/>
              </w:rPr>
              <w:t>";</w:t>
            </w:r>
            <w:proofErr w:type="gramEnd"/>
          </w:p>
          <w:p w14:paraId="084C3062"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"Deg</w:t>
            </w:r>
            <w:proofErr w:type="gramStart"/>
            <w:r w:rsidRPr="003345AC">
              <w:rPr>
                <w:rFonts w:asciiTheme="minorHAnsi" w:hAnsiTheme="minorHAnsi" w:cstheme="minorHAnsi"/>
                <w:sz w:val="20"/>
                <w:szCs w:val="20"/>
              </w:rPr>
              <w:t>";</w:t>
            </w:r>
            <w:proofErr w:type="gramEnd"/>
          </w:p>
          <w:p w14:paraId="6DE8CA02"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FillValue</w:t>
            </w:r>
            <w:proofErr w:type="spellEnd"/>
            <w:r w:rsidRPr="003345AC">
              <w:rPr>
                <w:rFonts w:asciiTheme="minorHAnsi" w:hAnsiTheme="minorHAnsi" w:cstheme="minorHAnsi"/>
                <w:sz w:val="20"/>
                <w:szCs w:val="20"/>
              </w:rPr>
              <w:t xml:space="preserve">   = </w:t>
            </w:r>
            <w:proofErr w:type="gramStart"/>
            <w:r w:rsidRPr="003345AC">
              <w:rPr>
                <w:rFonts w:asciiTheme="minorHAnsi" w:hAnsiTheme="minorHAnsi" w:cstheme="minorHAnsi"/>
                <w:sz w:val="20"/>
                <w:szCs w:val="20"/>
              </w:rPr>
              <w:t>-999.0;</w:t>
            </w:r>
            <w:proofErr w:type="gramEnd"/>
          </w:p>
          <w:p w14:paraId="169AA797"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comment     = "Default value is 45 Degree"</w:t>
            </w:r>
          </w:p>
          <w:p w14:paraId="55B70C7C" w14:textId="437C727D"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[-90.0, 90.0]</w:t>
            </w:r>
          </w:p>
        </w:tc>
        <w:tc>
          <w:tcPr>
            <w:tcW w:w="1579" w:type="dxa"/>
            <w:vAlign w:val="center"/>
          </w:tcPr>
          <w:p w14:paraId="634A2399" w14:textId="3B0DF254"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779B42D2" w14:textId="2E448D68" w:rsidTr="002E1A0F">
        <w:trPr>
          <w:jc w:val="center"/>
        </w:trPr>
        <w:tc>
          <w:tcPr>
            <w:tcW w:w="3865" w:type="dxa"/>
            <w:vAlign w:val="center"/>
          </w:tcPr>
          <w:p w14:paraId="031F3813" w14:textId="1840FB95"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 altitude</w:t>
            </w:r>
            <w:r>
              <w:rPr>
                <w:rFonts w:asciiTheme="minorHAnsi" w:hAnsiTheme="minorHAnsi" w:cstheme="minorHAnsi"/>
                <w:sz w:val="20"/>
                <w:szCs w:val="20"/>
              </w:rPr>
              <w:t xml:space="preserve"> </w:t>
            </w:r>
            <w:r w:rsidRPr="003345AC">
              <w:rPr>
                <w:rFonts w:asciiTheme="minorHAnsi" w:hAnsiTheme="minorHAnsi" w:cstheme="minorHAnsi"/>
                <w:sz w:val="20"/>
                <w:szCs w:val="20"/>
              </w:rPr>
              <w:t>(</w:t>
            </w:r>
            <w:proofErr w:type="spellStart"/>
            <w:r w:rsidR="00AB6E46" w:rsidRPr="00003FD0">
              <w:rPr>
                <w:rFonts w:asciiTheme="minorHAnsi" w:hAnsiTheme="minorHAnsi" w:cs="Courier New"/>
                <w:sz w:val="20"/>
                <w:szCs w:val="20"/>
              </w:rPr>
              <w:t>numPrflLev</w:t>
            </w:r>
            <w:proofErr w:type="spellEnd"/>
            <w:r w:rsidRPr="003345AC">
              <w:rPr>
                <w:rFonts w:asciiTheme="minorHAnsi" w:hAnsiTheme="minorHAnsi" w:cstheme="minorHAnsi"/>
                <w:sz w:val="20"/>
                <w:szCs w:val="20"/>
              </w:rPr>
              <w:t>)</w:t>
            </w:r>
          </w:p>
        </w:tc>
        <w:tc>
          <w:tcPr>
            <w:tcW w:w="6210" w:type="dxa"/>
          </w:tcPr>
          <w:p w14:paraId="402B8DE7"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altitude</w:t>
            </w:r>
            <w:proofErr w:type="gramStart"/>
            <w:r w:rsidRPr="003345AC">
              <w:rPr>
                <w:rFonts w:asciiTheme="minorHAnsi" w:hAnsiTheme="minorHAnsi" w:cstheme="minorHAnsi"/>
                <w:sz w:val="20"/>
                <w:szCs w:val="20"/>
              </w:rPr>
              <w:t>";</w:t>
            </w:r>
            <w:proofErr w:type="gramEnd"/>
          </w:p>
          <w:p w14:paraId="61EFA8AA"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7B834FD9" w14:textId="574E38F1"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 -1.0, 120.0]</w:t>
            </w:r>
          </w:p>
        </w:tc>
        <w:tc>
          <w:tcPr>
            <w:tcW w:w="1579" w:type="dxa"/>
            <w:vAlign w:val="center"/>
          </w:tcPr>
          <w:p w14:paraId="16F1AD0B" w14:textId="65A7697D"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Optional</w:t>
            </w:r>
          </w:p>
        </w:tc>
      </w:tr>
      <w:tr w:rsidR="00501AF8" w:rsidRPr="00C777B5" w14:paraId="37C63B70" w14:textId="508845CD" w:rsidTr="002E1A0F">
        <w:trPr>
          <w:jc w:val="center"/>
        </w:trPr>
        <w:tc>
          <w:tcPr>
            <w:tcW w:w="3865" w:type="dxa"/>
            <w:vAlign w:val="center"/>
          </w:tcPr>
          <w:p w14:paraId="1A5F7065" w14:textId="6EEB54B5"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pressure(</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w:t>
            </w:r>
          </w:p>
        </w:tc>
        <w:tc>
          <w:tcPr>
            <w:tcW w:w="6210" w:type="dxa"/>
          </w:tcPr>
          <w:p w14:paraId="145411DA"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pressure</w:t>
            </w:r>
            <w:proofErr w:type="gramStart"/>
            <w:r w:rsidRPr="003345AC">
              <w:rPr>
                <w:rFonts w:asciiTheme="minorHAnsi" w:hAnsiTheme="minorHAnsi" w:cstheme="minorHAnsi"/>
                <w:sz w:val="20"/>
                <w:szCs w:val="20"/>
              </w:rPr>
              <w:t>";</w:t>
            </w:r>
            <w:proofErr w:type="gramEnd"/>
          </w:p>
          <w:p w14:paraId="783D8B85"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"mb</w:t>
            </w:r>
            <w:proofErr w:type="gramStart"/>
            <w:r w:rsidRPr="003345AC">
              <w:rPr>
                <w:rFonts w:asciiTheme="minorHAnsi" w:hAnsiTheme="minorHAnsi" w:cstheme="minorHAnsi"/>
                <w:sz w:val="20"/>
                <w:szCs w:val="20"/>
              </w:rPr>
              <w:t>";</w:t>
            </w:r>
            <w:proofErr w:type="gramEnd"/>
          </w:p>
          <w:p w14:paraId="43448C46" w14:textId="4D22C324"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[0.0, 1200.0]</w:t>
            </w:r>
          </w:p>
        </w:tc>
        <w:tc>
          <w:tcPr>
            <w:tcW w:w="1579" w:type="dxa"/>
            <w:vAlign w:val="center"/>
          </w:tcPr>
          <w:p w14:paraId="16EABC44" w14:textId="77777777" w:rsidR="00501AF8" w:rsidRPr="002E1A0F" w:rsidRDefault="00501AF8" w:rsidP="00501AF8">
            <w:pPr>
              <w:rPr>
                <w:rFonts w:asciiTheme="minorHAnsi" w:hAnsiTheme="minorHAnsi" w:cs="Courier New"/>
                <w:sz w:val="20"/>
                <w:szCs w:val="20"/>
              </w:rPr>
            </w:pPr>
          </w:p>
        </w:tc>
      </w:tr>
      <w:tr w:rsidR="00501AF8" w:rsidRPr="00C777B5" w14:paraId="2A774A0D" w14:textId="46453AAB" w:rsidTr="002E1A0F">
        <w:trPr>
          <w:jc w:val="center"/>
        </w:trPr>
        <w:tc>
          <w:tcPr>
            <w:tcW w:w="3865" w:type="dxa"/>
            <w:vAlign w:val="center"/>
          </w:tcPr>
          <w:p w14:paraId="4AE301A4" w14:textId="49A52B59"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temperature(</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w:t>
            </w:r>
          </w:p>
        </w:tc>
        <w:tc>
          <w:tcPr>
            <w:tcW w:w="6210" w:type="dxa"/>
          </w:tcPr>
          <w:p w14:paraId="5BCC8D9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"Level temperature</w:t>
            </w:r>
            <w:proofErr w:type="gramStart"/>
            <w:r w:rsidRPr="003345AC">
              <w:rPr>
                <w:rFonts w:asciiTheme="minorHAnsi" w:hAnsiTheme="minorHAnsi" w:cstheme="minorHAnsi"/>
                <w:sz w:val="20"/>
                <w:szCs w:val="20"/>
              </w:rPr>
              <w:t>";</w:t>
            </w:r>
            <w:proofErr w:type="gramEnd"/>
          </w:p>
          <w:p w14:paraId="5160A874"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"Kelvin</w:t>
            </w:r>
            <w:proofErr w:type="gramStart"/>
            <w:r w:rsidRPr="003345AC">
              <w:rPr>
                <w:rFonts w:asciiTheme="minorHAnsi" w:hAnsiTheme="minorHAnsi" w:cstheme="minorHAnsi"/>
                <w:sz w:val="20"/>
                <w:szCs w:val="20"/>
              </w:rPr>
              <w:t>";</w:t>
            </w:r>
            <w:proofErr w:type="gramEnd"/>
          </w:p>
          <w:p w14:paraId="01C2D523" w14:textId="607CC50E" w:rsidR="00501AF8" w:rsidRPr="002E1A0F" w:rsidRDefault="00501AF8" w:rsidP="00501AF8">
            <w:pPr>
              <w:rPr>
                <w:rFonts w:asciiTheme="minorHAnsi" w:hAnsiTheme="minorHAnsi" w:cs="Courier New"/>
                <w:sz w:val="20"/>
                <w:szCs w:val="20"/>
              </w:rPr>
            </w:pPr>
            <w:proofErr w:type="spellStart"/>
            <w:r w:rsidRPr="0026634A">
              <w:rPr>
                <w:rFonts w:asciiTheme="minorHAnsi" w:hAnsiTheme="minorHAnsi" w:cstheme="minorHAnsi"/>
                <w:sz w:val="20"/>
                <w:szCs w:val="20"/>
                <w:highlight w:val="yellow"/>
              </w:rPr>
              <w:t>valid_range</w:t>
            </w:r>
            <w:proofErr w:type="spellEnd"/>
            <w:r w:rsidRPr="0026634A">
              <w:rPr>
                <w:rFonts w:asciiTheme="minorHAnsi" w:hAnsiTheme="minorHAnsi" w:cstheme="minorHAnsi"/>
                <w:sz w:val="20"/>
                <w:szCs w:val="20"/>
                <w:highlight w:val="yellow"/>
              </w:rPr>
              <w:t xml:space="preserve"> = []</w:t>
            </w:r>
          </w:p>
        </w:tc>
        <w:tc>
          <w:tcPr>
            <w:tcW w:w="1579" w:type="dxa"/>
            <w:vAlign w:val="center"/>
          </w:tcPr>
          <w:p w14:paraId="68E89446" w14:textId="77777777" w:rsidR="00501AF8" w:rsidRPr="002E1A0F" w:rsidRDefault="00501AF8" w:rsidP="00501AF8">
            <w:pPr>
              <w:rPr>
                <w:rFonts w:asciiTheme="minorHAnsi" w:hAnsiTheme="minorHAnsi" w:cs="Courier New"/>
                <w:sz w:val="20"/>
                <w:szCs w:val="20"/>
              </w:rPr>
            </w:pPr>
          </w:p>
        </w:tc>
      </w:tr>
      <w:tr w:rsidR="00501AF8" w:rsidRPr="00C777B5" w14:paraId="3F024108" w14:textId="3D8D3FAF" w:rsidTr="002E1A0F">
        <w:trPr>
          <w:jc w:val="center"/>
        </w:trPr>
        <w:tc>
          <w:tcPr>
            <w:tcW w:w="3865" w:type="dxa"/>
            <w:vAlign w:val="center"/>
          </w:tcPr>
          <w:p w14:paraId="3D60A041" w14:textId="2DA08E1E" w:rsidR="00501AF8" w:rsidRPr="002E1A0F" w:rsidRDefault="00501AF8" w:rsidP="00501AF8">
            <w:pPr>
              <w:rPr>
                <w:rFonts w:asciiTheme="minorHAnsi" w:hAnsiTheme="minorHAnsi" w:cs="Courier New"/>
                <w:sz w:val="20"/>
                <w:szCs w:val="20"/>
              </w:rPr>
            </w:pPr>
            <w:r w:rsidRPr="00662174">
              <w:rPr>
                <w:rFonts w:asciiTheme="minorHAnsi" w:hAnsiTheme="minorHAnsi" w:cstheme="minorHAnsi"/>
                <w:sz w:val="20"/>
                <w:szCs w:val="20"/>
              </w:rPr>
              <w:t>float</w:t>
            </w:r>
            <w:r w:rsidRPr="00E72DFD">
              <w:rPr>
                <w:rFonts w:asciiTheme="minorHAnsi" w:hAnsiTheme="minorHAnsi" w:cstheme="minorHAnsi"/>
                <w:b/>
                <w:sz w:val="20"/>
                <w:szCs w:val="20"/>
              </w:rPr>
              <w:t xml:space="preserve"> </w:t>
            </w:r>
            <w:proofErr w:type="spellStart"/>
            <w:r w:rsidRPr="00E72DFD">
              <w:rPr>
                <w:rFonts w:asciiTheme="minorHAnsi" w:hAnsiTheme="minorHAnsi" w:cstheme="minorHAnsi"/>
                <w:b/>
                <w:sz w:val="20"/>
                <w:szCs w:val="20"/>
              </w:rPr>
              <w:t>molDensities</w:t>
            </w:r>
            <w:proofErr w:type="spellEnd"/>
            <w:r w:rsidRPr="00E72DFD">
              <w:rPr>
                <w:rFonts w:asciiTheme="minorHAnsi" w:hAnsiTheme="minorHAnsi" w:cstheme="minorHAnsi"/>
                <w:b/>
                <w:sz w:val="20"/>
                <w:szCs w:val="20"/>
              </w:rPr>
              <w:t xml:space="preserve"> (</w:t>
            </w:r>
            <w:proofErr w:type="spellStart"/>
            <w:r w:rsidR="00AB6E46" w:rsidRPr="00003FD0">
              <w:rPr>
                <w:rFonts w:asciiTheme="minorHAnsi" w:hAnsiTheme="minorHAnsi" w:cs="Courier New"/>
                <w:sz w:val="20"/>
                <w:szCs w:val="20"/>
              </w:rPr>
              <w:t>numPrflLev</w:t>
            </w:r>
            <w:proofErr w:type="spellEnd"/>
            <w:r w:rsidRPr="00E72DFD">
              <w:rPr>
                <w:rFonts w:asciiTheme="minorHAnsi" w:hAnsiTheme="minorHAnsi" w:cstheme="minorHAnsi"/>
                <w:b/>
                <w:sz w:val="20"/>
                <w:szCs w:val="20"/>
              </w:rPr>
              <w:t xml:space="preserve">, </w:t>
            </w:r>
            <w:proofErr w:type="spellStart"/>
            <w:r w:rsidR="00AB6E46" w:rsidRPr="00003FD0">
              <w:rPr>
                <w:rFonts w:asciiTheme="minorHAnsi" w:hAnsiTheme="minorHAnsi" w:cs="Courier New"/>
                <w:sz w:val="20"/>
                <w:szCs w:val="20"/>
              </w:rPr>
              <w:t>numMol</w:t>
            </w:r>
            <w:proofErr w:type="spellEnd"/>
            <w:r w:rsidRPr="00E72DFD">
              <w:rPr>
                <w:rFonts w:asciiTheme="minorHAnsi" w:hAnsiTheme="minorHAnsi" w:cstheme="minorHAnsi"/>
                <w:b/>
                <w:sz w:val="20"/>
                <w:szCs w:val="20"/>
              </w:rPr>
              <w:t>)</w:t>
            </w:r>
          </w:p>
        </w:tc>
        <w:tc>
          <w:tcPr>
            <w:tcW w:w="6210" w:type="dxa"/>
          </w:tcPr>
          <w:p w14:paraId="05EB8D0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molecular </w:t>
            </w:r>
            <w:r>
              <w:rPr>
                <w:rFonts w:asciiTheme="minorHAnsi" w:hAnsiTheme="minorHAnsi" w:cstheme="minorHAnsi"/>
                <w:sz w:val="20"/>
                <w:szCs w:val="20"/>
              </w:rPr>
              <w:t>number densities</w:t>
            </w:r>
            <w:proofErr w:type="gramStart"/>
            <w:r w:rsidRPr="003345AC">
              <w:rPr>
                <w:rFonts w:asciiTheme="minorHAnsi" w:hAnsiTheme="minorHAnsi" w:cstheme="minorHAnsi"/>
                <w:sz w:val="20"/>
                <w:szCs w:val="20"/>
              </w:rPr>
              <w:t>";</w:t>
            </w:r>
            <w:proofErr w:type="gramEnd"/>
          </w:p>
          <w:p w14:paraId="388DCE29"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w:t>
            </w:r>
            <w:r>
              <w:rPr>
                <w:rFonts w:asciiTheme="minorHAnsi" w:hAnsiTheme="minorHAnsi" w:cstheme="minorHAnsi"/>
                <w:sz w:val="20"/>
                <w:szCs w:val="20"/>
              </w:rPr>
              <w:t>molecules.</w:t>
            </w:r>
            <w:r w:rsidRPr="003345AC">
              <w:rPr>
                <w:rFonts w:asciiTheme="minorHAnsi" w:hAnsiTheme="minorHAnsi" w:cstheme="minorHAnsi"/>
                <w:sz w:val="20"/>
                <w:szCs w:val="20"/>
              </w:rPr>
              <w:t>cm</w:t>
            </w:r>
            <w:r w:rsidRPr="00E32891">
              <w:rPr>
                <w:rFonts w:asciiTheme="minorHAnsi" w:hAnsiTheme="minorHAnsi" w:cstheme="minorHAnsi"/>
                <w:sz w:val="20"/>
                <w:szCs w:val="20"/>
                <w:vertAlign w:val="superscript"/>
              </w:rPr>
              <w:t>-3</w:t>
            </w:r>
            <w:proofErr w:type="gramStart"/>
            <w:r w:rsidRPr="003345AC">
              <w:rPr>
                <w:rFonts w:asciiTheme="minorHAnsi" w:hAnsiTheme="minorHAnsi" w:cstheme="minorHAnsi"/>
                <w:sz w:val="20"/>
                <w:szCs w:val="20"/>
              </w:rPr>
              <w:t>"</w:t>
            </w:r>
            <w:r>
              <w:rPr>
                <w:rFonts w:asciiTheme="minorHAnsi" w:hAnsiTheme="minorHAnsi" w:cstheme="minorHAnsi"/>
                <w:sz w:val="20"/>
                <w:szCs w:val="20"/>
              </w:rPr>
              <w:t>;</w:t>
            </w:r>
            <w:proofErr w:type="gramEnd"/>
          </w:p>
          <w:p w14:paraId="7AA24A1D" w14:textId="4A41AEB1"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w:t>
            </w:r>
            <w:r>
              <w:rPr>
                <w:rFonts w:asciiTheme="minorHAnsi" w:hAnsiTheme="minorHAnsi" w:cstheme="minorHAnsi"/>
                <w:sz w:val="20"/>
                <w:szCs w:val="20"/>
              </w:rPr>
              <w:t>0</w:t>
            </w:r>
            <w:r w:rsidRPr="003345AC">
              <w:rPr>
                <w:rFonts w:asciiTheme="minorHAnsi" w:hAnsiTheme="minorHAnsi" w:cstheme="minorHAnsi"/>
                <w:sz w:val="20"/>
                <w:szCs w:val="20"/>
              </w:rPr>
              <w:t>, 1</w:t>
            </w:r>
            <w:r>
              <w:rPr>
                <w:rFonts w:asciiTheme="minorHAnsi" w:hAnsiTheme="minorHAnsi" w:cstheme="minorHAnsi"/>
                <w:sz w:val="20"/>
                <w:szCs w:val="20"/>
              </w:rPr>
              <w:t>.0</w:t>
            </w:r>
            <w:r w:rsidRPr="003345AC">
              <w:rPr>
                <w:rFonts w:asciiTheme="minorHAnsi" w:hAnsiTheme="minorHAnsi" w:cstheme="minorHAnsi"/>
                <w:sz w:val="20"/>
                <w:szCs w:val="20"/>
              </w:rPr>
              <w:t>e26]</w:t>
            </w:r>
          </w:p>
        </w:tc>
        <w:tc>
          <w:tcPr>
            <w:tcW w:w="1579" w:type="dxa"/>
            <w:vAlign w:val="center"/>
          </w:tcPr>
          <w:p w14:paraId="6ED0F8E2" w14:textId="77777777" w:rsidR="00501AF8" w:rsidRPr="002E1A0F" w:rsidRDefault="00501AF8" w:rsidP="00501AF8">
            <w:pPr>
              <w:rPr>
                <w:rFonts w:asciiTheme="minorHAnsi" w:hAnsiTheme="minorHAnsi" w:cs="Courier New"/>
                <w:sz w:val="20"/>
                <w:szCs w:val="20"/>
              </w:rPr>
            </w:pPr>
          </w:p>
        </w:tc>
      </w:tr>
      <w:tr w:rsidR="00501AF8" w:rsidRPr="00C777B5" w14:paraId="14FB4933" w14:textId="61E8EDE9" w:rsidTr="002E1A0F">
        <w:trPr>
          <w:jc w:val="center"/>
        </w:trPr>
        <w:tc>
          <w:tcPr>
            <w:tcW w:w="3865" w:type="dxa"/>
            <w:vAlign w:val="center"/>
          </w:tcPr>
          <w:p w14:paraId="5485AB8B" w14:textId="6CA50063" w:rsidR="00501AF8" w:rsidRPr="002E1A0F" w:rsidRDefault="00501AF8" w:rsidP="00501AF8">
            <w:pPr>
              <w:rPr>
                <w:rFonts w:asciiTheme="minorHAnsi" w:hAnsiTheme="minorHAnsi" w:cs="Courier New"/>
                <w:sz w:val="20"/>
                <w:szCs w:val="20"/>
              </w:rPr>
            </w:pPr>
            <w:r w:rsidRPr="005D0B3E">
              <w:rPr>
                <w:rFonts w:asciiTheme="minorHAnsi" w:hAnsiTheme="minorHAnsi" w:cstheme="minorHAnsi"/>
                <w:sz w:val="20"/>
                <w:szCs w:val="20"/>
              </w:rPr>
              <w:t>float</w:t>
            </w:r>
            <w:r w:rsidRPr="00E72DFD">
              <w:rPr>
                <w:rFonts w:asciiTheme="minorHAnsi" w:hAnsiTheme="minorHAnsi" w:cstheme="minorHAnsi"/>
                <w:b/>
                <w:sz w:val="20"/>
                <w:szCs w:val="20"/>
              </w:rPr>
              <w:t xml:space="preserve"> </w:t>
            </w:r>
            <w:proofErr w:type="spellStart"/>
            <w:r w:rsidRPr="00E72DFD">
              <w:rPr>
                <w:rFonts w:asciiTheme="minorHAnsi" w:hAnsiTheme="minorHAnsi" w:cstheme="minorHAnsi"/>
                <w:b/>
                <w:sz w:val="20"/>
                <w:szCs w:val="20"/>
              </w:rPr>
              <w:t>sfcPressure</w:t>
            </w:r>
            <w:proofErr w:type="spellEnd"/>
            <w:r>
              <w:rPr>
                <w:rFonts w:asciiTheme="minorHAnsi" w:hAnsiTheme="minorHAnsi" w:cstheme="minorHAnsi"/>
                <w:sz w:val="20"/>
                <w:szCs w:val="20"/>
              </w:rPr>
              <w:t xml:space="preserve"> </w:t>
            </w:r>
            <w:r w:rsidRPr="00BE3E3E">
              <w:rPr>
                <w:rFonts w:asciiTheme="minorHAnsi" w:hAnsiTheme="minorHAnsi" w:cstheme="minorHAnsi"/>
                <w:sz w:val="20"/>
                <w:szCs w:val="20"/>
                <w:vertAlign w:val="superscript"/>
              </w:rPr>
              <w:t>1</w:t>
            </w:r>
          </w:p>
        </w:tc>
        <w:tc>
          <w:tcPr>
            <w:tcW w:w="6210" w:type="dxa"/>
          </w:tcPr>
          <w:p w14:paraId="1833C438" w14:textId="32871821" w:rsidR="00501AF8" w:rsidRPr="002E1A0F" w:rsidRDefault="00501AF8" w:rsidP="00501AF8">
            <w:pPr>
              <w:rPr>
                <w:rFonts w:asciiTheme="minorHAnsi" w:hAnsiTheme="minorHAnsi" w:cs="Courier New"/>
                <w:sz w:val="20"/>
                <w:szCs w:val="20"/>
              </w:rPr>
            </w:pPr>
          </w:p>
        </w:tc>
        <w:tc>
          <w:tcPr>
            <w:tcW w:w="1579" w:type="dxa"/>
            <w:vAlign w:val="center"/>
          </w:tcPr>
          <w:p w14:paraId="3FFBEE91" w14:textId="77777777" w:rsidR="00501AF8" w:rsidRPr="002E1A0F" w:rsidRDefault="00501AF8" w:rsidP="00501AF8">
            <w:pPr>
              <w:rPr>
                <w:rFonts w:asciiTheme="minorHAnsi" w:hAnsiTheme="minorHAnsi" w:cs="Courier New"/>
                <w:sz w:val="20"/>
                <w:szCs w:val="20"/>
              </w:rPr>
            </w:pPr>
          </w:p>
        </w:tc>
      </w:tr>
      <w:tr w:rsidR="00501AF8" w:rsidRPr="00C777B5" w14:paraId="74F8CF9A" w14:textId="3EFC123C" w:rsidTr="002E1A0F">
        <w:trPr>
          <w:jc w:val="center"/>
        </w:trPr>
        <w:tc>
          <w:tcPr>
            <w:tcW w:w="3865" w:type="dxa"/>
            <w:vAlign w:val="center"/>
          </w:tcPr>
          <w:p w14:paraId="0733ED7E" w14:textId="559C186F" w:rsidR="00501AF8" w:rsidRPr="002E1A0F" w:rsidRDefault="00501AF8" w:rsidP="00501AF8">
            <w:pPr>
              <w:rPr>
                <w:rFonts w:asciiTheme="minorHAnsi" w:hAnsiTheme="minorHAnsi" w:cs="Courier New"/>
                <w:sz w:val="20"/>
                <w:szCs w:val="20"/>
              </w:rPr>
            </w:pPr>
            <w:r w:rsidRPr="005D0B3E">
              <w:rPr>
                <w:rFonts w:asciiTheme="minorHAnsi" w:hAnsiTheme="minorHAnsi" w:cstheme="minorHAnsi"/>
                <w:sz w:val="20"/>
                <w:szCs w:val="20"/>
              </w:rPr>
              <w:t xml:space="preserve">float </w:t>
            </w:r>
            <w:proofErr w:type="spellStart"/>
            <w:r w:rsidRPr="0026634A">
              <w:rPr>
                <w:rFonts w:asciiTheme="minorHAnsi" w:hAnsiTheme="minorHAnsi" w:cstheme="minorHAnsi"/>
                <w:b/>
                <w:sz w:val="20"/>
                <w:szCs w:val="20"/>
              </w:rPr>
              <w:t>s</w:t>
            </w:r>
            <w:r w:rsidRPr="000A3884">
              <w:rPr>
                <w:rFonts w:asciiTheme="minorHAnsi" w:hAnsiTheme="minorHAnsi" w:cstheme="minorHAnsi"/>
                <w:b/>
                <w:sz w:val="20"/>
                <w:szCs w:val="20"/>
              </w:rPr>
              <w:t>fcAltitude</w:t>
            </w:r>
            <w:proofErr w:type="spellEnd"/>
            <w:r>
              <w:rPr>
                <w:rFonts w:asciiTheme="minorHAnsi" w:hAnsiTheme="minorHAnsi" w:cstheme="minorHAnsi"/>
                <w:b/>
                <w:sz w:val="20"/>
                <w:szCs w:val="20"/>
              </w:rPr>
              <w:t xml:space="preserve"> </w:t>
            </w:r>
            <w:r w:rsidRPr="00BE3E3E">
              <w:rPr>
                <w:rFonts w:asciiTheme="minorHAnsi" w:hAnsiTheme="minorHAnsi" w:cstheme="minorHAnsi"/>
                <w:sz w:val="20"/>
                <w:szCs w:val="20"/>
                <w:vertAlign w:val="superscript"/>
              </w:rPr>
              <w:t>2</w:t>
            </w:r>
          </w:p>
        </w:tc>
        <w:tc>
          <w:tcPr>
            <w:tcW w:w="6210" w:type="dxa"/>
          </w:tcPr>
          <w:p w14:paraId="6E2AA495" w14:textId="77777777" w:rsidR="00501AF8" w:rsidRPr="002E1A0F" w:rsidRDefault="00501AF8" w:rsidP="00501AF8">
            <w:pPr>
              <w:rPr>
                <w:rFonts w:asciiTheme="minorHAnsi" w:hAnsiTheme="minorHAnsi" w:cs="Courier New"/>
                <w:sz w:val="20"/>
                <w:szCs w:val="20"/>
              </w:rPr>
            </w:pPr>
          </w:p>
        </w:tc>
        <w:tc>
          <w:tcPr>
            <w:tcW w:w="1579" w:type="dxa"/>
            <w:vAlign w:val="center"/>
          </w:tcPr>
          <w:p w14:paraId="67544E4D" w14:textId="77777777" w:rsidR="00501AF8" w:rsidRPr="002E1A0F" w:rsidRDefault="00501AF8" w:rsidP="00501AF8">
            <w:pPr>
              <w:rPr>
                <w:rFonts w:asciiTheme="minorHAnsi" w:hAnsiTheme="minorHAnsi" w:cs="Courier New"/>
                <w:sz w:val="20"/>
                <w:szCs w:val="20"/>
              </w:rPr>
            </w:pPr>
          </w:p>
        </w:tc>
      </w:tr>
      <w:tr w:rsidR="00501AF8" w:rsidRPr="00C777B5" w14:paraId="0AD391D2" w14:textId="118AA779" w:rsidTr="002E1A0F">
        <w:trPr>
          <w:jc w:val="center"/>
        </w:trPr>
        <w:tc>
          <w:tcPr>
            <w:tcW w:w="3865" w:type="dxa"/>
            <w:vAlign w:val="center"/>
          </w:tcPr>
          <w:p w14:paraId="5861496B" w14:textId="65FF48A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Pr>
                <w:rFonts w:asciiTheme="minorHAnsi" w:hAnsiTheme="minorHAnsi" w:cstheme="minorHAnsi"/>
                <w:sz w:val="20"/>
                <w:szCs w:val="20"/>
              </w:rPr>
              <w:t>o</w:t>
            </w:r>
            <w:r w:rsidRPr="003345AC">
              <w:rPr>
                <w:rFonts w:asciiTheme="minorHAnsi" w:hAnsiTheme="minorHAnsi" w:cstheme="minorHAnsi"/>
                <w:sz w:val="20"/>
                <w:szCs w:val="20"/>
              </w:rPr>
              <w:t>bsAlt</w:t>
            </w:r>
            <w:r>
              <w:rPr>
                <w:rFonts w:asciiTheme="minorHAnsi" w:hAnsiTheme="minorHAnsi" w:cstheme="minorHAnsi"/>
                <w:sz w:val="20"/>
                <w:szCs w:val="20"/>
              </w:rPr>
              <w:t>itude</w:t>
            </w:r>
            <w:proofErr w:type="spellEnd"/>
            <w:r>
              <w:rPr>
                <w:rFonts w:asciiTheme="minorHAnsi" w:hAnsiTheme="minorHAnsi" w:cstheme="minorHAnsi"/>
                <w:sz w:val="20"/>
                <w:szCs w:val="20"/>
              </w:rPr>
              <w:t xml:space="preserve"> </w:t>
            </w:r>
            <w:r w:rsidRPr="00BE3E3E">
              <w:rPr>
                <w:rFonts w:asciiTheme="minorHAnsi" w:hAnsiTheme="minorHAnsi" w:cstheme="minorHAnsi"/>
                <w:sz w:val="20"/>
                <w:szCs w:val="20"/>
                <w:vertAlign w:val="superscript"/>
              </w:rPr>
              <w:t>3</w:t>
            </w:r>
          </w:p>
        </w:tc>
        <w:tc>
          <w:tcPr>
            <w:tcW w:w="6210" w:type="dxa"/>
          </w:tcPr>
          <w:p w14:paraId="0DA891F0"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"Observer altitude</w:t>
            </w:r>
            <w:proofErr w:type="gramStart"/>
            <w:r w:rsidRPr="003345AC">
              <w:rPr>
                <w:rFonts w:asciiTheme="minorHAnsi" w:hAnsiTheme="minorHAnsi" w:cstheme="minorHAnsi"/>
                <w:sz w:val="20"/>
                <w:szCs w:val="20"/>
              </w:rPr>
              <w:t>";</w:t>
            </w:r>
            <w:proofErr w:type="gramEnd"/>
          </w:p>
          <w:p w14:paraId="16F3508C"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"Km</w:t>
            </w:r>
            <w:proofErr w:type="gramStart"/>
            <w:r w:rsidRPr="003345AC">
              <w:rPr>
                <w:rFonts w:asciiTheme="minorHAnsi" w:hAnsiTheme="minorHAnsi" w:cstheme="minorHAnsi"/>
                <w:sz w:val="20"/>
                <w:szCs w:val="20"/>
              </w:rPr>
              <w:t>";</w:t>
            </w:r>
            <w:proofErr w:type="gramEnd"/>
          </w:p>
          <w:p w14:paraId="6B572FD9" w14:textId="07D66BA6"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 </w:t>
            </w:r>
            <w:r w:rsidR="005105C5">
              <w:rPr>
                <w:rFonts w:asciiTheme="minorHAnsi" w:hAnsiTheme="minorHAnsi" w:cstheme="minorHAnsi"/>
                <w:sz w:val="20"/>
                <w:szCs w:val="20"/>
              </w:rPr>
              <w:t>Inf.</w:t>
            </w:r>
            <w:r w:rsidRPr="003345AC">
              <w:rPr>
                <w:rFonts w:asciiTheme="minorHAnsi" w:hAnsiTheme="minorHAnsi" w:cstheme="minorHAnsi"/>
                <w:sz w:val="20"/>
                <w:szCs w:val="20"/>
              </w:rPr>
              <w:t>]</w:t>
            </w:r>
          </w:p>
        </w:tc>
        <w:tc>
          <w:tcPr>
            <w:tcW w:w="1579" w:type="dxa"/>
            <w:vAlign w:val="center"/>
          </w:tcPr>
          <w:p w14:paraId="0F478C93" w14:textId="77777777" w:rsidR="00501AF8" w:rsidRPr="002E1A0F" w:rsidRDefault="00501AF8" w:rsidP="00501AF8">
            <w:pPr>
              <w:rPr>
                <w:rFonts w:asciiTheme="minorHAnsi" w:hAnsiTheme="minorHAnsi" w:cs="Courier New"/>
                <w:sz w:val="20"/>
                <w:szCs w:val="20"/>
              </w:rPr>
            </w:pPr>
          </w:p>
        </w:tc>
      </w:tr>
      <w:tr w:rsidR="00501AF8" w:rsidRPr="00C777B5" w14:paraId="50BEF929" w14:textId="46E89F0C" w:rsidTr="002E1A0F">
        <w:trPr>
          <w:jc w:val="center"/>
        </w:trPr>
        <w:tc>
          <w:tcPr>
            <w:tcW w:w="3865" w:type="dxa"/>
            <w:vAlign w:val="center"/>
          </w:tcPr>
          <w:p w14:paraId="718DCDAC" w14:textId="78E8A1AA"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D350C2">
              <w:rPr>
                <w:rFonts w:asciiTheme="minorHAnsi" w:hAnsiTheme="minorHAnsi" w:cstheme="minorHAnsi"/>
                <w:b/>
                <w:sz w:val="20"/>
                <w:szCs w:val="20"/>
              </w:rPr>
              <w:t>viewAngle</w:t>
            </w:r>
            <w:proofErr w:type="spellEnd"/>
            <w:r>
              <w:rPr>
                <w:rFonts w:asciiTheme="minorHAnsi" w:hAnsiTheme="minorHAnsi" w:cstheme="minorHAnsi"/>
                <w:sz w:val="20"/>
                <w:szCs w:val="20"/>
              </w:rPr>
              <w:t xml:space="preserve"> </w:t>
            </w:r>
          </w:p>
        </w:tc>
        <w:tc>
          <w:tcPr>
            <w:tcW w:w="6210" w:type="dxa"/>
          </w:tcPr>
          <w:p w14:paraId="2CC57DC6"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w:t>
            </w:r>
            <w:r w:rsidRPr="00F36683">
              <w:rPr>
                <w:rFonts w:asciiTheme="minorHAnsi" w:hAnsiTheme="minorHAnsi" w:cstheme="minorHAnsi"/>
                <w:color w:val="FF0000"/>
                <w:sz w:val="20"/>
                <w:szCs w:val="20"/>
              </w:rPr>
              <w:t>Viewing angle</w:t>
            </w:r>
            <w:r w:rsidRPr="003345AC">
              <w:rPr>
                <w:rFonts w:asciiTheme="minorHAnsi" w:hAnsiTheme="minorHAnsi" w:cstheme="minorHAnsi"/>
                <w:sz w:val="20"/>
                <w:szCs w:val="20"/>
              </w:rPr>
              <w:t xml:space="preserve"> at observer height</w:t>
            </w:r>
            <w:proofErr w:type="gramStart"/>
            <w:r w:rsidRPr="003345AC">
              <w:rPr>
                <w:rFonts w:asciiTheme="minorHAnsi" w:hAnsiTheme="minorHAnsi" w:cstheme="minorHAnsi"/>
                <w:sz w:val="20"/>
                <w:szCs w:val="20"/>
              </w:rPr>
              <w:t>";</w:t>
            </w:r>
            <w:proofErr w:type="gramEnd"/>
          </w:p>
          <w:p w14:paraId="2F76CF4D"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"Deg</w:t>
            </w:r>
            <w:proofErr w:type="gramStart"/>
            <w:r w:rsidRPr="003345AC">
              <w:rPr>
                <w:rFonts w:asciiTheme="minorHAnsi" w:hAnsiTheme="minorHAnsi" w:cstheme="minorHAnsi"/>
                <w:sz w:val="20"/>
                <w:szCs w:val="20"/>
              </w:rPr>
              <w:t>";</w:t>
            </w:r>
            <w:proofErr w:type="gramEnd"/>
          </w:p>
          <w:p w14:paraId="04C33B1A" w14:textId="7F8EDF44"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[0., 180.0]</w:t>
            </w:r>
          </w:p>
        </w:tc>
        <w:tc>
          <w:tcPr>
            <w:tcW w:w="1579" w:type="dxa"/>
            <w:vAlign w:val="center"/>
          </w:tcPr>
          <w:p w14:paraId="652A5950" w14:textId="77777777" w:rsidR="00501AF8" w:rsidRPr="002E1A0F" w:rsidRDefault="00501AF8" w:rsidP="00501AF8">
            <w:pPr>
              <w:rPr>
                <w:rFonts w:asciiTheme="minorHAnsi" w:hAnsiTheme="minorHAnsi" w:cs="Courier New"/>
                <w:sz w:val="20"/>
                <w:szCs w:val="20"/>
              </w:rPr>
            </w:pPr>
          </w:p>
        </w:tc>
      </w:tr>
      <w:tr w:rsidR="00501AF8" w:rsidRPr="00C777B5" w14:paraId="35E30B44" w14:textId="24B1369E" w:rsidTr="002E1A0F">
        <w:trPr>
          <w:jc w:val="center"/>
        </w:trPr>
        <w:tc>
          <w:tcPr>
            <w:tcW w:w="3865" w:type="dxa"/>
            <w:vAlign w:val="center"/>
          </w:tcPr>
          <w:p w14:paraId="496973E2" w14:textId="7C50E2B4" w:rsidR="00501AF8" w:rsidRPr="002E1A0F" w:rsidRDefault="00501AF8" w:rsidP="00501AF8">
            <w:pPr>
              <w:rPr>
                <w:rFonts w:asciiTheme="minorHAnsi" w:hAnsiTheme="minorHAnsi" w:cs="Courier New"/>
                <w:sz w:val="20"/>
                <w:szCs w:val="20"/>
              </w:rPr>
            </w:pPr>
            <w:r w:rsidRPr="003345AC">
              <w:rPr>
                <w:rFonts w:asciiTheme="minorHAnsi" w:hAnsiTheme="minorHAnsi" w:cstheme="minorHAnsi"/>
                <w:sz w:val="20"/>
                <w:szCs w:val="20"/>
              </w:rPr>
              <w:t>float</w:t>
            </w:r>
            <w:r w:rsidRPr="008775AB">
              <w:rPr>
                <w:rFonts w:asciiTheme="minorHAnsi" w:hAnsiTheme="minorHAnsi" w:cstheme="minorHAnsi"/>
                <w:color w:val="FF0000"/>
                <w:sz w:val="20"/>
                <w:szCs w:val="20"/>
              </w:rPr>
              <w:t xml:space="preserve"> </w:t>
            </w:r>
            <w:proofErr w:type="spellStart"/>
            <w:r w:rsidRPr="008775AB">
              <w:rPr>
                <w:rFonts w:asciiTheme="minorHAnsi" w:hAnsiTheme="minorHAnsi" w:cstheme="minorHAnsi"/>
                <w:color w:val="FF0000"/>
                <w:sz w:val="20"/>
                <w:szCs w:val="20"/>
              </w:rPr>
              <w:t>sfcSkinTemp</w:t>
            </w:r>
            <w:proofErr w:type="spellEnd"/>
          </w:p>
        </w:tc>
        <w:tc>
          <w:tcPr>
            <w:tcW w:w="6210" w:type="dxa"/>
          </w:tcPr>
          <w:p w14:paraId="51F46EB2" w14:textId="77777777" w:rsidR="00501AF8" w:rsidRPr="003345AC" w:rsidRDefault="00501AF8" w:rsidP="00501AF8">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"Surface temperature</w:t>
            </w:r>
            <w:proofErr w:type="gramStart"/>
            <w:r w:rsidRPr="003345AC">
              <w:rPr>
                <w:rFonts w:asciiTheme="minorHAnsi" w:hAnsiTheme="minorHAnsi" w:cstheme="minorHAnsi"/>
                <w:sz w:val="20"/>
                <w:szCs w:val="20"/>
              </w:rPr>
              <w:t>";</w:t>
            </w:r>
            <w:proofErr w:type="gramEnd"/>
          </w:p>
          <w:p w14:paraId="29478DE3" w14:textId="77777777" w:rsidR="00501AF8" w:rsidRPr="003345AC" w:rsidRDefault="00501AF8" w:rsidP="00501AF8">
            <w:pPr>
              <w:rPr>
                <w:rFonts w:asciiTheme="minorHAnsi" w:hAnsiTheme="minorHAnsi" w:cstheme="minorHAnsi"/>
                <w:sz w:val="20"/>
                <w:szCs w:val="20"/>
              </w:rPr>
            </w:pPr>
            <w:r w:rsidRPr="003345AC">
              <w:rPr>
                <w:rFonts w:asciiTheme="minorHAnsi" w:hAnsiTheme="minorHAnsi" w:cstheme="minorHAnsi"/>
                <w:sz w:val="20"/>
                <w:szCs w:val="20"/>
              </w:rPr>
              <w:t>unit        = "Kelvin</w:t>
            </w:r>
            <w:proofErr w:type="gramStart"/>
            <w:r w:rsidRPr="003345AC">
              <w:rPr>
                <w:rFonts w:asciiTheme="minorHAnsi" w:hAnsiTheme="minorHAnsi" w:cstheme="minorHAnsi"/>
                <w:sz w:val="20"/>
                <w:szCs w:val="20"/>
              </w:rPr>
              <w:t>";</w:t>
            </w:r>
            <w:proofErr w:type="gramEnd"/>
          </w:p>
          <w:p w14:paraId="6D8F84B5" w14:textId="391B1488" w:rsidR="00501AF8" w:rsidRPr="002E1A0F" w:rsidRDefault="00501AF8" w:rsidP="00501AF8">
            <w:pPr>
              <w:rPr>
                <w:rFonts w:asciiTheme="minorHAnsi" w:hAnsiTheme="minorHAnsi" w:cs="Courier New"/>
                <w:sz w:val="20"/>
                <w:szCs w:val="20"/>
              </w:rPr>
            </w:pPr>
            <w:proofErr w:type="spellStart"/>
            <w:r w:rsidRPr="003345AC">
              <w:rPr>
                <w:rFonts w:asciiTheme="minorHAnsi" w:hAnsiTheme="minorHAnsi" w:cstheme="minorHAnsi"/>
                <w:sz w:val="20"/>
                <w:szCs w:val="20"/>
              </w:rPr>
              <w:t>valid_range</w:t>
            </w:r>
            <w:proofErr w:type="spellEnd"/>
            <w:r w:rsidRPr="003345AC">
              <w:rPr>
                <w:rFonts w:asciiTheme="minorHAnsi" w:hAnsiTheme="minorHAnsi" w:cstheme="minorHAnsi"/>
                <w:sz w:val="20"/>
                <w:szCs w:val="20"/>
              </w:rPr>
              <w:t xml:space="preserve"> = [200.0, 400.0]</w:t>
            </w:r>
          </w:p>
        </w:tc>
        <w:tc>
          <w:tcPr>
            <w:tcW w:w="1579" w:type="dxa"/>
            <w:vAlign w:val="center"/>
          </w:tcPr>
          <w:p w14:paraId="3D891C19" w14:textId="5EEF81CB" w:rsidR="00501AF8" w:rsidRPr="002E1A0F" w:rsidRDefault="00501AF8" w:rsidP="00501AF8">
            <w:pPr>
              <w:rPr>
                <w:rFonts w:asciiTheme="minorHAnsi" w:hAnsiTheme="minorHAnsi" w:cs="Courier New"/>
                <w:sz w:val="20"/>
                <w:szCs w:val="20"/>
              </w:rPr>
            </w:pPr>
            <w:r>
              <w:rPr>
                <w:rFonts w:asciiTheme="minorHAnsi" w:hAnsiTheme="minorHAnsi" w:cstheme="minorHAnsi"/>
                <w:sz w:val="20"/>
                <w:szCs w:val="20"/>
              </w:rPr>
              <w:t>Not needed for sensor looking up</w:t>
            </w:r>
          </w:p>
        </w:tc>
      </w:tr>
      <w:tr w:rsidR="002B36C7" w:rsidRPr="00C777B5" w14:paraId="0ABD753B" w14:textId="77777777" w:rsidTr="002E1A0F">
        <w:trPr>
          <w:jc w:val="center"/>
        </w:trPr>
        <w:tc>
          <w:tcPr>
            <w:tcW w:w="3865" w:type="dxa"/>
            <w:vAlign w:val="center"/>
          </w:tcPr>
          <w:p w14:paraId="7DEEF5F5" w14:textId="49D191D3" w:rsidR="002B36C7" w:rsidRPr="003345AC" w:rsidRDefault="00497B03" w:rsidP="00501AF8">
            <w:pPr>
              <w:rPr>
                <w:rFonts w:asciiTheme="minorHAnsi" w:hAnsiTheme="minorHAnsi" w:cstheme="minorHAnsi"/>
                <w:sz w:val="20"/>
                <w:szCs w:val="20"/>
              </w:rPr>
            </w:pPr>
            <w:proofErr w:type="spellStart"/>
            <w:r>
              <w:rPr>
                <w:rFonts w:asciiTheme="minorHAnsi" w:hAnsiTheme="minorHAnsi" w:cstheme="minorHAnsi"/>
                <w:sz w:val="20"/>
                <w:szCs w:val="20"/>
              </w:rPr>
              <w:t>sfcProp</w:t>
            </w:r>
            <w:r w:rsidR="00EA73AA">
              <w:rPr>
                <w:rFonts w:asciiTheme="minorHAnsi" w:hAnsiTheme="minorHAnsi" w:cstheme="minorHAnsi"/>
                <w:sz w:val="20"/>
                <w:szCs w:val="20"/>
              </w:rPr>
              <w:t>I</w:t>
            </w:r>
            <w:r>
              <w:rPr>
                <w:rFonts w:asciiTheme="minorHAnsi" w:hAnsiTheme="minorHAnsi" w:cstheme="minorHAnsi"/>
                <w:sz w:val="20"/>
                <w:szCs w:val="20"/>
              </w:rPr>
              <w:t>n</w:t>
            </w:r>
            <w:r w:rsidR="00EA73AA">
              <w:rPr>
                <w:rFonts w:asciiTheme="minorHAnsi" w:hAnsiTheme="minorHAnsi" w:cstheme="minorHAnsi"/>
                <w:sz w:val="20"/>
                <w:szCs w:val="20"/>
              </w:rPr>
              <w:t>put</w:t>
            </w:r>
            <w:r>
              <w:rPr>
                <w:rFonts w:asciiTheme="minorHAnsi" w:hAnsiTheme="minorHAnsi" w:cstheme="minorHAnsi"/>
                <w:sz w:val="20"/>
                <w:szCs w:val="20"/>
              </w:rPr>
              <w:t>Mode</w:t>
            </w:r>
            <w:proofErr w:type="spellEnd"/>
          </w:p>
        </w:tc>
        <w:tc>
          <w:tcPr>
            <w:tcW w:w="6210" w:type="dxa"/>
          </w:tcPr>
          <w:p w14:paraId="7DD78FEC" w14:textId="77007E78" w:rsidR="002B36C7" w:rsidRDefault="00497B03" w:rsidP="00501AF8">
            <w:pPr>
              <w:rPr>
                <w:rFonts w:asciiTheme="minorHAnsi" w:hAnsiTheme="minorHAnsi" w:cstheme="minorHAnsi"/>
                <w:sz w:val="20"/>
                <w:szCs w:val="20"/>
              </w:rPr>
            </w:pPr>
            <w:r>
              <w:rPr>
                <w:rFonts w:asciiTheme="minorHAnsi" w:hAnsiTheme="minorHAnsi" w:cstheme="minorHAnsi"/>
                <w:sz w:val="20"/>
                <w:szCs w:val="20"/>
              </w:rPr>
              <w:t xml:space="preserve">1: </w:t>
            </w:r>
            <w:r w:rsidRPr="00D05DF4">
              <w:rPr>
                <w:rFonts w:asciiTheme="minorHAnsi" w:hAnsiTheme="minorHAnsi" w:cstheme="minorHAnsi"/>
                <w:b/>
                <w:sz w:val="20"/>
                <w:szCs w:val="20"/>
              </w:rPr>
              <w:t>thermal</w:t>
            </w:r>
            <w:r>
              <w:rPr>
                <w:rFonts w:asciiTheme="minorHAnsi" w:hAnsiTheme="minorHAnsi" w:cstheme="minorHAnsi"/>
                <w:sz w:val="20"/>
                <w:szCs w:val="20"/>
              </w:rPr>
              <w:t xml:space="preserve"> reflectivity = </w:t>
            </w:r>
            <w:r w:rsidR="00EA73AA">
              <w:rPr>
                <w:rFonts w:asciiTheme="minorHAnsi" w:hAnsiTheme="minorHAnsi" w:cstheme="minorHAnsi"/>
                <w:sz w:val="20"/>
                <w:szCs w:val="20"/>
              </w:rPr>
              <w:t>(</w:t>
            </w:r>
            <w:r>
              <w:rPr>
                <w:rFonts w:asciiTheme="minorHAnsi" w:hAnsiTheme="minorHAnsi" w:cstheme="minorHAnsi"/>
                <w:sz w:val="20"/>
                <w:szCs w:val="20"/>
              </w:rPr>
              <w:t>1.- emissivity</w:t>
            </w:r>
            <w:r w:rsidR="00EA73AA">
              <w:rPr>
                <w:rFonts w:asciiTheme="minorHAnsi" w:hAnsiTheme="minorHAnsi" w:cstheme="minorHAnsi"/>
                <w:sz w:val="20"/>
                <w:szCs w:val="20"/>
              </w:rPr>
              <w:t>)</w:t>
            </w:r>
            <w:r>
              <w:rPr>
                <w:rFonts w:asciiTheme="minorHAnsi" w:hAnsiTheme="minorHAnsi" w:cstheme="minorHAnsi"/>
                <w:sz w:val="20"/>
                <w:szCs w:val="20"/>
              </w:rPr>
              <w:t xml:space="preserve"> with surface assumed specular</w:t>
            </w:r>
          </w:p>
          <w:p w14:paraId="25A731CF" w14:textId="5AD5BAED" w:rsidR="00497B03" w:rsidRDefault="00497B03" w:rsidP="00501AF8">
            <w:pPr>
              <w:rPr>
                <w:rFonts w:asciiTheme="minorHAnsi" w:hAnsiTheme="minorHAnsi" w:cstheme="minorHAnsi"/>
                <w:sz w:val="20"/>
                <w:szCs w:val="20"/>
              </w:rPr>
            </w:pPr>
            <w:r>
              <w:rPr>
                <w:rFonts w:asciiTheme="minorHAnsi" w:hAnsiTheme="minorHAnsi" w:cstheme="minorHAnsi"/>
                <w:sz w:val="20"/>
                <w:szCs w:val="20"/>
              </w:rPr>
              <w:t>2</w:t>
            </w:r>
            <w:r w:rsidRPr="00D05DF4">
              <w:rPr>
                <w:rFonts w:asciiTheme="minorHAnsi" w:hAnsiTheme="minorHAnsi" w:cstheme="minorHAnsi"/>
                <w:b/>
                <w:sz w:val="20"/>
                <w:szCs w:val="20"/>
              </w:rPr>
              <w:t>: thermal</w:t>
            </w:r>
            <w:r>
              <w:rPr>
                <w:rFonts w:asciiTheme="minorHAnsi" w:hAnsiTheme="minorHAnsi" w:cstheme="minorHAnsi"/>
                <w:sz w:val="20"/>
                <w:szCs w:val="20"/>
              </w:rPr>
              <w:t xml:space="preserve"> reflectivity = </w:t>
            </w:r>
            <w:r w:rsidR="00EA73AA">
              <w:rPr>
                <w:rFonts w:asciiTheme="minorHAnsi" w:hAnsiTheme="minorHAnsi" w:cstheme="minorHAnsi"/>
                <w:sz w:val="20"/>
                <w:szCs w:val="20"/>
              </w:rPr>
              <w:t>(</w:t>
            </w:r>
            <w:r>
              <w:rPr>
                <w:rFonts w:asciiTheme="minorHAnsi" w:hAnsiTheme="minorHAnsi" w:cstheme="minorHAnsi"/>
                <w:sz w:val="20"/>
                <w:szCs w:val="20"/>
              </w:rPr>
              <w:t>1.- emissivity</w:t>
            </w:r>
            <w:r w:rsidR="00EA73AA">
              <w:rPr>
                <w:rFonts w:asciiTheme="minorHAnsi" w:hAnsiTheme="minorHAnsi" w:cstheme="minorHAnsi"/>
                <w:sz w:val="20"/>
                <w:szCs w:val="20"/>
              </w:rPr>
              <w:t>)</w:t>
            </w:r>
            <w:r>
              <w:rPr>
                <w:rFonts w:asciiTheme="minorHAnsi" w:hAnsiTheme="minorHAnsi" w:cstheme="minorHAnsi"/>
                <w:sz w:val="20"/>
                <w:szCs w:val="20"/>
              </w:rPr>
              <w:t xml:space="preserve"> with surface assumed Lambertian</w:t>
            </w:r>
          </w:p>
          <w:p w14:paraId="1E50C529" w14:textId="66C00DE2" w:rsidR="00EA73AA" w:rsidRDefault="00EA73AA" w:rsidP="00501AF8">
            <w:pPr>
              <w:rPr>
                <w:rFonts w:asciiTheme="minorHAnsi" w:hAnsiTheme="minorHAnsi" w:cstheme="minorHAnsi"/>
                <w:sz w:val="20"/>
                <w:szCs w:val="20"/>
              </w:rPr>
            </w:pPr>
            <w:r>
              <w:rPr>
                <w:rFonts w:asciiTheme="minorHAnsi" w:hAnsiTheme="minorHAnsi" w:cstheme="minorHAnsi"/>
                <w:sz w:val="20"/>
                <w:szCs w:val="20"/>
              </w:rPr>
              <w:t xml:space="preserve">In modes 1 and 2, reflectivity of surface-incident solar beam in the direction of the observer is specified in separate </w:t>
            </w:r>
            <w:proofErr w:type="spellStart"/>
            <w:r>
              <w:rPr>
                <w:rFonts w:asciiTheme="minorHAnsi" w:hAnsiTheme="minorHAnsi" w:cstheme="minorHAnsi"/>
                <w:sz w:val="20"/>
                <w:szCs w:val="20"/>
              </w:rPr>
              <w:t>sfcRefl</w:t>
            </w:r>
            <w:proofErr w:type="spellEnd"/>
            <w:r>
              <w:rPr>
                <w:rFonts w:asciiTheme="minorHAnsi" w:hAnsiTheme="minorHAnsi" w:cstheme="minorHAnsi"/>
                <w:sz w:val="20"/>
                <w:szCs w:val="20"/>
              </w:rPr>
              <w:t xml:space="preserve"> array. </w:t>
            </w:r>
          </w:p>
          <w:p w14:paraId="6F5633F6" w14:textId="7290494A" w:rsidR="00497B03" w:rsidRDefault="00497B03" w:rsidP="00501AF8">
            <w:pPr>
              <w:rPr>
                <w:rFonts w:asciiTheme="minorHAnsi" w:hAnsiTheme="minorHAnsi" w:cstheme="minorHAnsi"/>
                <w:sz w:val="20"/>
                <w:szCs w:val="20"/>
              </w:rPr>
            </w:pPr>
            <w:r>
              <w:rPr>
                <w:rFonts w:asciiTheme="minorHAnsi" w:hAnsiTheme="minorHAnsi" w:cstheme="minorHAnsi"/>
                <w:sz w:val="20"/>
                <w:szCs w:val="20"/>
              </w:rPr>
              <w:t>3:</w:t>
            </w:r>
            <w:r w:rsidR="00EA73AA">
              <w:rPr>
                <w:rFonts w:asciiTheme="minorHAnsi" w:hAnsiTheme="minorHAnsi" w:cstheme="minorHAnsi"/>
                <w:sz w:val="20"/>
                <w:szCs w:val="20"/>
              </w:rPr>
              <w:t xml:space="preserve"> Surface BRDF (used to describe both </w:t>
            </w:r>
            <w:r w:rsidR="00EA73AA" w:rsidRPr="00D05DF4">
              <w:rPr>
                <w:rFonts w:asciiTheme="minorHAnsi" w:hAnsiTheme="minorHAnsi" w:cstheme="minorHAnsi"/>
                <w:b/>
                <w:sz w:val="20"/>
                <w:szCs w:val="20"/>
              </w:rPr>
              <w:t>therma</w:t>
            </w:r>
            <w:r w:rsidR="00EA73AA">
              <w:rPr>
                <w:rFonts w:asciiTheme="minorHAnsi" w:hAnsiTheme="minorHAnsi" w:cstheme="minorHAnsi"/>
                <w:sz w:val="20"/>
                <w:szCs w:val="20"/>
              </w:rPr>
              <w:t xml:space="preserve">l and </w:t>
            </w:r>
            <w:r w:rsidR="00EA73AA" w:rsidRPr="00D05DF4">
              <w:rPr>
                <w:rFonts w:asciiTheme="minorHAnsi" w:hAnsiTheme="minorHAnsi" w:cstheme="minorHAnsi"/>
                <w:b/>
                <w:sz w:val="20"/>
                <w:szCs w:val="20"/>
              </w:rPr>
              <w:t>solar</w:t>
            </w:r>
            <w:r w:rsidR="00EA73AA">
              <w:rPr>
                <w:rFonts w:asciiTheme="minorHAnsi" w:hAnsiTheme="minorHAnsi" w:cstheme="minorHAnsi"/>
                <w:sz w:val="20"/>
                <w:szCs w:val="20"/>
              </w:rPr>
              <w:t xml:space="preserve"> reflectivity) is described as a weighted sum of BRDF kernels: input contains spectrally dependent weights </w:t>
            </w:r>
            <w:r w:rsidR="00745353">
              <w:rPr>
                <w:rFonts w:asciiTheme="minorHAnsi" w:hAnsiTheme="minorHAnsi" w:cstheme="minorHAnsi"/>
                <w:sz w:val="20"/>
                <w:szCs w:val="20"/>
              </w:rPr>
              <w:t xml:space="preserve">for each kernel </w:t>
            </w:r>
            <w:r w:rsidR="00EA73AA">
              <w:rPr>
                <w:rFonts w:asciiTheme="minorHAnsi" w:hAnsiTheme="minorHAnsi" w:cstheme="minorHAnsi"/>
                <w:sz w:val="20"/>
                <w:szCs w:val="20"/>
              </w:rPr>
              <w:t>(not implemented yet)</w:t>
            </w:r>
          </w:p>
          <w:p w14:paraId="535EA938" w14:textId="7B10C109" w:rsidR="00EA73AA" w:rsidRPr="003345AC" w:rsidRDefault="00EA73AA" w:rsidP="00501AF8">
            <w:pPr>
              <w:rPr>
                <w:rFonts w:asciiTheme="minorHAnsi" w:hAnsiTheme="minorHAnsi" w:cstheme="minorHAnsi"/>
                <w:sz w:val="20"/>
                <w:szCs w:val="20"/>
              </w:rPr>
            </w:pPr>
            <w:r>
              <w:rPr>
                <w:rFonts w:asciiTheme="minorHAnsi" w:hAnsiTheme="minorHAnsi" w:cstheme="minorHAnsi"/>
                <w:sz w:val="20"/>
                <w:szCs w:val="20"/>
              </w:rPr>
              <w:t>In mode 3. Both thermal and solar reflectivity are computed from spectrally dependent BRDF coefficients.</w:t>
            </w:r>
          </w:p>
        </w:tc>
        <w:tc>
          <w:tcPr>
            <w:tcW w:w="1579" w:type="dxa"/>
            <w:vAlign w:val="center"/>
          </w:tcPr>
          <w:p w14:paraId="718EB4DD" w14:textId="77777777" w:rsidR="002B36C7" w:rsidRDefault="002B36C7" w:rsidP="00501AF8">
            <w:pPr>
              <w:rPr>
                <w:rFonts w:asciiTheme="minorHAnsi" w:hAnsiTheme="minorHAnsi" w:cstheme="minorHAnsi"/>
                <w:sz w:val="20"/>
                <w:szCs w:val="20"/>
              </w:rPr>
            </w:pPr>
          </w:p>
        </w:tc>
      </w:tr>
      <w:tr w:rsidR="004D0EDD" w:rsidRPr="00C777B5" w14:paraId="4332DB6E" w14:textId="77777777" w:rsidTr="00D05DF4">
        <w:trPr>
          <w:jc w:val="center"/>
        </w:trPr>
        <w:tc>
          <w:tcPr>
            <w:tcW w:w="3865" w:type="dxa"/>
            <w:vAlign w:val="center"/>
          </w:tcPr>
          <w:p w14:paraId="2308D892" w14:textId="4DD4CE4A" w:rsidR="004D0EDD" w:rsidRPr="003345AC" w:rsidRDefault="004D0EDD" w:rsidP="00EA73AA">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Pr="005105C5">
              <w:rPr>
                <w:rFonts w:asciiTheme="minorHAnsi" w:hAnsiTheme="minorHAnsi" w:cstheme="minorHAnsi"/>
                <w:sz w:val="20"/>
                <w:szCs w:val="20"/>
              </w:rPr>
              <w:t>sfc</w:t>
            </w:r>
            <w:r>
              <w:rPr>
                <w:rFonts w:asciiTheme="minorHAnsi" w:hAnsiTheme="minorHAnsi" w:cstheme="minorHAnsi"/>
                <w:sz w:val="20"/>
                <w:szCs w:val="20"/>
              </w:rPr>
              <w:t>PropSpec</w:t>
            </w:r>
            <w:r w:rsidR="001E1A6B">
              <w:rPr>
                <w:rFonts w:asciiTheme="minorHAnsi" w:hAnsiTheme="minorHAnsi" w:cstheme="minorHAnsi"/>
                <w:sz w:val="20"/>
                <w:szCs w:val="20"/>
              </w:rPr>
              <w:t>trGrid</w:t>
            </w:r>
            <w:proofErr w:type="spellEnd"/>
            <w:r w:rsidRPr="005105C5">
              <w:rPr>
                <w:rFonts w:asciiTheme="minorHAnsi" w:hAnsiTheme="minorHAnsi" w:cstheme="minorHAnsi"/>
                <w:sz w:val="20"/>
                <w:szCs w:val="20"/>
              </w:rPr>
              <w:t xml:space="preserve"> (</w:t>
            </w:r>
            <w:proofErr w:type="spellStart"/>
            <w:r w:rsidRPr="005105C5">
              <w:rPr>
                <w:rFonts w:asciiTheme="minorHAnsi" w:hAnsiTheme="minorHAnsi" w:cstheme="minorHAnsi"/>
                <w:sz w:val="20"/>
                <w:szCs w:val="20"/>
              </w:rPr>
              <w:t>numEmisGridNode</w:t>
            </w:r>
            <w:proofErr w:type="spellEnd"/>
            <w:r w:rsidRPr="005105C5">
              <w:rPr>
                <w:rFonts w:asciiTheme="minorHAnsi" w:hAnsiTheme="minorHAnsi" w:cstheme="minorHAnsi"/>
                <w:sz w:val="20"/>
                <w:szCs w:val="20"/>
              </w:rPr>
              <w:t>)</w:t>
            </w:r>
          </w:p>
        </w:tc>
        <w:tc>
          <w:tcPr>
            <w:tcW w:w="6210" w:type="dxa"/>
          </w:tcPr>
          <w:p w14:paraId="64B9D86B" w14:textId="694F3BC5" w:rsidR="004D0EDD" w:rsidRPr="005105C5"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"Surface </w:t>
            </w:r>
            <w:r w:rsidR="001E1A6B">
              <w:rPr>
                <w:rFonts w:asciiTheme="minorHAnsi" w:hAnsiTheme="minorHAnsi" w:cstheme="minorHAnsi"/>
                <w:sz w:val="20"/>
                <w:szCs w:val="20"/>
              </w:rPr>
              <w:t>optical property spectral hinge points</w:t>
            </w:r>
            <w:proofErr w:type="gramStart"/>
            <w:r w:rsidRPr="005105C5">
              <w:rPr>
                <w:rFonts w:asciiTheme="minorHAnsi" w:hAnsiTheme="minorHAnsi" w:cstheme="minorHAnsi"/>
                <w:sz w:val="20"/>
                <w:szCs w:val="20"/>
              </w:rPr>
              <w:t>";</w:t>
            </w:r>
            <w:proofErr w:type="gramEnd"/>
          </w:p>
          <w:p w14:paraId="48B06C2B" w14:textId="77777777" w:rsidR="004D0EDD" w:rsidRPr="005105C5"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unit      = "cm^-1"</w:t>
            </w:r>
          </w:p>
          <w:p w14:paraId="25692073" w14:textId="52923BA2" w:rsidR="004D0EDD" w:rsidRPr="003345AC"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valid_range</w:t>
            </w:r>
            <w:proofErr w:type="spellEnd"/>
            <w:r w:rsidRPr="005105C5">
              <w:rPr>
                <w:rFonts w:asciiTheme="minorHAnsi" w:hAnsiTheme="minorHAnsi" w:cstheme="minorHAnsi"/>
                <w:sz w:val="20"/>
                <w:szCs w:val="20"/>
              </w:rPr>
              <w:t xml:space="preserve"> = [0.0, </w:t>
            </w:r>
            <w:r w:rsidR="001E1A6B">
              <w:rPr>
                <w:rFonts w:asciiTheme="minorHAnsi" w:hAnsiTheme="minorHAnsi" w:cstheme="minorHAnsi"/>
                <w:sz w:val="20"/>
                <w:szCs w:val="20"/>
              </w:rPr>
              <w:t>50,</w:t>
            </w:r>
            <w:r w:rsidR="001E1A6B" w:rsidRPr="005105C5">
              <w:rPr>
                <w:rFonts w:asciiTheme="minorHAnsi" w:hAnsiTheme="minorHAnsi" w:cstheme="minorHAnsi"/>
                <w:sz w:val="20"/>
                <w:szCs w:val="20"/>
              </w:rPr>
              <w:t>000</w:t>
            </w:r>
            <w:r w:rsidRPr="005105C5">
              <w:rPr>
                <w:rFonts w:asciiTheme="minorHAnsi" w:hAnsiTheme="minorHAnsi" w:cstheme="minorHAnsi"/>
                <w:sz w:val="20"/>
                <w:szCs w:val="20"/>
              </w:rPr>
              <w:t>.0]</w:t>
            </w:r>
          </w:p>
        </w:tc>
        <w:tc>
          <w:tcPr>
            <w:tcW w:w="1579" w:type="dxa"/>
            <w:vAlign w:val="center"/>
          </w:tcPr>
          <w:p w14:paraId="4D0E9339" w14:textId="77777777" w:rsidR="004D0EDD" w:rsidRPr="002E1A0F" w:rsidRDefault="004D0EDD" w:rsidP="004D0EDD">
            <w:pPr>
              <w:rPr>
                <w:rFonts w:asciiTheme="minorHAnsi" w:hAnsiTheme="minorHAnsi" w:cs="Courier New"/>
                <w:sz w:val="20"/>
                <w:szCs w:val="20"/>
              </w:rPr>
            </w:pPr>
          </w:p>
        </w:tc>
      </w:tr>
      <w:tr w:rsidR="004D0EDD" w:rsidRPr="00C777B5" w14:paraId="29D519C2" w14:textId="5007B69C" w:rsidTr="002E1A0F">
        <w:trPr>
          <w:jc w:val="center"/>
        </w:trPr>
        <w:tc>
          <w:tcPr>
            <w:tcW w:w="3865" w:type="dxa"/>
            <w:vAlign w:val="center"/>
          </w:tcPr>
          <w:p w14:paraId="6233FEC0" w14:textId="4C724C10" w:rsidR="004D0EDD" w:rsidRPr="002E1A0F" w:rsidRDefault="004D0EDD" w:rsidP="004D0EDD">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sfcEmi</w:t>
            </w:r>
            <w:r>
              <w:rPr>
                <w:rFonts w:asciiTheme="minorHAnsi" w:hAnsiTheme="minorHAnsi" w:cstheme="minorHAnsi"/>
                <w:sz w:val="20"/>
                <w:szCs w:val="20"/>
              </w:rPr>
              <w:t>ssivity</w:t>
            </w:r>
            <w:proofErr w:type="spellEnd"/>
            <w:r>
              <w:rPr>
                <w:rFonts w:asciiTheme="minorHAnsi" w:hAnsiTheme="minorHAnsi" w:cstheme="minorHAnsi"/>
                <w:sz w:val="20"/>
                <w:szCs w:val="20"/>
              </w:rPr>
              <w:t xml:space="preserve"> </w:t>
            </w:r>
            <w:r w:rsidRPr="002E1A0F">
              <w:rPr>
                <w:rFonts w:asciiTheme="minorHAnsi" w:hAnsiTheme="minorHAnsi" w:cstheme="minorHAnsi"/>
                <w:sz w:val="20"/>
                <w:szCs w:val="20"/>
                <w:vertAlign w:val="superscript"/>
              </w:rPr>
              <w:t>4</w:t>
            </w:r>
          </w:p>
        </w:tc>
        <w:tc>
          <w:tcPr>
            <w:tcW w:w="6210" w:type="dxa"/>
          </w:tcPr>
          <w:p w14:paraId="7FC0FDCA" w14:textId="5F48E664" w:rsidR="004D0EDD" w:rsidRPr="002E1A0F" w:rsidRDefault="004D0EDD" w:rsidP="004D0EDD">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w:t>
            </w:r>
            <w:r>
              <w:rPr>
                <w:rFonts w:asciiTheme="minorHAnsi" w:hAnsiTheme="minorHAnsi" w:cstheme="minorHAnsi"/>
                <w:sz w:val="20"/>
                <w:szCs w:val="20"/>
              </w:rPr>
              <w:t>Surface emissivity</w:t>
            </w:r>
            <w:r w:rsidRPr="003345AC">
              <w:rPr>
                <w:rFonts w:asciiTheme="minorHAnsi" w:hAnsiTheme="minorHAnsi" w:cstheme="minorHAnsi"/>
                <w:sz w:val="20"/>
                <w:szCs w:val="20"/>
              </w:rPr>
              <w:t>"</w:t>
            </w:r>
          </w:p>
        </w:tc>
        <w:tc>
          <w:tcPr>
            <w:tcW w:w="1579" w:type="dxa"/>
            <w:vAlign w:val="center"/>
          </w:tcPr>
          <w:p w14:paraId="52F55C1B" w14:textId="77777777" w:rsidR="004D0EDD" w:rsidRPr="002E1A0F" w:rsidRDefault="004D0EDD" w:rsidP="004D0EDD">
            <w:pPr>
              <w:rPr>
                <w:rFonts w:asciiTheme="minorHAnsi" w:hAnsiTheme="minorHAnsi" w:cs="Courier New"/>
                <w:sz w:val="20"/>
                <w:szCs w:val="20"/>
              </w:rPr>
            </w:pPr>
          </w:p>
        </w:tc>
      </w:tr>
      <w:tr w:rsidR="004D0EDD" w:rsidRPr="00C777B5" w14:paraId="5494D021" w14:textId="77777777" w:rsidTr="002E1A0F">
        <w:trPr>
          <w:jc w:val="center"/>
        </w:trPr>
        <w:tc>
          <w:tcPr>
            <w:tcW w:w="3865" w:type="dxa"/>
          </w:tcPr>
          <w:p w14:paraId="75E461BD" w14:textId="538B4572" w:rsidR="004D0EDD" w:rsidRPr="003345AC" w:rsidRDefault="004D0EDD" w:rsidP="004D0EDD">
            <w:pPr>
              <w:rPr>
                <w:rFonts w:asciiTheme="minorHAnsi" w:hAnsiTheme="minorHAnsi" w:cstheme="minorHAnsi"/>
                <w:sz w:val="20"/>
                <w:szCs w:val="20"/>
              </w:rPr>
            </w:pPr>
          </w:p>
        </w:tc>
        <w:tc>
          <w:tcPr>
            <w:tcW w:w="6210" w:type="dxa"/>
          </w:tcPr>
          <w:p w14:paraId="558680E0" w14:textId="210955C3" w:rsidR="004D0EDD" w:rsidRPr="003345AC" w:rsidRDefault="004D0EDD" w:rsidP="004D0EDD">
            <w:pPr>
              <w:rPr>
                <w:rFonts w:asciiTheme="minorHAnsi" w:hAnsiTheme="minorHAnsi" w:cstheme="minorHAnsi"/>
                <w:sz w:val="20"/>
                <w:szCs w:val="20"/>
              </w:rPr>
            </w:pPr>
          </w:p>
        </w:tc>
        <w:tc>
          <w:tcPr>
            <w:tcW w:w="1579" w:type="dxa"/>
            <w:vAlign w:val="center"/>
          </w:tcPr>
          <w:p w14:paraId="240AFCE6" w14:textId="77777777" w:rsidR="004D0EDD" w:rsidRPr="00123ECF" w:rsidRDefault="004D0EDD" w:rsidP="004D0EDD">
            <w:pPr>
              <w:rPr>
                <w:rFonts w:asciiTheme="minorHAnsi" w:hAnsiTheme="minorHAnsi" w:cs="Courier New"/>
                <w:sz w:val="20"/>
                <w:szCs w:val="20"/>
              </w:rPr>
            </w:pPr>
          </w:p>
        </w:tc>
      </w:tr>
      <w:tr w:rsidR="004D0EDD" w:rsidRPr="00C777B5" w14:paraId="5F338739" w14:textId="77777777" w:rsidTr="002E1A0F">
        <w:trPr>
          <w:jc w:val="center"/>
        </w:trPr>
        <w:tc>
          <w:tcPr>
            <w:tcW w:w="3865" w:type="dxa"/>
          </w:tcPr>
          <w:p w14:paraId="59D1514A" w14:textId="7E2BE165" w:rsidR="004D0EDD" w:rsidRPr="003345AC"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Pr="005105C5">
              <w:rPr>
                <w:rFonts w:asciiTheme="minorHAnsi" w:hAnsiTheme="minorHAnsi" w:cstheme="minorHAnsi"/>
                <w:sz w:val="20"/>
                <w:szCs w:val="20"/>
              </w:rPr>
              <w:t>sfcEmis</w:t>
            </w:r>
            <w:proofErr w:type="spellEnd"/>
          </w:p>
        </w:tc>
        <w:tc>
          <w:tcPr>
            <w:tcW w:w="6210" w:type="dxa"/>
          </w:tcPr>
          <w:p w14:paraId="68506E2C" w14:textId="72F36951" w:rsidR="004D0EDD" w:rsidRPr="005105C5"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 surface emissivity </w:t>
            </w:r>
            <w:r w:rsidR="00682F2D">
              <w:rPr>
                <w:rFonts w:asciiTheme="minorHAnsi" w:hAnsiTheme="minorHAnsi" w:cstheme="minorHAnsi"/>
                <w:sz w:val="20"/>
                <w:szCs w:val="20"/>
              </w:rPr>
              <w:t>at hinge points</w:t>
            </w:r>
            <w:r w:rsidR="00682F2D" w:rsidRPr="005105C5">
              <w:rPr>
                <w:rFonts w:asciiTheme="minorHAnsi" w:hAnsiTheme="minorHAnsi" w:cstheme="minorHAnsi"/>
                <w:sz w:val="20"/>
                <w:szCs w:val="20"/>
              </w:rPr>
              <w:t xml:space="preserve"> </w:t>
            </w:r>
            <w:r w:rsidR="00682F2D">
              <w:rPr>
                <w:rFonts w:asciiTheme="minorHAnsi" w:hAnsiTheme="minorHAnsi" w:cstheme="minorHAnsi"/>
                <w:sz w:val="20"/>
                <w:szCs w:val="20"/>
              </w:rPr>
              <w:t xml:space="preserve">on </w:t>
            </w:r>
            <w:proofErr w:type="spellStart"/>
            <w:r w:rsidR="00682F2D">
              <w:rPr>
                <w:rFonts w:asciiTheme="minorHAnsi" w:hAnsiTheme="minorHAnsi" w:cstheme="minorHAnsi"/>
                <w:sz w:val="20"/>
                <w:szCs w:val="20"/>
              </w:rPr>
              <w:t>sfcPropSpectrGrid</w:t>
            </w:r>
            <w:proofErr w:type="spellEnd"/>
            <w:proofErr w:type="gramStart"/>
            <w:r w:rsidRPr="005105C5">
              <w:rPr>
                <w:rFonts w:asciiTheme="minorHAnsi" w:hAnsiTheme="minorHAnsi" w:cstheme="minorHAnsi"/>
                <w:sz w:val="20"/>
                <w:szCs w:val="20"/>
              </w:rPr>
              <w:t>";</w:t>
            </w:r>
            <w:proofErr w:type="gramEnd"/>
          </w:p>
          <w:p w14:paraId="4E286690" w14:textId="1B5EF271" w:rsidR="004D0EDD" w:rsidRPr="003345AC"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valid_range</w:t>
            </w:r>
            <w:proofErr w:type="spellEnd"/>
            <w:r w:rsidRPr="005105C5">
              <w:rPr>
                <w:rFonts w:asciiTheme="minorHAnsi" w:hAnsiTheme="minorHAnsi" w:cstheme="minorHAnsi"/>
                <w:sz w:val="20"/>
                <w:szCs w:val="20"/>
              </w:rPr>
              <w:t xml:space="preserve"> = [0.</w:t>
            </w:r>
            <w:r w:rsidR="00682F2D">
              <w:rPr>
                <w:rFonts w:asciiTheme="minorHAnsi" w:hAnsiTheme="minorHAnsi" w:cstheme="minorHAnsi"/>
                <w:sz w:val="20"/>
                <w:szCs w:val="20"/>
              </w:rPr>
              <w:t>0</w:t>
            </w:r>
            <w:r w:rsidRPr="005105C5">
              <w:rPr>
                <w:rFonts w:asciiTheme="minorHAnsi" w:hAnsiTheme="minorHAnsi" w:cstheme="minorHAnsi"/>
                <w:sz w:val="20"/>
                <w:szCs w:val="20"/>
              </w:rPr>
              <w:t>, 1.0]</w:t>
            </w:r>
          </w:p>
        </w:tc>
        <w:tc>
          <w:tcPr>
            <w:tcW w:w="1579" w:type="dxa"/>
            <w:vAlign w:val="center"/>
          </w:tcPr>
          <w:p w14:paraId="7EF3849D" w14:textId="77777777" w:rsidR="004D0EDD" w:rsidRPr="00123ECF" w:rsidRDefault="004D0EDD" w:rsidP="004D0EDD">
            <w:pPr>
              <w:rPr>
                <w:rFonts w:asciiTheme="minorHAnsi" w:hAnsiTheme="minorHAnsi" w:cs="Courier New"/>
                <w:sz w:val="20"/>
                <w:szCs w:val="20"/>
              </w:rPr>
            </w:pPr>
          </w:p>
        </w:tc>
      </w:tr>
      <w:tr w:rsidR="004D0EDD" w:rsidRPr="00C777B5" w14:paraId="4D7678CA" w14:textId="29DB650E" w:rsidTr="002E1A0F">
        <w:trPr>
          <w:jc w:val="center"/>
        </w:trPr>
        <w:tc>
          <w:tcPr>
            <w:tcW w:w="3865" w:type="dxa"/>
            <w:vAlign w:val="center"/>
          </w:tcPr>
          <w:p w14:paraId="6F49E630" w14:textId="7943AF71" w:rsidR="004D0EDD" w:rsidRPr="002E1A0F" w:rsidRDefault="004D0EDD" w:rsidP="004D0EDD">
            <w:pPr>
              <w:rPr>
                <w:rFonts w:asciiTheme="minorHAnsi" w:hAnsiTheme="minorHAnsi" w:cs="Courier New"/>
                <w:sz w:val="20"/>
                <w:szCs w:val="20"/>
              </w:rPr>
            </w:pPr>
          </w:p>
        </w:tc>
        <w:tc>
          <w:tcPr>
            <w:tcW w:w="6210" w:type="dxa"/>
          </w:tcPr>
          <w:p w14:paraId="0B8020C9" w14:textId="4F3FC486" w:rsidR="004D0EDD" w:rsidRPr="005105C5" w:rsidRDefault="004D0EDD" w:rsidP="004D0EDD">
            <w:pPr>
              <w:rPr>
                <w:rFonts w:asciiTheme="minorHAnsi" w:hAnsiTheme="minorHAnsi" w:cstheme="minorHAnsi"/>
                <w:sz w:val="20"/>
                <w:szCs w:val="20"/>
              </w:rPr>
            </w:pPr>
          </w:p>
        </w:tc>
        <w:tc>
          <w:tcPr>
            <w:tcW w:w="1579" w:type="dxa"/>
            <w:vAlign w:val="center"/>
          </w:tcPr>
          <w:p w14:paraId="60C09D7B" w14:textId="77777777" w:rsidR="004D0EDD" w:rsidRPr="002E1A0F" w:rsidRDefault="004D0EDD" w:rsidP="004D0EDD">
            <w:pPr>
              <w:rPr>
                <w:rFonts w:asciiTheme="minorHAnsi" w:hAnsiTheme="minorHAnsi" w:cs="Courier New"/>
                <w:sz w:val="20"/>
                <w:szCs w:val="20"/>
              </w:rPr>
            </w:pPr>
          </w:p>
        </w:tc>
      </w:tr>
      <w:tr w:rsidR="004D0EDD" w:rsidRPr="00C777B5" w14:paraId="62F92CB8" w14:textId="586657E4" w:rsidTr="002E1A0F">
        <w:trPr>
          <w:jc w:val="center"/>
        </w:trPr>
        <w:tc>
          <w:tcPr>
            <w:tcW w:w="3865" w:type="dxa"/>
            <w:vAlign w:val="center"/>
          </w:tcPr>
          <w:p w14:paraId="5504B8F2" w14:textId="5C632CB5" w:rsidR="004D0EDD" w:rsidRPr="002E1A0F" w:rsidRDefault="004D0EDD" w:rsidP="004D0EDD">
            <w:pPr>
              <w:rPr>
                <w:rFonts w:asciiTheme="minorHAnsi" w:hAnsiTheme="minorHAnsi" w:cs="Courier New"/>
                <w:sz w:val="20"/>
                <w:szCs w:val="20"/>
              </w:rPr>
            </w:pPr>
            <w:r w:rsidRPr="003345AC">
              <w:rPr>
                <w:rFonts w:asciiTheme="minorHAnsi" w:hAnsiTheme="minorHAnsi" w:cstheme="minorHAnsi"/>
                <w:sz w:val="20"/>
                <w:szCs w:val="20"/>
              </w:rPr>
              <w:t xml:space="preserve">float </w:t>
            </w:r>
            <w:proofErr w:type="spellStart"/>
            <w:r w:rsidRPr="003345AC">
              <w:rPr>
                <w:rFonts w:asciiTheme="minorHAnsi" w:hAnsiTheme="minorHAnsi" w:cstheme="minorHAnsi"/>
                <w:sz w:val="20"/>
                <w:szCs w:val="20"/>
              </w:rPr>
              <w:t>sfc</w:t>
            </w:r>
            <w:r>
              <w:rPr>
                <w:rFonts w:asciiTheme="minorHAnsi" w:hAnsiTheme="minorHAnsi" w:cstheme="minorHAnsi"/>
                <w:sz w:val="20"/>
                <w:szCs w:val="20"/>
              </w:rPr>
              <w:t>Refl</w:t>
            </w:r>
            <w:proofErr w:type="spellEnd"/>
            <w:r>
              <w:rPr>
                <w:rFonts w:asciiTheme="minorHAnsi" w:hAnsiTheme="minorHAnsi" w:cstheme="minorHAnsi"/>
                <w:sz w:val="20"/>
                <w:szCs w:val="20"/>
              </w:rPr>
              <w:t xml:space="preserve"> </w:t>
            </w:r>
          </w:p>
        </w:tc>
        <w:tc>
          <w:tcPr>
            <w:tcW w:w="6210" w:type="dxa"/>
          </w:tcPr>
          <w:p w14:paraId="2A3F8C61" w14:textId="63B70866" w:rsidR="004D0EDD" w:rsidRPr="005105C5" w:rsidRDefault="004D0EDD" w:rsidP="004D0EDD">
            <w:pPr>
              <w:rPr>
                <w:rFonts w:asciiTheme="minorHAnsi" w:hAnsiTheme="minorHAnsi" w:cstheme="minorHAnsi"/>
                <w:sz w:val="20"/>
                <w:szCs w:val="20"/>
              </w:rPr>
            </w:pPr>
            <w:proofErr w:type="spellStart"/>
            <w:r w:rsidRPr="003345AC">
              <w:rPr>
                <w:rFonts w:asciiTheme="minorHAnsi" w:hAnsiTheme="minorHAnsi" w:cstheme="minorHAnsi"/>
                <w:sz w:val="20"/>
                <w:szCs w:val="20"/>
              </w:rPr>
              <w:t>long_name</w:t>
            </w:r>
            <w:proofErr w:type="spellEnd"/>
            <w:r w:rsidRPr="003345AC">
              <w:rPr>
                <w:rFonts w:asciiTheme="minorHAnsi" w:hAnsiTheme="minorHAnsi" w:cstheme="minorHAnsi"/>
                <w:sz w:val="20"/>
                <w:szCs w:val="20"/>
              </w:rPr>
              <w:t xml:space="preserve"> = " </w:t>
            </w:r>
            <w:r>
              <w:rPr>
                <w:rFonts w:asciiTheme="minorHAnsi" w:hAnsiTheme="minorHAnsi" w:cstheme="minorHAnsi"/>
                <w:sz w:val="20"/>
                <w:szCs w:val="20"/>
              </w:rPr>
              <w:t xml:space="preserve">surface reflectance </w:t>
            </w:r>
            <w:r w:rsidRPr="003345AC">
              <w:rPr>
                <w:rFonts w:asciiTheme="minorHAnsi" w:hAnsiTheme="minorHAnsi" w:cstheme="minorHAnsi"/>
                <w:sz w:val="20"/>
                <w:szCs w:val="20"/>
              </w:rPr>
              <w:t>"</w:t>
            </w:r>
          </w:p>
        </w:tc>
        <w:tc>
          <w:tcPr>
            <w:tcW w:w="1579" w:type="dxa"/>
            <w:vAlign w:val="center"/>
          </w:tcPr>
          <w:p w14:paraId="6946A85B" w14:textId="77777777" w:rsidR="004D0EDD" w:rsidRPr="002E1A0F" w:rsidRDefault="004D0EDD" w:rsidP="004D0EDD">
            <w:pPr>
              <w:rPr>
                <w:rFonts w:asciiTheme="minorHAnsi" w:hAnsiTheme="minorHAnsi" w:cs="Courier New"/>
                <w:sz w:val="20"/>
                <w:szCs w:val="20"/>
              </w:rPr>
            </w:pPr>
          </w:p>
        </w:tc>
      </w:tr>
      <w:tr w:rsidR="004D0EDD" w:rsidRPr="00C777B5" w14:paraId="1B7A5B7C" w14:textId="77777777" w:rsidTr="002E1A0F">
        <w:trPr>
          <w:jc w:val="center"/>
        </w:trPr>
        <w:tc>
          <w:tcPr>
            <w:tcW w:w="3865" w:type="dxa"/>
          </w:tcPr>
          <w:p w14:paraId="131C0EEF" w14:textId="073E6BC7" w:rsidR="004D0EDD" w:rsidRPr="003345AC" w:rsidRDefault="004D0EDD" w:rsidP="004D0EDD">
            <w:pPr>
              <w:rPr>
                <w:rFonts w:asciiTheme="minorHAnsi" w:hAnsiTheme="minorHAnsi" w:cstheme="minorHAnsi"/>
                <w:sz w:val="20"/>
                <w:szCs w:val="20"/>
              </w:rPr>
            </w:pPr>
          </w:p>
        </w:tc>
        <w:tc>
          <w:tcPr>
            <w:tcW w:w="6210" w:type="dxa"/>
          </w:tcPr>
          <w:p w14:paraId="367592A8" w14:textId="3BD292CA" w:rsidR="004D0EDD" w:rsidRPr="003345AC" w:rsidRDefault="004D0EDD" w:rsidP="004D0EDD">
            <w:pPr>
              <w:rPr>
                <w:rFonts w:asciiTheme="minorHAnsi" w:hAnsiTheme="minorHAnsi" w:cstheme="minorHAnsi"/>
                <w:sz w:val="20"/>
                <w:szCs w:val="20"/>
              </w:rPr>
            </w:pPr>
          </w:p>
        </w:tc>
        <w:tc>
          <w:tcPr>
            <w:tcW w:w="1579" w:type="dxa"/>
            <w:vAlign w:val="center"/>
          </w:tcPr>
          <w:p w14:paraId="57881AD6" w14:textId="77777777" w:rsidR="004D0EDD" w:rsidRPr="00123ECF" w:rsidRDefault="004D0EDD" w:rsidP="004D0EDD">
            <w:pPr>
              <w:rPr>
                <w:rFonts w:asciiTheme="minorHAnsi" w:hAnsiTheme="minorHAnsi" w:cs="Courier New"/>
                <w:sz w:val="20"/>
                <w:szCs w:val="20"/>
              </w:rPr>
            </w:pPr>
          </w:p>
        </w:tc>
      </w:tr>
      <w:tr w:rsidR="004D0EDD" w:rsidRPr="00C777B5" w14:paraId="55697FF4" w14:textId="77777777" w:rsidTr="002E1A0F">
        <w:trPr>
          <w:jc w:val="center"/>
        </w:trPr>
        <w:tc>
          <w:tcPr>
            <w:tcW w:w="3865" w:type="dxa"/>
          </w:tcPr>
          <w:p w14:paraId="01B24DE7" w14:textId="1856118C" w:rsidR="004D0EDD" w:rsidRPr="003345AC" w:rsidRDefault="004D0EDD" w:rsidP="004D0EDD">
            <w:pPr>
              <w:rPr>
                <w:rFonts w:asciiTheme="minorHAnsi" w:hAnsiTheme="minorHAnsi" w:cstheme="minorHAnsi"/>
                <w:sz w:val="20"/>
                <w:szCs w:val="20"/>
              </w:rPr>
            </w:pPr>
            <w:r w:rsidRPr="005105C5">
              <w:rPr>
                <w:rFonts w:asciiTheme="minorHAnsi" w:hAnsiTheme="minorHAnsi" w:cstheme="minorHAnsi"/>
                <w:sz w:val="20"/>
                <w:szCs w:val="20"/>
              </w:rPr>
              <w:t xml:space="preserve">float </w:t>
            </w:r>
            <w:proofErr w:type="spellStart"/>
            <w:r w:rsidR="00745353" w:rsidRPr="005105C5">
              <w:rPr>
                <w:rFonts w:asciiTheme="minorHAnsi" w:hAnsiTheme="minorHAnsi" w:cstheme="minorHAnsi"/>
                <w:sz w:val="20"/>
                <w:szCs w:val="20"/>
              </w:rPr>
              <w:t>sfcRef</w:t>
            </w:r>
            <w:r w:rsidR="00745353">
              <w:rPr>
                <w:rFonts w:asciiTheme="minorHAnsi" w:hAnsiTheme="minorHAnsi" w:cstheme="minorHAnsi"/>
                <w:sz w:val="20"/>
                <w:szCs w:val="20"/>
              </w:rPr>
              <w:t>l</w:t>
            </w:r>
            <w:proofErr w:type="spellEnd"/>
            <w:r w:rsidR="00745353" w:rsidRPr="005105C5">
              <w:rPr>
                <w:rFonts w:asciiTheme="minorHAnsi" w:hAnsiTheme="minorHAnsi" w:cstheme="minorHAnsi"/>
                <w:sz w:val="20"/>
                <w:szCs w:val="20"/>
              </w:rPr>
              <w:t xml:space="preserve"> </w:t>
            </w:r>
            <w:r w:rsidRPr="005105C5">
              <w:rPr>
                <w:rFonts w:asciiTheme="minorHAnsi" w:hAnsiTheme="minorHAnsi" w:cstheme="minorHAnsi"/>
                <w:sz w:val="20"/>
                <w:szCs w:val="20"/>
              </w:rPr>
              <w:t>(</w:t>
            </w:r>
            <w:proofErr w:type="spellStart"/>
            <w:r w:rsidRPr="005105C5">
              <w:rPr>
                <w:rFonts w:asciiTheme="minorHAnsi" w:hAnsiTheme="minorHAnsi" w:cstheme="minorHAnsi"/>
                <w:sz w:val="20"/>
                <w:szCs w:val="20"/>
              </w:rPr>
              <w:t>numReflGridNode</w:t>
            </w:r>
            <w:proofErr w:type="spellEnd"/>
            <w:r w:rsidRPr="005105C5">
              <w:rPr>
                <w:rFonts w:asciiTheme="minorHAnsi" w:hAnsiTheme="minorHAnsi" w:cstheme="minorHAnsi"/>
                <w:sz w:val="20"/>
                <w:szCs w:val="20"/>
              </w:rPr>
              <w:t>)</w:t>
            </w:r>
          </w:p>
        </w:tc>
        <w:tc>
          <w:tcPr>
            <w:tcW w:w="6210" w:type="dxa"/>
          </w:tcPr>
          <w:p w14:paraId="12825FC8" w14:textId="38EBEA3F" w:rsidR="004D0EDD" w:rsidRPr="004D0EDD" w:rsidRDefault="004D0EDD" w:rsidP="004D0EDD">
            <w:pPr>
              <w:rPr>
                <w:rFonts w:asciiTheme="minorHAnsi" w:hAnsiTheme="minorHAnsi" w:cstheme="minorHAnsi"/>
                <w:sz w:val="20"/>
                <w:szCs w:val="20"/>
              </w:rPr>
            </w:pPr>
            <w:proofErr w:type="spellStart"/>
            <w:r w:rsidRPr="005105C5">
              <w:rPr>
                <w:rFonts w:asciiTheme="minorHAnsi" w:hAnsiTheme="minorHAnsi" w:cstheme="minorHAnsi"/>
                <w:sz w:val="20"/>
                <w:szCs w:val="20"/>
              </w:rPr>
              <w:t>long_name</w:t>
            </w:r>
            <w:proofErr w:type="spellEnd"/>
            <w:r w:rsidRPr="005105C5">
              <w:rPr>
                <w:rFonts w:asciiTheme="minorHAnsi" w:hAnsiTheme="minorHAnsi" w:cstheme="minorHAnsi"/>
                <w:sz w:val="20"/>
                <w:szCs w:val="20"/>
              </w:rPr>
              <w:t xml:space="preserve"> = "</w:t>
            </w:r>
            <w:r w:rsidRPr="004D0EDD">
              <w:rPr>
                <w:rFonts w:asciiTheme="minorHAnsi" w:hAnsiTheme="minorHAnsi" w:cstheme="minorHAnsi"/>
                <w:sz w:val="20"/>
                <w:szCs w:val="20"/>
              </w:rPr>
              <w:t xml:space="preserve"> surface reflectivity </w:t>
            </w:r>
            <w:r w:rsidR="00682F2D">
              <w:rPr>
                <w:rFonts w:asciiTheme="minorHAnsi" w:hAnsiTheme="minorHAnsi" w:cstheme="minorHAnsi"/>
                <w:sz w:val="20"/>
                <w:szCs w:val="20"/>
              </w:rPr>
              <w:t>at hinge points</w:t>
            </w:r>
            <w:r w:rsidRPr="004D0EDD">
              <w:rPr>
                <w:rFonts w:asciiTheme="minorHAnsi" w:hAnsiTheme="minorHAnsi" w:cstheme="minorHAnsi"/>
                <w:sz w:val="20"/>
                <w:szCs w:val="20"/>
              </w:rPr>
              <w:t xml:space="preserve"> </w:t>
            </w:r>
            <w:r w:rsidR="00682F2D">
              <w:rPr>
                <w:rFonts w:asciiTheme="minorHAnsi" w:hAnsiTheme="minorHAnsi" w:cstheme="minorHAnsi"/>
                <w:sz w:val="20"/>
                <w:szCs w:val="20"/>
              </w:rPr>
              <w:t xml:space="preserve">on </w:t>
            </w:r>
            <w:proofErr w:type="spellStart"/>
            <w:r w:rsidR="00682F2D">
              <w:rPr>
                <w:rFonts w:asciiTheme="minorHAnsi" w:hAnsiTheme="minorHAnsi" w:cstheme="minorHAnsi"/>
                <w:sz w:val="20"/>
                <w:szCs w:val="20"/>
              </w:rPr>
              <w:t>sfcPropSpectrGrid</w:t>
            </w:r>
            <w:proofErr w:type="spellEnd"/>
            <w:r w:rsidR="00682F2D" w:rsidRPr="004D0EDD">
              <w:rPr>
                <w:rFonts w:asciiTheme="minorHAnsi" w:hAnsiTheme="minorHAnsi" w:cstheme="minorHAnsi"/>
                <w:sz w:val="20"/>
                <w:szCs w:val="20"/>
              </w:rPr>
              <w:t xml:space="preserve"> </w:t>
            </w:r>
            <w:proofErr w:type="gramStart"/>
            <w:r w:rsidRPr="004D0EDD">
              <w:rPr>
                <w:rFonts w:asciiTheme="minorHAnsi" w:hAnsiTheme="minorHAnsi" w:cstheme="minorHAnsi"/>
                <w:sz w:val="20"/>
                <w:szCs w:val="20"/>
              </w:rPr>
              <w:t>";</w:t>
            </w:r>
            <w:proofErr w:type="gramEnd"/>
            <w:r w:rsidR="00682F2D">
              <w:rPr>
                <w:rFonts w:asciiTheme="minorHAnsi" w:hAnsiTheme="minorHAnsi" w:cstheme="minorHAnsi"/>
                <w:sz w:val="20"/>
                <w:szCs w:val="20"/>
              </w:rPr>
              <w:t xml:space="preserve"> </w:t>
            </w:r>
          </w:p>
          <w:p w14:paraId="306340F4" w14:textId="6E84BB83" w:rsidR="004D0EDD" w:rsidRPr="003345AC" w:rsidRDefault="004D0EDD" w:rsidP="004D0EDD">
            <w:pPr>
              <w:rPr>
                <w:rFonts w:asciiTheme="minorHAnsi" w:hAnsiTheme="minorHAnsi" w:cstheme="minorHAnsi"/>
                <w:sz w:val="20"/>
                <w:szCs w:val="20"/>
              </w:rPr>
            </w:pPr>
            <w:proofErr w:type="spellStart"/>
            <w:r w:rsidRPr="004D0EDD">
              <w:rPr>
                <w:rFonts w:asciiTheme="minorHAnsi" w:hAnsiTheme="minorHAnsi" w:cstheme="minorHAnsi"/>
                <w:sz w:val="20"/>
                <w:szCs w:val="20"/>
              </w:rPr>
              <w:t>valid_range</w:t>
            </w:r>
            <w:proofErr w:type="spellEnd"/>
            <w:r w:rsidRPr="004D0EDD">
              <w:rPr>
                <w:rFonts w:asciiTheme="minorHAnsi" w:hAnsiTheme="minorHAnsi" w:cstheme="minorHAnsi"/>
                <w:sz w:val="20"/>
                <w:szCs w:val="20"/>
              </w:rPr>
              <w:t xml:space="preserve"> = [0.</w:t>
            </w:r>
            <w:r w:rsidR="00745353">
              <w:rPr>
                <w:rFonts w:asciiTheme="minorHAnsi" w:hAnsiTheme="minorHAnsi" w:cstheme="minorHAnsi"/>
                <w:sz w:val="20"/>
                <w:szCs w:val="20"/>
              </w:rPr>
              <w:t>0</w:t>
            </w:r>
            <w:r w:rsidRPr="004D0EDD">
              <w:rPr>
                <w:rFonts w:asciiTheme="minorHAnsi" w:hAnsiTheme="minorHAnsi" w:cstheme="minorHAnsi"/>
                <w:sz w:val="20"/>
                <w:szCs w:val="20"/>
              </w:rPr>
              <w:t>, 1.0]</w:t>
            </w:r>
          </w:p>
        </w:tc>
        <w:tc>
          <w:tcPr>
            <w:tcW w:w="1579" w:type="dxa"/>
            <w:vAlign w:val="center"/>
          </w:tcPr>
          <w:p w14:paraId="6ABFA6A9" w14:textId="77777777" w:rsidR="004D0EDD" w:rsidRPr="00123ECF" w:rsidRDefault="004D0EDD" w:rsidP="004D0EDD">
            <w:pPr>
              <w:rPr>
                <w:rFonts w:asciiTheme="minorHAnsi" w:hAnsiTheme="minorHAnsi" w:cs="Courier New"/>
                <w:sz w:val="20"/>
                <w:szCs w:val="20"/>
              </w:rPr>
            </w:pPr>
          </w:p>
        </w:tc>
      </w:tr>
    </w:tbl>
    <w:p w14:paraId="66BCF508" w14:textId="77777777" w:rsidR="00501AF8" w:rsidRPr="00D9019A" w:rsidRDefault="00501AF8" w:rsidP="00501AF8"/>
    <w:p w14:paraId="7A1134A2" w14:textId="77777777" w:rsidR="00501AF8" w:rsidRDefault="00501AF8" w:rsidP="00501AF8">
      <w:pPr>
        <w:rPr>
          <w:sz w:val="20"/>
          <w:szCs w:val="20"/>
        </w:rPr>
      </w:pPr>
      <w:r w:rsidRPr="00BE3E3E">
        <w:rPr>
          <w:sz w:val="20"/>
          <w:szCs w:val="20"/>
          <w:vertAlign w:val="superscript"/>
        </w:rPr>
        <w:t>1</w:t>
      </w:r>
      <w:r>
        <w:rPr>
          <w:sz w:val="20"/>
          <w:szCs w:val="20"/>
        </w:rPr>
        <w:t xml:space="preserve"> </w:t>
      </w:r>
      <w:r w:rsidRPr="00CA1161">
        <w:rPr>
          <w:sz w:val="20"/>
          <w:szCs w:val="20"/>
        </w:rPr>
        <w:t xml:space="preserve">If using </w:t>
      </w:r>
      <w:r>
        <w:rPr>
          <w:sz w:val="20"/>
          <w:szCs w:val="20"/>
        </w:rPr>
        <w:t>i</w:t>
      </w:r>
      <w:r w:rsidRPr="00CA1161">
        <w:rPr>
          <w:sz w:val="20"/>
          <w:szCs w:val="20"/>
        </w:rPr>
        <w:t xml:space="preserve">nput profile grid for RT calculations, surface is the lowest level on that </w:t>
      </w:r>
      <w:proofErr w:type="gramStart"/>
      <w:r w:rsidRPr="00CA1161">
        <w:rPr>
          <w:sz w:val="20"/>
          <w:szCs w:val="20"/>
        </w:rPr>
        <w:t>grid</w:t>
      </w:r>
      <w:proofErr w:type="gramEnd"/>
    </w:p>
    <w:p w14:paraId="011D1DF2" w14:textId="77777777" w:rsidR="00501AF8" w:rsidRDefault="00501AF8" w:rsidP="00501AF8">
      <w:pPr>
        <w:rPr>
          <w:sz w:val="20"/>
          <w:szCs w:val="20"/>
        </w:rPr>
      </w:pPr>
      <w:r w:rsidRPr="00BE3E3E">
        <w:rPr>
          <w:sz w:val="20"/>
          <w:szCs w:val="20"/>
          <w:vertAlign w:val="superscript"/>
        </w:rPr>
        <w:t>2</w:t>
      </w:r>
      <w:r w:rsidRPr="000A3884">
        <w:rPr>
          <w:sz w:val="20"/>
          <w:szCs w:val="20"/>
        </w:rPr>
        <w:t xml:space="preserve"> </w:t>
      </w:r>
      <w:r w:rsidRPr="00CA1161">
        <w:rPr>
          <w:sz w:val="20"/>
          <w:szCs w:val="20"/>
        </w:rPr>
        <w:t xml:space="preserve">Should always be supplied, even if altitudes for other levels are not </w:t>
      </w:r>
      <w:proofErr w:type="gramStart"/>
      <w:r w:rsidRPr="00CA1161">
        <w:rPr>
          <w:sz w:val="20"/>
          <w:szCs w:val="20"/>
        </w:rPr>
        <w:t>included</w:t>
      </w:r>
      <w:proofErr w:type="gramEnd"/>
    </w:p>
    <w:p w14:paraId="55128064" w14:textId="77777777" w:rsidR="00501AF8" w:rsidRPr="00DB70EB" w:rsidRDefault="00501AF8" w:rsidP="00501AF8">
      <w:pPr>
        <w:rPr>
          <w:color w:val="FF0000"/>
          <w:sz w:val="20"/>
          <w:szCs w:val="20"/>
        </w:rPr>
      </w:pPr>
      <w:r w:rsidRPr="00BE3E3E">
        <w:rPr>
          <w:sz w:val="20"/>
          <w:szCs w:val="20"/>
          <w:vertAlign w:val="superscript"/>
        </w:rPr>
        <w:t>3</w:t>
      </w:r>
      <w:r>
        <w:rPr>
          <w:sz w:val="20"/>
          <w:szCs w:val="20"/>
        </w:rPr>
        <w:t xml:space="preserve"> </w:t>
      </w:r>
      <w:r w:rsidRPr="000A3884">
        <w:rPr>
          <w:sz w:val="20"/>
          <w:szCs w:val="20"/>
        </w:rPr>
        <w:t>Observer altitude must be provided if observer is in space (</w:t>
      </w:r>
      <w:proofErr w:type="spellStart"/>
      <w:r>
        <w:rPr>
          <w:sz w:val="20"/>
          <w:szCs w:val="20"/>
        </w:rPr>
        <w:t>obsPressure</w:t>
      </w:r>
      <w:proofErr w:type="spellEnd"/>
      <w:r>
        <w:rPr>
          <w:sz w:val="20"/>
          <w:szCs w:val="20"/>
        </w:rPr>
        <w:t xml:space="preserve"> =0. Mb) </w:t>
      </w:r>
      <w:r w:rsidRPr="00DB70EB">
        <w:rPr>
          <w:color w:val="FF0000"/>
          <w:sz w:val="20"/>
          <w:szCs w:val="20"/>
        </w:rPr>
        <w:t>beyond highest level on either the input profile grid or</w:t>
      </w:r>
    </w:p>
    <w:p w14:paraId="41D44E00" w14:textId="77777777" w:rsidR="00501AF8" w:rsidRPr="000A3884" w:rsidRDefault="00501AF8" w:rsidP="00501AF8">
      <w:pPr>
        <w:rPr>
          <w:sz w:val="20"/>
          <w:szCs w:val="20"/>
        </w:rPr>
      </w:pPr>
      <w:r w:rsidRPr="00DB70EB">
        <w:rPr>
          <w:color w:val="FF0000"/>
          <w:sz w:val="20"/>
          <w:szCs w:val="20"/>
        </w:rPr>
        <w:t xml:space="preserve">  RT grid, if present</w:t>
      </w:r>
      <w:r w:rsidRPr="000A3884">
        <w:rPr>
          <w:sz w:val="20"/>
          <w:szCs w:val="20"/>
        </w:rPr>
        <w:t>)</w:t>
      </w:r>
    </w:p>
    <w:p w14:paraId="5723CF50" w14:textId="22EBF0D5" w:rsidR="00FA2F77" w:rsidRDefault="00AB6E46">
      <w:pPr>
        <w:rPr>
          <w:b/>
          <w:sz w:val="36"/>
          <w:szCs w:val="36"/>
        </w:rPr>
      </w:pPr>
      <w:r w:rsidRPr="002E1A0F">
        <w:rPr>
          <w:sz w:val="20"/>
          <w:vertAlign w:val="superscript"/>
        </w:rPr>
        <w:t>4</w:t>
      </w:r>
      <w:r w:rsidR="00123ECF">
        <w:rPr>
          <w:sz w:val="20"/>
        </w:rPr>
        <w:t xml:space="preserve"> S</w:t>
      </w:r>
      <w:r w:rsidRPr="002E1A0F">
        <w:rPr>
          <w:sz w:val="20"/>
        </w:rPr>
        <w:t>urface</w:t>
      </w:r>
      <w:r>
        <w:rPr>
          <w:sz w:val="20"/>
        </w:rPr>
        <w:t xml:space="preserve"> emissivity and reflectance are input either as </w:t>
      </w:r>
      <w:r w:rsidR="00123ECF">
        <w:rPr>
          <w:sz w:val="20"/>
        </w:rPr>
        <w:t>look up tables or as spectrally independent constant values.</w:t>
      </w:r>
    </w:p>
    <w:p w14:paraId="636C4056" w14:textId="59BC9548" w:rsidR="00121C80" w:rsidRDefault="004207F4" w:rsidP="00FB1BB4">
      <w:pPr>
        <w:pStyle w:val="Heading1"/>
      </w:pPr>
      <w:bookmarkStart w:id="126" w:name="_Toc133855143"/>
      <w:r w:rsidRPr="004207F4">
        <w:t>Appendix</w:t>
      </w:r>
      <w:r w:rsidR="003353AA">
        <w:t xml:space="preserve"> C</w:t>
      </w:r>
      <w:r w:rsidRPr="004207F4">
        <w:t>: CLBLM output data file format and content</w:t>
      </w:r>
      <w:bookmarkEnd w:id="126"/>
    </w:p>
    <w:p w14:paraId="64BCDE5B" w14:textId="4D381F33" w:rsidR="003C7E6B" w:rsidRDefault="00397875">
      <w:pPr>
        <w:rPr>
          <w:b/>
          <w:sz w:val="36"/>
          <w:szCs w:val="36"/>
        </w:rPr>
      </w:pPr>
      <w:r>
        <w:rPr>
          <w:b/>
          <w:noProof/>
          <w:sz w:val="36"/>
          <w:szCs w:val="36"/>
          <w:lang w:eastAsia="zh-CN"/>
        </w:rPr>
        <mc:AlternateContent>
          <mc:Choice Requires="wps">
            <w:drawing>
              <wp:anchor distT="0" distB="0" distL="114300" distR="114300" simplePos="0" relativeHeight="251804672" behindDoc="0" locked="0" layoutInCell="1" allowOverlap="1" wp14:anchorId="3CA29E4C" wp14:editId="2C0815C6">
                <wp:simplePos x="0" y="0"/>
                <wp:positionH relativeFrom="column">
                  <wp:posOffset>1836420</wp:posOffset>
                </wp:positionH>
                <wp:positionV relativeFrom="paragraph">
                  <wp:posOffset>135255</wp:posOffset>
                </wp:positionV>
                <wp:extent cx="504825" cy="428625"/>
                <wp:effectExtent l="0" t="0" r="9525" b="9525"/>
                <wp:wrapNone/>
                <wp:docPr id="230" name="Rectangle 230"/>
                <wp:cNvGraphicFramePr/>
                <a:graphic xmlns:a="http://schemas.openxmlformats.org/drawingml/2006/main">
                  <a:graphicData uri="http://schemas.microsoft.com/office/word/2010/wordprocessingShape">
                    <wps:wsp>
                      <wps:cNvSpPr/>
                      <wps:spPr>
                        <a:xfrm>
                          <a:off x="0" y="0"/>
                          <a:ext cx="504825"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8AF4BB9" id="Rectangle 230" o:spid="_x0000_s1026" style="position:absolute;margin-left:144.6pt;margin-top:10.65pt;width:39.75pt;height:33.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" fillcolor="white [3212]" stroked="f" strokeweight="2pt"/>
            </w:pict>
          </mc:Fallback>
        </mc:AlternateContent>
      </w:r>
      <w:r>
        <w:rPr>
          <w:b/>
          <w:noProof/>
          <w:sz w:val="36"/>
          <w:szCs w:val="36"/>
          <w:lang w:eastAsia="zh-CN"/>
        </w:rPr>
        <mc:AlternateContent>
          <mc:Choice Requires="wps">
            <w:drawing>
              <wp:anchor distT="0" distB="0" distL="114300" distR="114300" simplePos="0" relativeHeight="251803648" behindDoc="0" locked="0" layoutInCell="1" allowOverlap="1" wp14:anchorId="65089EE6" wp14:editId="2FC34B4C">
                <wp:simplePos x="0" y="0"/>
                <wp:positionH relativeFrom="column">
                  <wp:posOffset>1703070</wp:posOffset>
                </wp:positionH>
                <wp:positionV relativeFrom="paragraph">
                  <wp:posOffset>139065</wp:posOffset>
                </wp:positionV>
                <wp:extent cx="121920" cy="295275"/>
                <wp:effectExtent l="0" t="0" r="0" b="9525"/>
                <wp:wrapNone/>
                <wp:docPr id="229" name="Rectangle 229"/>
                <wp:cNvGraphicFramePr/>
                <a:graphic xmlns:a="http://schemas.openxmlformats.org/drawingml/2006/main">
                  <a:graphicData uri="http://schemas.microsoft.com/office/word/2010/wordprocessingShape">
                    <wps:wsp>
                      <wps:cNvSpPr/>
                      <wps:spPr>
                        <a:xfrm>
                          <a:off x="0" y="0"/>
                          <a:ext cx="121920" cy="295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3546FD2" id="Rectangle 229" o:spid="_x0000_s1026" style="position:absolute;margin-left:134.1pt;margin-top:10.95pt;width:9.6pt;height:23.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" fillcolor="white [3212]" stroked="f" strokeweight="2pt"/>
            </w:pict>
          </mc:Fallback>
        </mc:AlternateContent>
      </w:r>
      <w:r>
        <w:rPr>
          <w:b/>
          <w:noProof/>
          <w:sz w:val="36"/>
          <w:szCs w:val="36"/>
          <w:lang w:eastAsia="zh-CN"/>
        </w:rPr>
        <mc:AlternateContent>
          <mc:Choice Requires="wps">
            <w:drawing>
              <wp:anchor distT="0" distB="0" distL="114300" distR="114300" simplePos="0" relativeHeight="251802624" behindDoc="0" locked="0" layoutInCell="1" allowOverlap="1" wp14:anchorId="7E0BA864" wp14:editId="6A4D7F70">
                <wp:simplePos x="0" y="0"/>
                <wp:positionH relativeFrom="column">
                  <wp:posOffset>1415726</wp:posOffset>
                </wp:positionH>
                <wp:positionV relativeFrom="paragraph">
                  <wp:posOffset>102551</wp:posOffset>
                </wp:positionV>
                <wp:extent cx="430530" cy="117495"/>
                <wp:effectExtent l="137477" t="0" r="106998" b="0"/>
                <wp:wrapNone/>
                <wp:docPr id="228" name="Rectangle 228"/>
                <wp:cNvGraphicFramePr/>
                <a:graphic xmlns:a="http://schemas.openxmlformats.org/drawingml/2006/main">
                  <a:graphicData uri="http://schemas.microsoft.com/office/word/2010/wordprocessingShape">
                    <wps:wsp>
                      <wps:cNvSpPr/>
                      <wps:spPr>
                        <a:xfrm rot="18897927">
                          <a:off x="0" y="0"/>
                          <a:ext cx="430530" cy="1174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28C4C972" id="Rectangle 228" o:spid="_x0000_s1026" style="position:absolute;margin-left:111.45pt;margin-top:8.05pt;width:33.9pt;height:9.25pt;rotation:-2951384fd;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" fillcolor="white [3212]" stroked="f" strokeweight="2pt"/>
            </w:pict>
          </mc:Fallback>
        </mc:AlternateContent>
      </w:r>
    </w:p>
    <w:p w14:paraId="2E3DE2D2" w14:textId="507330A4" w:rsidR="00CF7CFB" w:rsidRPr="002A1EF1" w:rsidRDefault="00CF7CFB" w:rsidP="002A1EF1">
      <w:pPr>
        <w:rPr>
          <w:rStyle w:val="Strong"/>
        </w:rPr>
      </w:pPr>
      <w:r w:rsidRPr="002A1EF1">
        <w:rPr>
          <w:rStyle w:val="Strong"/>
        </w:rPr>
        <w:t>File content</w:t>
      </w:r>
    </w:p>
    <w:p w14:paraId="6E1DF012" w14:textId="512048AE" w:rsidR="00CF7CFB" w:rsidRPr="004466D1" w:rsidRDefault="004466D1" w:rsidP="00FB1BB4">
      <w:pPr>
        <w:rPr>
          <w:bCs/>
        </w:rPr>
      </w:pPr>
      <w:r>
        <w:rPr>
          <w:b/>
          <w:bCs/>
        </w:rPr>
        <w:t xml:space="preserve">     </w:t>
      </w:r>
      <w:r w:rsidR="008929CD" w:rsidRPr="008929CD">
        <w:t>Title</w:t>
      </w:r>
    </w:p>
    <w:p w14:paraId="7E489087" w14:textId="62AD8A79" w:rsidR="00CF7CFB" w:rsidRDefault="00CF7CFB" w:rsidP="00CF7CFB">
      <w:pPr>
        <w:pStyle w:val="BodyTextFirstIndent"/>
      </w:pPr>
      <w:r>
        <w:t>Scene file name</w:t>
      </w:r>
      <w:r w:rsidR="00DB6588">
        <w:t xml:space="preserve"> </w:t>
      </w:r>
      <w:r w:rsidR="00266EC7" w:rsidRPr="00266EC7">
        <w:rPr>
          <w:highlight w:val="yellow"/>
        </w:rPr>
        <w:t>and UID</w:t>
      </w:r>
      <w:r w:rsidR="00266EC7">
        <w:t xml:space="preserve"> </w:t>
      </w:r>
      <w:r w:rsidR="00DB6588">
        <w:t>and scene number</w:t>
      </w:r>
    </w:p>
    <w:p w14:paraId="4DF0AB9F" w14:textId="760A6ED0" w:rsidR="00CF7CFB" w:rsidRDefault="00CF7CFB" w:rsidP="00CF7CFB">
      <w:pPr>
        <w:pStyle w:val="BodyTextFirstIndent"/>
      </w:pPr>
      <w:r>
        <w:t>Product name</w:t>
      </w:r>
      <w:r w:rsidR="00266EC7">
        <w:t xml:space="preserve"> (od, radiance, total transmittance, transmittance profile, </w:t>
      </w:r>
      <w:r w:rsidR="008929CD">
        <w:t>J</w:t>
      </w:r>
      <w:r w:rsidR="00266EC7">
        <w:t>acobians)</w:t>
      </w:r>
    </w:p>
    <w:p w14:paraId="224687F1" w14:textId="650A3C79" w:rsidR="00CF7CFB" w:rsidRDefault="00CF7CFB" w:rsidP="00CF7CFB">
      <w:pPr>
        <w:pStyle w:val="BodyTextFirstIndent"/>
      </w:pPr>
      <w:r>
        <w:t xml:space="preserve">Type of </w:t>
      </w:r>
      <w:r w:rsidR="00DB6588">
        <w:t>spectral data</w:t>
      </w:r>
      <w:r>
        <w:t xml:space="preserve"> (monochromatic or convolved)</w:t>
      </w:r>
    </w:p>
    <w:p w14:paraId="40B2FAD9" w14:textId="0DF63C3A" w:rsidR="00CF7CFB" w:rsidRDefault="00CF7CFB" w:rsidP="00CF7CFB">
      <w:pPr>
        <w:pStyle w:val="BodyTextFirstIndent"/>
      </w:pPr>
      <w:r>
        <w:t>V1, V2, DV, NSAMP</w:t>
      </w:r>
    </w:p>
    <w:p w14:paraId="6D015A21" w14:textId="7F9907EB" w:rsidR="00CF7CFB" w:rsidRDefault="00CF7CFB" w:rsidP="00CF7CFB">
      <w:pPr>
        <w:pStyle w:val="BodyTextFirstIndent"/>
      </w:pPr>
      <w:r>
        <w:t>If convolved: instrument function (or file name for ID=0)</w:t>
      </w:r>
    </w:p>
    <w:p w14:paraId="2CD1B430" w14:textId="4FF974E9" w:rsidR="00CF7CFB" w:rsidRPr="00CF7CFB" w:rsidRDefault="00CF7CFB" w:rsidP="00CF7CFB">
      <w:pPr>
        <w:pStyle w:val="BodyTextFirstIndent"/>
      </w:pPr>
      <w:r>
        <w:t xml:space="preserve">Optionally FFT and function </w:t>
      </w:r>
      <w:r w:rsidR="00DB6588">
        <w:t>parameters (ID = 11, 12 or 13)</w:t>
      </w:r>
    </w:p>
    <w:p w14:paraId="03C44D15" w14:textId="020C55A2" w:rsidR="004207F4" w:rsidRPr="002A1EF1" w:rsidRDefault="001A034D" w:rsidP="002A1EF1">
      <w:pPr>
        <w:rPr>
          <w:rStyle w:val="Strong"/>
        </w:rPr>
      </w:pPr>
      <w:r w:rsidRPr="002A1EF1">
        <w:rPr>
          <w:rStyle w:val="Strong"/>
        </w:rPr>
        <w:t>Default file names</w:t>
      </w:r>
    </w:p>
    <w:p w14:paraId="7495ABBC" w14:textId="77777777" w:rsidR="00C149CB" w:rsidRPr="00023625" w:rsidRDefault="00620635" w:rsidP="00023625">
      <w:pPr>
        <w:spacing w:line="360" w:lineRule="auto"/>
        <w:jc w:val="both"/>
      </w:pPr>
      <w:r>
        <w:t xml:space="preserve">According to </w:t>
      </w:r>
      <w:r w:rsidR="00584A7F">
        <w:t xml:space="preserve">the CLBLM file naming convention, </w:t>
      </w:r>
      <w:r w:rsidR="00DC7BC1">
        <w:t>basic</w:t>
      </w:r>
      <w:r w:rsidR="00584A7F">
        <w:t xml:space="preserve"> data file</w:t>
      </w:r>
      <w:r w:rsidR="001A034D">
        <w:t xml:space="preserve"> name</w:t>
      </w:r>
      <w:r w:rsidR="00DC7BC1">
        <w:t>s</w:t>
      </w:r>
      <w:r w:rsidR="001A034D">
        <w:t xml:space="preserve"> </w:t>
      </w:r>
      <w:r w:rsidR="00584A7F">
        <w:t xml:space="preserve">consists of a root name </w:t>
      </w:r>
      <w:r w:rsidR="00502BDD">
        <w:t>indicating the product type (</w:t>
      </w:r>
      <w:r w:rsidR="00DC7BC1">
        <w:t xml:space="preserve">i.e., </w:t>
      </w:r>
      <w:r w:rsidR="00502BDD">
        <w:t xml:space="preserve">optical depths, radiances, transmittances or Jacobians), </w:t>
      </w:r>
      <w:r w:rsidR="004B0B4B">
        <w:t>followed by</w:t>
      </w:r>
      <w:r w:rsidR="00584A7F">
        <w:t xml:space="preserve"> “_mono”, for a monochromatic output, and </w:t>
      </w:r>
      <w:r w:rsidR="00502BDD">
        <w:t xml:space="preserve">followed by </w:t>
      </w:r>
      <w:r w:rsidR="00584A7F">
        <w:t xml:space="preserve">a three-digit scene number </w:t>
      </w:r>
      <w:r w:rsidR="00795F30">
        <w:t xml:space="preserve">(NNN) </w:t>
      </w:r>
      <w:r w:rsidR="00584A7F">
        <w:t>preceded by the letter “s”</w:t>
      </w:r>
      <w:r w:rsidR="007325AC">
        <w:t xml:space="preserve"> (</w:t>
      </w:r>
      <w:r w:rsidR="007325AC">
        <w:fldChar w:fldCharType="begin"/>
      </w:r>
      <w:r w:rsidR="007325AC">
        <w:instrText xml:space="preserve"> REF _Ref516059726 \h  \* MERGEFORMAT </w:instrText>
      </w:r>
      <w:r w:rsidR="007325AC">
        <w:fldChar w:fldCharType="separate"/>
      </w:r>
    </w:p>
    <w:p w14:paraId="5EEBAD27" w14:textId="094A16AE" w:rsidR="00615211" w:rsidRPr="00023625" w:rsidRDefault="00C149CB" w:rsidP="00023625">
      <w:pPr>
        <w:spacing w:line="360" w:lineRule="auto"/>
        <w:jc w:val="both"/>
      </w:pPr>
      <w:r w:rsidRPr="00EF03FC">
        <w:t xml:space="preserve">Table </w:t>
      </w:r>
      <w:r>
        <w:rPr>
          <w:noProof/>
          <w:sz w:val="20"/>
        </w:rPr>
        <w:t>30</w:t>
      </w:r>
      <w:r w:rsidR="007325AC">
        <w:fldChar w:fldCharType="end"/>
      </w:r>
      <w:r w:rsidR="007325AC">
        <w:t>)</w:t>
      </w:r>
      <w:r w:rsidR="000756EC">
        <w:t xml:space="preserve">. </w:t>
      </w:r>
      <w:r w:rsidR="00DC7BC1" w:rsidRPr="00DC7BC1">
        <w:rPr>
          <w:color w:val="auto"/>
        </w:rPr>
        <w:t xml:space="preserve">Multi-layer/level </w:t>
      </w:r>
      <w:r w:rsidR="000756EC" w:rsidRPr="00DC7BC1">
        <w:rPr>
          <w:color w:val="auto"/>
        </w:rPr>
        <w:t xml:space="preserve">products </w:t>
      </w:r>
      <w:r w:rsidR="004B0B4B">
        <w:rPr>
          <w:color w:val="auto"/>
        </w:rPr>
        <w:t xml:space="preserve">except </w:t>
      </w:r>
      <w:r w:rsidR="004B0B4B">
        <w:t xml:space="preserve">Jacobians </w:t>
      </w:r>
      <w:r w:rsidR="00DC7BC1">
        <w:rPr>
          <w:color w:val="auto"/>
        </w:rPr>
        <w:t>(</w:t>
      </w:r>
      <w:r w:rsidR="004B0B4B">
        <w:rPr>
          <w:color w:val="auto"/>
        </w:rPr>
        <w:t xml:space="preserve">i.e., </w:t>
      </w:r>
      <w:r w:rsidR="00DC7BC1">
        <w:t>optical depths</w:t>
      </w:r>
      <w:r w:rsidR="004B0B4B">
        <w:t xml:space="preserve"> </w:t>
      </w:r>
      <w:r w:rsidR="00DC7BC1">
        <w:t xml:space="preserve">and transmittance profiles) </w:t>
      </w:r>
      <w:r w:rsidR="000756EC">
        <w:t>are stored in a single file per layer</w:t>
      </w:r>
      <w:r w:rsidR="00DC7BC1">
        <w:t>/</w:t>
      </w:r>
      <w:r w:rsidR="000756EC">
        <w:t xml:space="preserve">level. The layer/level number is indicated by a 3-digit number </w:t>
      </w:r>
      <w:r w:rsidR="00795F30">
        <w:t xml:space="preserve">(LLL) </w:t>
      </w:r>
      <w:r w:rsidR="000756EC" w:rsidRPr="00584A7F">
        <w:t>at the end of the file name</w:t>
      </w:r>
      <w:r w:rsidR="000756EC">
        <w:t xml:space="preserve">. For </w:t>
      </w:r>
      <w:r w:rsidR="00502BDD">
        <w:t xml:space="preserve">optical depths </w:t>
      </w:r>
      <w:r w:rsidR="000756EC">
        <w:t xml:space="preserve">and </w:t>
      </w:r>
      <w:r w:rsidR="008929CD">
        <w:t>J</w:t>
      </w:r>
      <w:r w:rsidR="000756EC">
        <w:t>acobian</w:t>
      </w:r>
      <w:r w:rsidR="007325AC">
        <w:t>s</w:t>
      </w:r>
      <w:r w:rsidR="000756EC">
        <w:t xml:space="preserve">, this number </w:t>
      </w:r>
      <w:r w:rsidR="00130B1B">
        <w:t>correspond</w:t>
      </w:r>
      <w:r w:rsidR="000756EC">
        <w:t xml:space="preserve"> </w:t>
      </w:r>
      <w:r w:rsidR="00130B1B">
        <w:t xml:space="preserve">to </w:t>
      </w:r>
      <w:r w:rsidR="000756EC">
        <w:t>the actual layer and level numb</w:t>
      </w:r>
      <w:r w:rsidR="00130B1B">
        <w:t>er on the RT grid, respectively. For t</w:t>
      </w:r>
      <w:r w:rsidR="00502BDD">
        <w:t xml:space="preserve">ransmittance </w:t>
      </w:r>
      <w:r w:rsidR="00130B1B">
        <w:t xml:space="preserve">profile, </w:t>
      </w:r>
      <w:r w:rsidR="007325AC">
        <w:t>this number represents</w:t>
      </w:r>
      <w:r w:rsidR="00130B1B">
        <w:t xml:space="preserve"> </w:t>
      </w:r>
      <w:r w:rsidR="007325AC">
        <w:t xml:space="preserve">the </w:t>
      </w:r>
      <w:r w:rsidR="00DC7BC1">
        <w:t xml:space="preserve">relative </w:t>
      </w:r>
      <w:r w:rsidR="00896DCB">
        <w:t>level count</w:t>
      </w:r>
      <w:r w:rsidR="007325AC">
        <w:t xml:space="preserve"> </w:t>
      </w:r>
      <w:r w:rsidR="00896DCB">
        <w:t>above the observer</w:t>
      </w:r>
      <w:r w:rsidR="007325AC">
        <w:t>,</w:t>
      </w:r>
      <w:r w:rsidR="00896DCB">
        <w:t xml:space="preserve"> if looking up (1 being the level immediately above the observer level and the largest number being TOA) or below the observer if looking down </w:t>
      </w:r>
      <w:r w:rsidR="00584A7F">
        <w:t>(</w:t>
      </w:r>
      <w:r w:rsidR="00896DCB">
        <w:t>1 being the level immediately below the observer level and the largest number being the surface).</w:t>
      </w:r>
      <w:bookmarkStart w:id="127" w:name="_Ref516059726"/>
    </w:p>
    <w:p w14:paraId="03E0FBAA" w14:textId="5082D35A" w:rsidR="0040508D" w:rsidRPr="00EF65C9" w:rsidRDefault="00740C77" w:rsidP="00023625">
      <w:pPr>
        <w:pStyle w:val="Caption"/>
        <w:spacing w:before="240"/>
        <w:jc w:val="center"/>
        <w:rPr>
          <w:b w:val="0"/>
          <w:sz w:val="20"/>
        </w:rPr>
      </w:pPr>
      <w:bookmarkStart w:id="128" w:name="_Hlk516744230"/>
      <w:r w:rsidRPr="00740C77">
        <w:rPr>
          <w:sz w:val="20"/>
        </w:rPr>
        <w:t>Table</w:t>
      </w:r>
      <w:r w:rsidR="008929CD">
        <w:rPr>
          <w:sz w:val="20"/>
        </w:rPr>
        <w:t xml:space="preserve"> </w:t>
      </w:r>
      <w:r w:rsidR="004466D1">
        <w:rPr>
          <w:sz w:val="20"/>
        </w:rPr>
        <w:t>1</w:t>
      </w:r>
      <w:r w:rsidR="008929CD">
        <w:rPr>
          <w:sz w:val="20"/>
        </w:rPr>
        <w:t>5</w:t>
      </w:r>
      <w:bookmarkEnd w:id="127"/>
      <w:r w:rsidRPr="00740C77">
        <w:rPr>
          <w:sz w:val="20"/>
        </w:rPr>
        <w:t>:</w:t>
      </w:r>
      <w:r w:rsidR="00EF65C9">
        <w:rPr>
          <w:sz w:val="20"/>
        </w:rPr>
        <w:t xml:space="preserve"> </w:t>
      </w:r>
      <w:r w:rsidR="00EF65C9" w:rsidRPr="00EF65C9">
        <w:rPr>
          <w:b w:val="0"/>
          <w:sz w:val="20"/>
        </w:rPr>
        <w:t xml:space="preserve">Default CLBLM output data </w:t>
      </w:r>
      <w:r w:rsidR="00EF65C9">
        <w:rPr>
          <w:b w:val="0"/>
          <w:sz w:val="20"/>
        </w:rPr>
        <w:t xml:space="preserve">root </w:t>
      </w:r>
      <w:r w:rsidR="00EF65C9" w:rsidRPr="00EF65C9">
        <w:rPr>
          <w:b w:val="0"/>
          <w:sz w:val="20"/>
        </w:rPr>
        <w:t>file names</w:t>
      </w:r>
      <w:r w:rsidR="00EF65C9">
        <w:rPr>
          <w:b w:val="0"/>
          <w:sz w:val="20"/>
        </w:rPr>
        <w:t xml:space="preserve"> (in bold) and </w:t>
      </w:r>
      <w:r w:rsidR="00EF65C9" w:rsidRPr="00307AEE">
        <w:rPr>
          <w:b w:val="0"/>
          <w:i/>
          <w:sz w:val="20"/>
        </w:rPr>
        <w:t>automatically</w:t>
      </w:r>
      <w:r w:rsidR="00EF65C9">
        <w:rPr>
          <w:b w:val="0"/>
          <w:sz w:val="20"/>
        </w:rPr>
        <w:t xml:space="preserve"> appended auxiliary information</w:t>
      </w:r>
      <w:r w:rsidR="00923006">
        <w:rPr>
          <w:b w:val="0"/>
          <w:sz w:val="20"/>
        </w:rPr>
        <w:t xml:space="preserve"> (normal font).</w:t>
      </w:r>
    </w:p>
    <w:p w14:paraId="16FF894D" w14:textId="77777777" w:rsidR="00740C77" w:rsidRPr="00EF65C9" w:rsidRDefault="00740C77" w:rsidP="00740C77"/>
    <w:tbl>
      <w:tblPr>
        <w:tblStyle w:val="TableGrid"/>
        <w:tblW w:w="11785" w:type="dxa"/>
        <w:tblCellMar>
          <w:left w:w="58" w:type="dxa"/>
          <w:right w:w="58" w:type="dxa"/>
        </w:tblCellMar>
        <w:tblLook w:val="04A0" w:firstRow="1" w:lastRow="0" w:firstColumn="1" w:lastColumn="0" w:noHBand="0" w:noVBand="1"/>
      </w:tblPr>
      <w:tblGrid>
        <w:gridCol w:w="5485"/>
        <w:gridCol w:w="2070"/>
        <w:gridCol w:w="4230"/>
      </w:tblGrid>
      <w:tr w:rsidR="00923006" w:rsidRPr="003C7E6B" w14:paraId="57F9723C" w14:textId="77777777" w:rsidTr="00923006">
        <w:tc>
          <w:tcPr>
            <w:tcW w:w="5485" w:type="dxa"/>
            <w:vAlign w:val="center"/>
          </w:tcPr>
          <w:p w14:paraId="2F5D797C" w14:textId="11AF0580" w:rsidR="00923006" w:rsidRPr="00584A7F" w:rsidRDefault="00923006" w:rsidP="00EF65C9">
            <w:pPr>
              <w:jc w:val="center"/>
              <w:rPr>
                <w:rFonts w:asciiTheme="minorHAnsi" w:hAnsiTheme="minorHAnsi"/>
                <w:b/>
                <w:sz w:val="20"/>
                <w:szCs w:val="20"/>
              </w:rPr>
            </w:pPr>
            <w:r w:rsidRPr="00584A7F">
              <w:rPr>
                <w:rFonts w:asciiTheme="minorHAnsi" w:hAnsiTheme="minorHAnsi"/>
                <w:b/>
                <w:sz w:val="20"/>
                <w:szCs w:val="20"/>
              </w:rPr>
              <w:t>CLBLM output product</w:t>
            </w:r>
          </w:p>
        </w:tc>
        <w:tc>
          <w:tcPr>
            <w:tcW w:w="2070" w:type="dxa"/>
          </w:tcPr>
          <w:p w14:paraId="5A825425" w14:textId="77777777" w:rsidR="00923006" w:rsidRPr="00584A7F" w:rsidRDefault="00923006" w:rsidP="00EF65C9">
            <w:pPr>
              <w:jc w:val="center"/>
              <w:rPr>
                <w:rFonts w:asciiTheme="minorHAnsi" w:hAnsiTheme="minorHAnsi"/>
                <w:b/>
                <w:sz w:val="20"/>
                <w:szCs w:val="20"/>
              </w:rPr>
            </w:pPr>
          </w:p>
        </w:tc>
        <w:tc>
          <w:tcPr>
            <w:tcW w:w="4230" w:type="dxa"/>
            <w:vAlign w:val="center"/>
          </w:tcPr>
          <w:p w14:paraId="43F529E0" w14:textId="459E0714" w:rsidR="00923006" w:rsidRPr="00584A7F" w:rsidRDefault="00923006" w:rsidP="00EF65C9">
            <w:pPr>
              <w:jc w:val="center"/>
              <w:rPr>
                <w:rFonts w:asciiTheme="minorHAnsi" w:hAnsiTheme="minorHAnsi"/>
                <w:b/>
                <w:sz w:val="20"/>
                <w:szCs w:val="20"/>
              </w:rPr>
            </w:pPr>
            <w:r w:rsidRPr="00584A7F">
              <w:rPr>
                <w:rFonts w:asciiTheme="minorHAnsi" w:hAnsiTheme="minorHAnsi"/>
                <w:b/>
                <w:sz w:val="20"/>
                <w:szCs w:val="20"/>
              </w:rPr>
              <w:t>Default file names</w:t>
            </w:r>
          </w:p>
        </w:tc>
      </w:tr>
      <w:tr w:rsidR="00923006" w:rsidRPr="003C7E6B" w14:paraId="5F9F6D05" w14:textId="77777777" w:rsidTr="00923006">
        <w:tc>
          <w:tcPr>
            <w:tcW w:w="5485" w:type="dxa"/>
            <w:vAlign w:val="center"/>
          </w:tcPr>
          <w:p w14:paraId="1A14083A" w14:textId="002D39E4" w:rsidR="00923006" w:rsidRPr="00584A7F" w:rsidRDefault="00923006" w:rsidP="00584A7F">
            <w:pPr>
              <w:rPr>
                <w:rFonts w:asciiTheme="minorHAnsi" w:hAnsiTheme="minorHAnsi"/>
                <w:sz w:val="20"/>
                <w:szCs w:val="20"/>
              </w:rPr>
            </w:pPr>
            <w:r w:rsidRPr="00584A7F">
              <w:rPr>
                <w:rFonts w:asciiTheme="minorHAnsi" w:hAnsiTheme="minorHAnsi"/>
                <w:sz w:val="20"/>
                <w:szCs w:val="20"/>
              </w:rPr>
              <w:t>Monochromatic optical depths</w:t>
            </w:r>
            <w:r w:rsidRPr="00923006">
              <w:rPr>
                <w:rFonts w:asciiTheme="minorHAnsi" w:hAnsiTheme="minorHAnsi"/>
                <w:sz w:val="20"/>
                <w:szCs w:val="20"/>
                <w:vertAlign w:val="superscript"/>
              </w:rPr>
              <w:t>1</w:t>
            </w:r>
          </w:p>
        </w:tc>
        <w:tc>
          <w:tcPr>
            <w:tcW w:w="2070" w:type="dxa"/>
          </w:tcPr>
          <w:p w14:paraId="20ABFA5D" w14:textId="77777777" w:rsidR="00923006" w:rsidRPr="003C7E6B" w:rsidRDefault="00923006" w:rsidP="00584A7F">
            <w:pPr>
              <w:rPr>
                <w:rFonts w:asciiTheme="minorHAnsi" w:hAnsiTheme="minorHAnsi"/>
                <w:b/>
                <w:sz w:val="20"/>
                <w:szCs w:val="20"/>
              </w:rPr>
            </w:pPr>
          </w:p>
        </w:tc>
        <w:tc>
          <w:tcPr>
            <w:tcW w:w="4230" w:type="dxa"/>
            <w:vAlign w:val="center"/>
          </w:tcPr>
          <w:p w14:paraId="17A059B1" w14:textId="54E2ED07" w:rsidR="00923006" w:rsidRPr="003C7E6B" w:rsidRDefault="00923006" w:rsidP="00584A7F">
            <w:pPr>
              <w:rPr>
                <w:rFonts w:asciiTheme="minorHAnsi" w:hAnsiTheme="minorHAnsi"/>
                <w:sz w:val="20"/>
                <w:szCs w:val="20"/>
              </w:rPr>
            </w:pPr>
            <w:proofErr w:type="spellStart"/>
            <w:r w:rsidRPr="003C7E6B">
              <w:rPr>
                <w:rFonts w:asciiTheme="minorHAnsi" w:hAnsiTheme="minorHAnsi"/>
                <w:b/>
                <w:sz w:val="20"/>
                <w:szCs w:val="20"/>
              </w:rPr>
              <w:t>od</w:t>
            </w:r>
            <w:r w:rsidRPr="00923006">
              <w:rPr>
                <w:rFonts w:asciiTheme="minorHAnsi" w:hAnsiTheme="minorHAnsi"/>
                <w:b/>
                <w:color w:val="auto"/>
                <w:sz w:val="20"/>
                <w:szCs w:val="20"/>
              </w:rPr>
              <w:t>_mono</w:t>
            </w:r>
            <w:proofErr w:type="spellEnd"/>
            <w:r w:rsidRPr="00923006">
              <w:rPr>
                <w:rFonts w:asciiTheme="minorHAnsi" w:hAnsiTheme="minorHAnsi"/>
                <w:color w:val="auto"/>
                <w:sz w:val="20"/>
                <w:szCs w:val="20"/>
              </w:rPr>
              <w:t xml:space="preserve"> </w:t>
            </w:r>
            <w:r w:rsidRPr="003C7E6B">
              <w:rPr>
                <w:rFonts w:asciiTheme="minorHAnsi" w:hAnsiTheme="minorHAnsi"/>
                <w:sz w:val="20"/>
                <w:szCs w:val="20"/>
              </w:rPr>
              <w:t>_sNNN_LLL.nc</w:t>
            </w:r>
          </w:p>
        </w:tc>
      </w:tr>
      <w:tr w:rsidR="00923006" w:rsidRPr="003C7E6B" w14:paraId="56C076D5" w14:textId="77777777" w:rsidTr="00923006">
        <w:tc>
          <w:tcPr>
            <w:tcW w:w="5485" w:type="dxa"/>
            <w:vAlign w:val="center"/>
          </w:tcPr>
          <w:p w14:paraId="59D76EBD" w14:textId="4490D43B" w:rsidR="00923006" w:rsidRPr="00584A7F" w:rsidRDefault="00923006" w:rsidP="00584A7F">
            <w:pPr>
              <w:rPr>
                <w:rFonts w:asciiTheme="minorHAnsi" w:hAnsiTheme="minorHAnsi"/>
                <w:sz w:val="20"/>
                <w:szCs w:val="20"/>
              </w:rPr>
            </w:pPr>
            <w:r>
              <w:rPr>
                <w:rFonts w:asciiTheme="minorHAnsi" w:hAnsiTheme="minorHAnsi"/>
                <w:sz w:val="20"/>
                <w:szCs w:val="20"/>
              </w:rPr>
              <w:t>Spectrally Convolved (or monochromatic) radiances</w:t>
            </w:r>
          </w:p>
        </w:tc>
        <w:tc>
          <w:tcPr>
            <w:tcW w:w="2070" w:type="dxa"/>
          </w:tcPr>
          <w:p w14:paraId="101BB426" w14:textId="77777777" w:rsidR="00923006" w:rsidRPr="003C7E6B" w:rsidRDefault="00923006" w:rsidP="00584A7F">
            <w:pPr>
              <w:rPr>
                <w:rFonts w:asciiTheme="minorHAnsi" w:hAnsiTheme="minorHAnsi"/>
                <w:b/>
                <w:sz w:val="20"/>
                <w:szCs w:val="20"/>
              </w:rPr>
            </w:pPr>
          </w:p>
        </w:tc>
        <w:tc>
          <w:tcPr>
            <w:tcW w:w="4230" w:type="dxa"/>
            <w:vAlign w:val="center"/>
          </w:tcPr>
          <w:p w14:paraId="022646F7" w14:textId="00B08CF1" w:rsidR="00923006" w:rsidRPr="003C7E6B" w:rsidRDefault="00923006" w:rsidP="00584A7F">
            <w:pPr>
              <w:rPr>
                <w:rFonts w:asciiTheme="minorHAnsi" w:hAnsiTheme="minorHAnsi"/>
                <w:sz w:val="20"/>
                <w:szCs w:val="20"/>
              </w:rPr>
            </w:pPr>
            <w:r w:rsidRPr="003C7E6B">
              <w:rPr>
                <w:rFonts w:asciiTheme="minorHAnsi" w:hAnsiTheme="minorHAnsi"/>
                <w:b/>
                <w:sz w:val="20"/>
                <w:szCs w:val="20"/>
              </w:rPr>
              <w:t>rad</w:t>
            </w:r>
            <w:r w:rsidRPr="00923006">
              <w:rPr>
                <w:rFonts w:asciiTheme="minorHAnsi" w:hAnsiTheme="minorHAnsi"/>
                <w:b/>
                <w:color w:val="FF0000"/>
                <w:sz w:val="20"/>
                <w:szCs w:val="20"/>
              </w:rPr>
              <w:t>(_mono)</w:t>
            </w:r>
            <w:r w:rsidRPr="003C7E6B">
              <w:rPr>
                <w:rFonts w:asciiTheme="minorHAnsi" w:hAnsiTheme="minorHAnsi"/>
                <w:sz w:val="20"/>
                <w:szCs w:val="20"/>
              </w:rPr>
              <w:t xml:space="preserve"> _sNNN.nc</w:t>
            </w:r>
          </w:p>
        </w:tc>
      </w:tr>
      <w:tr w:rsidR="00923006" w:rsidRPr="003C7E6B" w14:paraId="752E81A0" w14:textId="77777777" w:rsidTr="00923006">
        <w:tc>
          <w:tcPr>
            <w:tcW w:w="5485" w:type="dxa"/>
            <w:vAlign w:val="center"/>
          </w:tcPr>
          <w:p w14:paraId="3ECD109A" w14:textId="3999109C" w:rsidR="00923006" w:rsidRPr="00584A7F" w:rsidRDefault="00923006" w:rsidP="00584A7F">
            <w:pPr>
              <w:rPr>
                <w:rFonts w:asciiTheme="minorHAnsi" w:hAnsiTheme="minorHAnsi"/>
                <w:sz w:val="20"/>
                <w:szCs w:val="20"/>
              </w:rPr>
            </w:pPr>
            <w:r>
              <w:rPr>
                <w:rFonts w:asciiTheme="minorHAnsi" w:hAnsiTheme="minorHAnsi"/>
                <w:sz w:val="20"/>
                <w:szCs w:val="20"/>
              </w:rPr>
              <w:t>Spectrally Convolved (or monochromatic) path transmittances</w:t>
            </w:r>
          </w:p>
        </w:tc>
        <w:tc>
          <w:tcPr>
            <w:tcW w:w="2070" w:type="dxa"/>
          </w:tcPr>
          <w:p w14:paraId="11A7E97D" w14:textId="77777777" w:rsidR="00923006" w:rsidRPr="003C7E6B" w:rsidRDefault="00923006" w:rsidP="00584A7F">
            <w:pPr>
              <w:rPr>
                <w:rFonts w:asciiTheme="minorHAnsi" w:hAnsiTheme="minorHAnsi"/>
                <w:b/>
                <w:sz w:val="20"/>
                <w:szCs w:val="20"/>
              </w:rPr>
            </w:pPr>
          </w:p>
        </w:tc>
        <w:tc>
          <w:tcPr>
            <w:tcW w:w="4230" w:type="dxa"/>
            <w:vAlign w:val="center"/>
          </w:tcPr>
          <w:p w14:paraId="309BB726" w14:textId="11DACAEF" w:rsidR="00923006" w:rsidRPr="003C7E6B" w:rsidRDefault="00923006" w:rsidP="00584A7F">
            <w:pPr>
              <w:rPr>
                <w:rFonts w:asciiTheme="minorHAnsi" w:hAnsiTheme="minorHAnsi"/>
                <w:sz w:val="20"/>
                <w:szCs w:val="20"/>
              </w:rPr>
            </w:pPr>
            <w:r w:rsidRPr="003C7E6B">
              <w:rPr>
                <w:rFonts w:asciiTheme="minorHAnsi" w:hAnsiTheme="minorHAnsi"/>
                <w:b/>
                <w:sz w:val="20"/>
                <w:szCs w:val="20"/>
              </w:rPr>
              <w:t>total-</w:t>
            </w:r>
            <w:proofErr w:type="spellStart"/>
            <w:r w:rsidRPr="003C7E6B">
              <w:rPr>
                <w:rFonts w:asciiTheme="minorHAnsi" w:hAnsiTheme="minorHAnsi"/>
                <w:b/>
                <w:sz w:val="20"/>
                <w:szCs w:val="20"/>
              </w:rPr>
              <w:t>tx</w:t>
            </w:r>
            <w:proofErr w:type="spellEnd"/>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3C7E6B">
              <w:rPr>
                <w:rFonts w:asciiTheme="minorHAnsi" w:hAnsiTheme="minorHAnsi"/>
                <w:sz w:val="20"/>
                <w:szCs w:val="20"/>
              </w:rPr>
              <w:t>_</w:t>
            </w:r>
            <w:proofErr w:type="gramEnd"/>
            <w:r w:rsidRPr="003C7E6B">
              <w:rPr>
                <w:rFonts w:asciiTheme="minorHAnsi" w:hAnsiTheme="minorHAnsi"/>
                <w:sz w:val="20"/>
                <w:szCs w:val="20"/>
              </w:rPr>
              <w:t xml:space="preserve">sNNN.nc </w:t>
            </w:r>
          </w:p>
        </w:tc>
      </w:tr>
      <w:tr w:rsidR="00923006" w:rsidRPr="003C7E6B" w14:paraId="3954A57F" w14:textId="77777777" w:rsidTr="00923006">
        <w:tc>
          <w:tcPr>
            <w:tcW w:w="5485" w:type="dxa"/>
            <w:vMerge w:val="restart"/>
            <w:vAlign w:val="center"/>
          </w:tcPr>
          <w:p w14:paraId="0E4AF880" w14:textId="6212873D" w:rsidR="00923006" w:rsidRDefault="00923006" w:rsidP="00B5128B">
            <w:pPr>
              <w:rPr>
                <w:rFonts w:asciiTheme="minorHAnsi" w:hAnsiTheme="minorHAnsi"/>
                <w:sz w:val="20"/>
                <w:szCs w:val="20"/>
              </w:rPr>
            </w:pPr>
            <w:r>
              <w:rPr>
                <w:rFonts w:asciiTheme="minorHAnsi" w:hAnsiTheme="minorHAnsi"/>
                <w:sz w:val="20"/>
                <w:szCs w:val="20"/>
              </w:rPr>
              <w:t>Spectrally Convolved (or monochromatic) transmittance profiles</w:t>
            </w:r>
          </w:p>
        </w:tc>
        <w:tc>
          <w:tcPr>
            <w:tcW w:w="2070" w:type="dxa"/>
          </w:tcPr>
          <w:p w14:paraId="4AD2CCAF" w14:textId="59DDAFBD" w:rsidR="00923006" w:rsidRPr="00923006" w:rsidRDefault="00923006" w:rsidP="00B5128B">
            <w:pPr>
              <w:rPr>
                <w:rFonts w:asciiTheme="minorHAnsi" w:hAnsiTheme="minorHAnsi"/>
                <w:sz w:val="20"/>
                <w:szCs w:val="20"/>
              </w:rPr>
            </w:pPr>
            <w:r w:rsidRPr="00923006">
              <w:rPr>
                <w:rFonts w:asciiTheme="minorHAnsi" w:hAnsiTheme="minorHAnsi"/>
                <w:sz w:val="20"/>
                <w:szCs w:val="20"/>
              </w:rPr>
              <w:t>Up-looking case</w:t>
            </w:r>
          </w:p>
        </w:tc>
        <w:tc>
          <w:tcPr>
            <w:tcW w:w="4230" w:type="dxa"/>
            <w:vAlign w:val="center"/>
          </w:tcPr>
          <w:p w14:paraId="6D2BF3AE" w14:textId="7FD27700" w:rsidR="00923006" w:rsidRPr="003C7E6B" w:rsidRDefault="00615211" w:rsidP="00B5128B">
            <w:pPr>
              <w:rPr>
                <w:rFonts w:asciiTheme="minorHAnsi" w:hAnsiTheme="minorHAnsi"/>
                <w:b/>
                <w:sz w:val="20"/>
                <w:szCs w:val="20"/>
              </w:rPr>
            </w:pPr>
            <w:proofErr w:type="spellStart"/>
            <w:r w:rsidRPr="003C7E6B">
              <w:rPr>
                <w:rFonts w:asciiTheme="minorHAnsi" w:hAnsiTheme="minorHAnsi"/>
                <w:b/>
                <w:sz w:val="20"/>
                <w:szCs w:val="20"/>
              </w:rPr>
              <w:t>tx</w:t>
            </w:r>
            <w:proofErr w:type="spellEnd"/>
            <w:r w:rsidRPr="003C7E6B">
              <w:rPr>
                <w:rFonts w:asciiTheme="minorHAnsi" w:hAnsiTheme="minorHAnsi"/>
                <w:b/>
                <w:sz w:val="20"/>
                <w:szCs w:val="20"/>
              </w:rPr>
              <w:t>-up</w:t>
            </w:r>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EF65C9">
              <w:rPr>
                <w:rFonts w:asciiTheme="minorHAnsi" w:hAnsiTheme="minorHAnsi"/>
                <w:color w:val="FF0000"/>
                <w:sz w:val="20"/>
                <w:szCs w:val="20"/>
              </w:rPr>
              <w:t>)</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23006" w:rsidRPr="003C7E6B" w14:paraId="6AE09958" w14:textId="77777777" w:rsidTr="00923006">
        <w:tc>
          <w:tcPr>
            <w:tcW w:w="5485" w:type="dxa"/>
            <w:vMerge/>
            <w:vAlign w:val="center"/>
          </w:tcPr>
          <w:p w14:paraId="7071171A" w14:textId="31114848" w:rsidR="00923006" w:rsidRPr="00584A7F" w:rsidRDefault="00923006" w:rsidP="00B5128B">
            <w:pPr>
              <w:rPr>
                <w:rFonts w:asciiTheme="minorHAnsi" w:hAnsiTheme="minorHAnsi"/>
                <w:sz w:val="20"/>
                <w:szCs w:val="20"/>
              </w:rPr>
            </w:pPr>
          </w:p>
        </w:tc>
        <w:tc>
          <w:tcPr>
            <w:tcW w:w="2070" w:type="dxa"/>
          </w:tcPr>
          <w:p w14:paraId="59E57FAD" w14:textId="26426D30" w:rsidR="00923006" w:rsidRPr="00923006" w:rsidRDefault="00923006" w:rsidP="00B5128B">
            <w:pPr>
              <w:rPr>
                <w:rFonts w:asciiTheme="minorHAnsi" w:hAnsiTheme="minorHAnsi"/>
                <w:sz w:val="20"/>
                <w:szCs w:val="20"/>
              </w:rPr>
            </w:pPr>
            <w:r w:rsidRPr="00923006">
              <w:rPr>
                <w:rFonts w:asciiTheme="minorHAnsi" w:hAnsiTheme="minorHAnsi"/>
                <w:sz w:val="20"/>
                <w:szCs w:val="20"/>
              </w:rPr>
              <w:t>Down-looking case</w:t>
            </w:r>
          </w:p>
        </w:tc>
        <w:tc>
          <w:tcPr>
            <w:tcW w:w="4230" w:type="dxa"/>
            <w:vAlign w:val="center"/>
          </w:tcPr>
          <w:p w14:paraId="4F8A0DE0" w14:textId="536B7A5E" w:rsidR="00923006" w:rsidRPr="003C7E6B" w:rsidRDefault="00615211" w:rsidP="00B5128B">
            <w:pPr>
              <w:rPr>
                <w:rFonts w:asciiTheme="minorHAnsi" w:hAnsiTheme="minorHAnsi"/>
                <w:b/>
                <w:sz w:val="20"/>
                <w:szCs w:val="20"/>
              </w:rPr>
            </w:pPr>
            <w:proofErr w:type="spellStart"/>
            <w:r w:rsidRPr="003C7E6B">
              <w:rPr>
                <w:rFonts w:asciiTheme="minorHAnsi" w:hAnsiTheme="minorHAnsi"/>
                <w:b/>
                <w:sz w:val="20"/>
                <w:szCs w:val="20"/>
              </w:rPr>
              <w:t>tx</w:t>
            </w:r>
            <w:proofErr w:type="spellEnd"/>
            <w:r w:rsidRPr="003C7E6B">
              <w:rPr>
                <w:rFonts w:asciiTheme="minorHAnsi" w:hAnsiTheme="minorHAnsi"/>
                <w:b/>
                <w:sz w:val="20"/>
                <w:szCs w:val="20"/>
              </w:rPr>
              <w:t>-</w:t>
            </w:r>
            <w:r>
              <w:rPr>
                <w:rFonts w:asciiTheme="minorHAnsi" w:hAnsiTheme="minorHAnsi"/>
                <w:b/>
                <w:sz w:val="20"/>
                <w:szCs w:val="20"/>
              </w:rPr>
              <w:t>down</w:t>
            </w:r>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EF65C9">
              <w:rPr>
                <w:rFonts w:asciiTheme="minorHAnsi" w:hAnsiTheme="minorHAnsi"/>
                <w:color w:val="FF0000"/>
                <w:sz w:val="20"/>
                <w:szCs w:val="20"/>
              </w:rPr>
              <w:t>)</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23006" w:rsidRPr="003C7E6B" w14:paraId="5EA2F06F" w14:textId="77777777" w:rsidTr="00923006">
        <w:tc>
          <w:tcPr>
            <w:tcW w:w="5485" w:type="dxa"/>
            <w:vAlign w:val="center"/>
          </w:tcPr>
          <w:p w14:paraId="61213CA8" w14:textId="0406AA76" w:rsidR="00923006" w:rsidRPr="00584A7F" w:rsidRDefault="00923006" w:rsidP="00B5128B">
            <w:pPr>
              <w:rPr>
                <w:rFonts w:asciiTheme="minorHAnsi" w:hAnsiTheme="minorHAnsi"/>
                <w:sz w:val="20"/>
                <w:szCs w:val="20"/>
              </w:rPr>
            </w:pPr>
            <w:r>
              <w:rPr>
                <w:rFonts w:asciiTheme="minorHAnsi" w:hAnsiTheme="minorHAnsi"/>
                <w:sz w:val="20"/>
                <w:szCs w:val="20"/>
              </w:rPr>
              <w:t>Spectrally Convolved (or monochromatic) Jacobians</w:t>
            </w:r>
            <w:r w:rsidRPr="00923006">
              <w:rPr>
                <w:rFonts w:asciiTheme="minorHAnsi" w:hAnsiTheme="minorHAnsi"/>
                <w:sz w:val="20"/>
                <w:szCs w:val="20"/>
                <w:vertAlign w:val="superscript"/>
              </w:rPr>
              <w:t>2</w:t>
            </w:r>
          </w:p>
        </w:tc>
        <w:tc>
          <w:tcPr>
            <w:tcW w:w="2070" w:type="dxa"/>
          </w:tcPr>
          <w:p w14:paraId="02F0246F" w14:textId="77777777" w:rsidR="00923006" w:rsidRPr="003C7E6B" w:rsidRDefault="00923006" w:rsidP="00B5128B">
            <w:pPr>
              <w:rPr>
                <w:rFonts w:asciiTheme="minorHAnsi" w:hAnsiTheme="minorHAnsi"/>
                <w:b/>
                <w:sz w:val="20"/>
                <w:szCs w:val="20"/>
              </w:rPr>
            </w:pPr>
          </w:p>
        </w:tc>
        <w:tc>
          <w:tcPr>
            <w:tcW w:w="4230" w:type="dxa"/>
            <w:vAlign w:val="center"/>
          </w:tcPr>
          <w:p w14:paraId="142FDF93" w14:textId="41A0EC90" w:rsidR="00923006" w:rsidRPr="003C7E6B" w:rsidRDefault="00923006" w:rsidP="00B5128B">
            <w:pPr>
              <w:rPr>
                <w:rFonts w:asciiTheme="minorHAnsi" w:hAnsiTheme="minorHAnsi"/>
                <w:sz w:val="20"/>
                <w:szCs w:val="20"/>
              </w:rPr>
            </w:pPr>
            <w:proofErr w:type="spellStart"/>
            <w:r w:rsidRPr="003C7E6B">
              <w:rPr>
                <w:rFonts w:asciiTheme="minorHAnsi" w:hAnsiTheme="minorHAnsi"/>
                <w:b/>
                <w:sz w:val="20"/>
                <w:szCs w:val="20"/>
              </w:rPr>
              <w:t>drad-dX</w:t>
            </w:r>
            <w:proofErr w:type="spellEnd"/>
            <w:r w:rsidRPr="00923006">
              <w:rPr>
                <w:rFonts w:asciiTheme="minorHAnsi" w:hAnsiTheme="minorHAnsi"/>
                <w:b/>
                <w:color w:val="FF0000"/>
                <w:sz w:val="20"/>
                <w:szCs w:val="20"/>
              </w:rPr>
              <w:t>(_</w:t>
            </w:r>
            <w:proofErr w:type="gramStart"/>
            <w:r w:rsidRPr="00923006">
              <w:rPr>
                <w:rFonts w:asciiTheme="minorHAnsi" w:hAnsiTheme="minorHAnsi"/>
                <w:b/>
                <w:color w:val="FF0000"/>
                <w:sz w:val="20"/>
                <w:szCs w:val="20"/>
              </w:rPr>
              <w:t>mono)</w:t>
            </w:r>
            <w:r w:rsidRPr="003C7E6B">
              <w:rPr>
                <w:rFonts w:asciiTheme="minorHAnsi" w:hAnsiTheme="minorHAnsi"/>
                <w:sz w:val="20"/>
                <w:szCs w:val="20"/>
              </w:rPr>
              <w:t>_</w:t>
            </w:r>
            <w:proofErr w:type="gramEnd"/>
            <w:r w:rsidRPr="003C7E6B">
              <w:rPr>
                <w:rFonts w:asciiTheme="minorHAnsi" w:hAnsiTheme="minorHAnsi"/>
                <w:sz w:val="20"/>
                <w:szCs w:val="20"/>
              </w:rPr>
              <w:t>sNNN_LLL.nc</w:t>
            </w:r>
          </w:p>
        </w:tc>
      </w:tr>
      <w:tr w:rsidR="00907C52" w:rsidRPr="003C7E6B" w14:paraId="1CCC4008" w14:textId="77777777" w:rsidTr="00923006">
        <w:tc>
          <w:tcPr>
            <w:tcW w:w="5485" w:type="dxa"/>
            <w:vAlign w:val="center"/>
          </w:tcPr>
          <w:p w14:paraId="75A4DF97" w14:textId="5FBEC34D" w:rsidR="00907C52" w:rsidRDefault="006C162F" w:rsidP="00B5128B">
            <w:pPr>
              <w:rPr>
                <w:rFonts w:asciiTheme="minorHAnsi" w:hAnsiTheme="minorHAnsi"/>
                <w:sz w:val="20"/>
                <w:szCs w:val="20"/>
              </w:rPr>
            </w:pPr>
            <w:r>
              <w:rPr>
                <w:rFonts w:asciiTheme="minorHAnsi" w:hAnsiTheme="minorHAnsi"/>
                <w:sz w:val="20"/>
                <w:szCs w:val="20"/>
              </w:rPr>
              <w:lastRenderedPageBreak/>
              <w:t>Radiative Fluxes</w:t>
            </w:r>
          </w:p>
        </w:tc>
        <w:tc>
          <w:tcPr>
            <w:tcW w:w="2070" w:type="dxa"/>
          </w:tcPr>
          <w:p w14:paraId="512289C2" w14:textId="77777777" w:rsidR="00907C52" w:rsidRPr="003C7E6B" w:rsidRDefault="00907C52" w:rsidP="00B5128B">
            <w:pPr>
              <w:rPr>
                <w:rFonts w:asciiTheme="minorHAnsi" w:hAnsiTheme="minorHAnsi"/>
                <w:b/>
                <w:sz w:val="20"/>
                <w:szCs w:val="20"/>
              </w:rPr>
            </w:pPr>
          </w:p>
        </w:tc>
        <w:tc>
          <w:tcPr>
            <w:tcW w:w="4230" w:type="dxa"/>
            <w:vAlign w:val="center"/>
          </w:tcPr>
          <w:p w14:paraId="350BB284" w14:textId="4FE83D50" w:rsidR="00907C52" w:rsidRPr="003C7E6B" w:rsidRDefault="00D07A80" w:rsidP="00B5128B">
            <w:pPr>
              <w:rPr>
                <w:rFonts w:asciiTheme="minorHAnsi" w:hAnsiTheme="minorHAnsi"/>
                <w:b/>
                <w:sz w:val="20"/>
                <w:szCs w:val="20"/>
              </w:rPr>
            </w:pPr>
            <w:r>
              <w:rPr>
                <w:rFonts w:asciiTheme="minorHAnsi" w:hAnsiTheme="minorHAnsi"/>
                <w:b/>
                <w:sz w:val="20"/>
                <w:szCs w:val="20"/>
              </w:rPr>
              <w:t>FLUX_OUTPUT.nc</w:t>
            </w:r>
          </w:p>
        </w:tc>
      </w:tr>
    </w:tbl>
    <w:p w14:paraId="5DC1C238" w14:textId="77777777" w:rsidR="00923006" w:rsidRDefault="00923006" w:rsidP="00130B1B">
      <w:pPr>
        <w:spacing w:line="360" w:lineRule="auto"/>
        <w:jc w:val="both"/>
        <w:rPr>
          <w:vertAlign w:val="superscript"/>
        </w:rPr>
      </w:pPr>
    </w:p>
    <w:p w14:paraId="7C1DD7F0" w14:textId="7BBDA4EF" w:rsidR="000756EC" w:rsidRDefault="00923006" w:rsidP="000655B3">
      <w:pPr>
        <w:jc w:val="both"/>
        <w:rPr>
          <w:rFonts w:asciiTheme="minorHAnsi" w:hAnsiTheme="minorHAnsi"/>
          <w:sz w:val="20"/>
          <w:szCs w:val="20"/>
        </w:rPr>
      </w:pPr>
      <w:r w:rsidRPr="00923006">
        <w:rPr>
          <w:sz w:val="20"/>
          <w:szCs w:val="20"/>
          <w:vertAlign w:val="superscript"/>
        </w:rPr>
        <w:t>1</w:t>
      </w:r>
      <w:r w:rsidRPr="00923006">
        <w:rPr>
          <w:rFonts w:asciiTheme="minorHAnsi" w:hAnsiTheme="minorHAnsi"/>
          <w:sz w:val="20"/>
          <w:szCs w:val="20"/>
        </w:rPr>
        <w:t xml:space="preserve"> </w:t>
      </w:r>
      <w:r>
        <w:rPr>
          <w:rFonts w:asciiTheme="minorHAnsi" w:hAnsiTheme="minorHAnsi"/>
          <w:sz w:val="20"/>
          <w:szCs w:val="20"/>
        </w:rPr>
        <w:t>Optical</w:t>
      </w:r>
      <w:r w:rsidR="00DC0B50">
        <w:rPr>
          <w:rFonts w:asciiTheme="minorHAnsi" w:hAnsiTheme="minorHAnsi"/>
          <w:sz w:val="20"/>
          <w:szCs w:val="20"/>
        </w:rPr>
        <w:t xml:space="preserve"> </w:t>
      </w:r>
      <w:proofErr w:type="gramStart"/>
      <w:r>
        <w:rPr>
          <w:rFonts w:asciiTheme="minorHAnsi" w:hAnsiTheme="minorHAnsi"/>
          <w:sz w:val="20"/>
          <w:szCs w:val="20"/>
        </w:rPr>
        <w:t>depths</w:t>
      </w:r>
      <w:proofErr w:type="gramEnd"/>
      <w:r>
        <w:rPr>
          <w:rFonts w:asciiTheme="minorHAnsi" w:hAnsiTheme="minorHAnsi"/>
          <w:sz w:val="20"/>
          <w:szCs w:val="20"/>
        </w:rPr>
        <w:t xml:space="preserve"> are output in monochromatic form only</w:t>
      </w:r>
    </w:p>
    <w:p w14:paraId="1A1AC321" w14:textId="21AA44C9" w:rsidR="00923006" w:rsidRDefault="00923006" w:rsidP="000655B3">
      <w:pPr>
        <w:jc w:val="both"/>
        <w:rPr>
          <w:rFonts w:asciiTheme="minorHAnsi" w:hAnsiTheme="minorHAnsi"/>
          <w:sz w:val="20"/>
          <w:szCs w:val="20"/>
        </w:rPr>
      </w:pPr>
      <w:r w:rsidRPr="00923006">
        <w:rPr>
          <w:sz w:val="20"/>
          <w:szCs w:val="20"/>
          <w:vertAlign w:val="superscript"/>
        </w:rPr>
        <w:t>2</w:t>
      </w:r>
      <w:r>
        <w:rPr>
          <w:vertAlign w:val="superscript"/>
        </w:rPr>
        <w:t xml:space="preserve"> </w:t>
      </w:r>
      <w:r>
        <w:rPr>
          <w:rFonts w:asciiTheme="minorHAnsi" w:hAnsiTheme="minorHAnsi"/>
          <w:sz w:val="20"/>
          <w:szCs w:val="20"/>
        </w:rPr>
        <w:t>X=’T’, ‘</w:t>
      </w:r>
      <w:proofErr w:type="spellStart"/>
      <w:r>
        <w:rPr>
          <w:rFonts w:asciiTheme="minorHAnsi" w:hAnsiTheme="minorHAnsi"/>
          <w:sz w:val="20"/>
          <w:szCs w:val="20"/>
        </w:rPr>
        <w:t>Tskin</w:t>
      </w:r>
      <w:proofErr w:type="spellEnd"/>
      <w:r>
        <w:rPr>
          <w:rFonts w:asciiTheme="minorHAnsi" w:hAnsiTheme="minorHAnsi"/>
          <w:sz w:val="20"/>
          <w:szCs w:val="20"/>
        </w:rPr>
        <w:t>’, ‘</w:t>
      </w:r>
      <w:proofErr w:type="spellStart"/>
      <w:r>
        <w:rPr>
          <w:rFonts w:asciiTheme="minorHAnsi" w:hAnsiTheme="minorHAnsi"/>
          <w:sz w:val="20"/>
          <w:szCs w:val="20"/>
        </w:rPr>
        <w:t>emis</w:t>
      </w:r>
      <w:proofErr w:type="spellEnd"/>
      <w:r>
        <w:rPr>
          <w:rFonts w:asciiTheme="minorHAnsi" w:hAnsiTheme="minorHAnsi"/>
          <w:sz w:val="20"/>
          <w:szCs w:val="20"/>
        </w:rPr>
        <w:t>’ or molecule ID (e.g., ‘O3’)</w:t>
      </w:r>
    </w:p>
    <w:bookmarkEnd w:id="128"/>
    <w:p w14:paraId="1C1D964F" w14:textId="361C0C86" w:rsidR="000655B3" w:rsidRDefault="000655B3" w:rsidP="000655B3">
      <w:pPr>
        <w:jc w:val="both"/>
        <w:rPr>
          <w:vertAlign w:val="superscript"/>
        </w:rPr>
      </w:pPr>
    </w:p>
    <w:p w14:paraId="6D193084" w14:textId="3DF5DEC8" w:rsidR="000655B3" w:rsidRPr="000655B3" w:rsidRDefault="000655B3" w:rsidP="008110CD">
      <w:pPr>
        <w:spacing w:line="360" w:lineRule="auto"/>
        <w:jc w:val="both"/>
      </w:pPr>
      <w:r>
        <w:t>In case</w:t>
      </w:r>
      <w:r w:rsidR="008110CD">
        <w:t xml:space="preserve"> the </w:t>
      </w:r>
      <w:r>
        <w:t xml:space="preserve">default viewing geometry </w:t>
      </w:r>
      <w:r w:rsidR="008110CD">
        <w:t xml:space="preserve">parameters </w:t>
      </w:r>
      <w:r>
        <w:t>included in the original scene data ha</w:t>
      </w:r>
      <w:r w:rsidR="008110CD">
        <w:t>ve</w:t>
      </w:r>
      <w:r>
        <w:t xml:space="preserve"> been overridden by the user, additional geometry information (observer altitude </w:t>
      </w:r>
      <w:r w:rsidR="008110CD">
        <w:t>or</w:t>
      </w:r>
      <w:r>
        <w:t xml:space="preserve"> viewing angle, both rounded to the nearest integer) is added by CLBLM before the scene number</w:t>
      </w:r>
      <w:r w:rsidR="008110CD">
        <w:t>. For example, ‘</w:t>
      </w:r>
      <w:r w:rsidR="008110CD" w:rsidRPr="008110CD">
        <w:t>rad</w:t>
      </w:r>
      <w:r w:rsidR="008110CD">
        <w:t>_</w:t>
      </w:r>
      <w:r w:rsidR="008110CD" w:rsidRPr="008110CD">
        <w:t>mono-o10km-a40deg _sNNN.nc</w:t>
      </w:r>
      <w:r w:rsidR="008110CD">
        <w:t xml:space="preserve">’ is the CLBLM default file name for </w:t>
      </w:r>
      <w:r w:rsidR="00B20CF6">
        <w:t xml:space="preserve">monochromatic </w:t>
      </w:r>
      <w:r w:rsidR="008110CD">
        <w:t xml:space="preserve">radiances computed for an observer </w:t>
      </w:r>
      <w:r w:rsidR="009317AD">
        <w:t>at</w:t>
      </w:r>
      <w:r w:rsidR="008110CD">
        <w:t xml:space="preserve"> </w:t>
      </w:r>
      <w:r w:rsidR="009317AD">
        <w:t>~</w:t>
      </w:r>
      <w:r w:rsidR="008110CD">
        <w:t xml:space="preserve">10 km altitude looking down at a </w:t>
      </w:r>
      <w:r w:rsidR="009317AD">
        <w:t>~</w:t>
      </w:r>
      <w:r w:rsidR="008110CD">
        <w:t xml:space="preserve">40° </w:t>
      </w:r>
      <w:r w:rsidR="00F84E27">
        <w:t>angle using</w:t>
      </w:r>
      <w:r w:rsidR="00B20CF6">
        <w:t xml:space="preserve"> atmospheric/surface data from scene number NNN</w:t>
      </w:r>
      <w:r w:rsidR="008110CD">
        <w:t>.</w:t>
      </w:r>
    </w:p>
    <w:p w14:paraId="1A45FEAF" w14:textId="77777777" w:rsidR="00EC3A44" w:rsidRDefault="00EC3A44" w:rsidP="00EC3A44"/>
    <w:p w14:paraId="626167EB" w14:textId="226FAC9C" w:rsidR="00E1246E" w:rsidRDefault="00E1246E" w:rsidP="0086426A"/>
    <w:p w14:paraId="23D458E5" w14:textId="2B30D504" w:rsidR="00E1246E" w:rsidRDefault="00E1246E" w:rsidP="0086426A"/>
    <w:p w14:paraId="093E275A" w14:textId="1681BD48" w:rsidR="00E1246E" w:rsidRDefault="00E1246E" w:rsidP="0086426A"/>
    <w:p w14:paraId="12F2A84F" w14:textId="7AF2F4DC" w:rsidR="00E1246E" w:rsidRDefault="00E1246E" w:rsidP="0086426A"/>
    <w:p w14:paraId="4CB9E5C2" w14:textId="52E3F8C9" w:rsidR="0024229A" w:rsidRDefault="0024229A"/>
    <w:p w14:paraId="48C54A3C" w14:textId="53BDBAC2" w:rsidR="0024229A" w:rsidRDefault="0024229A" w:rsidP="0024229A">
      <w:pPr>
        <w:spacing w:line="276" w:lineRule="auto"/>
        <w:jc w:val="both"/>
        <w:rPr>
          <w:color w:val="auto"/>
          <w:sz w:val="20"/>
          <w:szCs w:val="20"/>
        </w:rPr>
      </w:pPr>
    </w:p>
    <w:p w14:paraId="3915313F" w14:textId="77777777" w:rsidR="0024229A" w:rsidRDefault="0024229A" w:rsidP="0024229A">
      <w:pPr>
        <w:spacing w:line="276" w:lineRule="auto"/>
        <w:jc w:val="both"/>
        <w:rPr>
          <w:color w:val="auto"/>
          <w:sz w:val="20"/>
          <w:szCs w:val="20"/>
        </w:rPr>
      </w:pPr>
    </w:p>
    <w:p w14:paraId="2A0BD08B" w14:textId="77777777" w:rsidR="0024229A" w:rsidRPr="003F2073" w:rsidRDefault="0024229A" w:rsidP="0024229A">
      <w:pPr>
        <w:spacing w:line="276" w:lineRule="auto"/>
        <w:jc w:val="both"/>
        <w:rPr>
          <w:color w:val="auto"/>
          <w:sz w:val="20"/>
          <w:szCs w:val="20"/>
        </w:rPr>
      </w:pPr>
    </w:p>
    <w:p w14:paraId="2612DA50" w14:textId="77777777" w:rsidR="0024229A" w:rsidRDefault="0024229A" w:rsidP="0024229A">
      <w:pPr>
        <w:spacing w:line="360" w:lineRule="auto"/>
        <w:jc w:val="both"/>
        <w:rPr>
          <w:color w:val="auto"/>
        </w:rPr>
      </w:pPr>
    </w:p>
    <w:p w14:paraId="2180C663" w14:textId="0D3EB253" w:rsidR="00FE6C3A" w:rsidRPr="00875A1B" w:rsidRDefault="00FE6C3A" w:rsidP="0086426A"/>
    <w:sectPr w:rsidR="00FE6C3A" w:rsidRPr="00875A1B" w:rsidSect="00C1351C">
      <w:footerReference w:type="default" r:id="rId90"/>
      <w:pgSz w:w="12240" w:h="15840"/>
      <w:pgMar w:top="720" w:right="288" w:bottom="720" w:left="288"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Berry, Elizabeth" w:date="2022-09-20T14:23:00Z" w:initials="BE">
    <w:p w14:paraId="0C77EA5B" w14:textId="77777777" w:rsidR="003F6163" w:rsidRDefault="003F6163" w:rsidP="000B520C">
      <w:r>
        <w:rPr>
          <w:rStyle w:val="CommentReference"/>
        </w:rPr>
        <w:annotationRef/>
      </w:r>
      <w:r>
        <w:rPr>
          <w:szCs w:val="20"/>
        </w:rPr>
        <w:t>The new solar source functions are currently located here /nas/project/p2326/broot/. The plan was to make these available to the user on zenodo. Perhaps we should note that here?</w:t>
      </w:r>
    </w:p>
  </w:comment>
  <w:comment w:id="27" w:author="Cady-Pereira, Karen [2]" w:date="2023-03-16T16:47:00Z" w:initials="KC">
    <w:p w14:paraId="6FB041EF" w14:textId="77777777" w:rsidR="00721AD5" w:rsidRDefault="00721AD5" w:rsidP="00B030B4">
      <w:r>
        <w:rPr>
          <w:rStyle w:val="CommentReference"/>
        </w:rPr>
        <w:annotationRef/>
      </w:r>
      <w:r>
        <w:rPr>
          <w:szCs w:val="20"/>
        </w:rPr>
        <w:t>No, that should be noted on the GitHub page, along with the line file info.</w:t>
      </w:r>
    </w:p>
  </w:comment>
  <w:comment w:id="28" w:author="Cady-Pereira, Karen [2]" w:date="2023-05-01T10:41:00Z" w:initials="KC">
    <w:p w14:paraId="1D264856" w14:textId="77777777" w:rsidR="00F47A7E" w:rsidRDefault="00F47A7E" w:rsidP="00A67F40">
      <w:r>
        <w:rPr>
          <w:rStyle w:val="CommentReference"/>
        </w:rPr>
        <w:annotationRef/>
      </w:r>
      <w:r>
        <w:rPr>
          <w:szCs w:val="20"/>
        </w:rPr>
        <w:t>Not true.</w:t>
      </w:r>
    </w:p>
    <w:p w14:paraId="564CD3EC" w14:textId="77777777" w:rsidR="00F47A7E" w:rsidRDefault="00F47A7E" w:rsidP="00A67F40"/>
  </w:comment>
  <w:comment w:id="42" w:author="Berry, Elizabeth" w:date="2022-09-20T13:44:00Z" w:initials="BE">
    <w:p w14:paraId="30C6A746" w14:textId="1DCECBF1" w:rsidR="002D564D" w:rsidRDefault="002D564D" w:rsidP="00417662">
      <w:r>
        <w:rPr>
          <w:rStyle w:val="CommentReference"/>
        </w:rPr>
        <w:annotationRef/>
      </w:r>
      <w:r>
        <w:rPr>
          <w:szCs w:val="20"/>
        </w:rPr>
        <w:t>I presume we will update this section with a collection of smoke tests</w:t>
      </w:r>
    </w:p>
  </w:comment>
  <w:comment w:id="43" w:author="Cady-Pereira, Karen [2]" w:date="2023-03-16T16:51:00Z" w:initials="KC">
    <w:p w14:paraId="5DAC0A08" w14:textId="77777777" w:rsidR="00721AD5" w:rsidRDefault="00721AD5" w:rsidP="00AA6688">
      <w:r>
        <w:rPr>
          <w:rStyle w:val="CommentReference"/>
        </w:rPr>
        <w:annotationRef/>
      </w:r>
      <w:r>
        <w:rPr>
          <w:szCs w:val="20"/>
        </w:rPr>
        <w:t>Good point.  It has always been awkward to have examples and smoke tests. Having just one set is a good idea, especially because the CLBLM tests include a wide range of situations.</w:t>
      </w:r>
    </w:p>
  </w:comment>
  <w:comment w:id="61" w:author="Berry, Elizabeth" w:date="2022-09-21T10:15:00Z" w:initials="BE">
    <w:p w14:paraId="0EC411A4" w14:textId="085B05D0" w:rsidR="00B53758" w:rsidRDefault="00B53758" w:rsidP="00D90E68">
      <w:r>
        <w:rPr>
          <w:rStyle w:val="CommentReference"/>
        </w:rPr>
        <w:annotationRef/>
      </w:r>
      <w:r>
        <w:rPr>
          <w:szCs w:val="20"/>
        </w:rPr>
        <w:t>I’m not sure NLTE will be part of the initial release?</w:t>
      </w:r>
    </w:p>
  </w:comment>
  <w:comment w:id="98" w:author="Berry, Elizabeth" w:date="2022-09-20T14:05:00Z" w:initials="BE">
    <w:p w14:paraId="6BAEE589" w14:textId="130C8C55" w:rsidR="00944589" w:rsidRDefault="00944589" w:rsidP="00944589">
      <w:r>
        <w:rPr>
          <w:rStyle w:val="CommentReference"/>
        </w:rPr>
        <w:annotationRef/>
      </w:r>
      <w:r>
        <w:rPr>
          <w:szCs w:val="20"/>
        </w:rPr>
        <w:t xml:space="preserve">We need to address the issue of the new solar source files. I will do that here, but I’m not sure it’s the best place for it. Possibly remove references to Kuru* throughout?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77EA5B" w15:done="0"/>
  <w15:commentEx w15:paraId="6FB041EF" w15:paraIdParent="0C77EA5B" w15:done="0"/>
  <w15:commentEx w15:paraId="564CD3EC" w15:done="0"/>
  <w15:commentEx w15:paraId="30C6A746" w15:done="0"/>
  <w15:commentEx w15:paraId="5DAC0A08" w15:paraIdParent="30C6A746" w15:done="0"/>
  <w15:commentEx w15:paraId="0EC411A4" w15:done="0"/>
  <w15:commentEx w15:paraId="6BAEE5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4B79" w16cex:dateUtc="2022-09-20T18:23:00Z"/>
  <w16cex:commentExtensible w16cex:durableId="27BDC68B" w16cex:dateUtc="2023-03-16T20:47:00Z"/>
  <w16cex:commentExtensible w16cex:durableId="27FA15E4" w16cex:dateUtc="2023-05-01T14:41:00Z"/>
  <w16cex:commentExtensible w16cex:durableId="26D4422A" w16cex:dateUtc="2022-09-20T17:44:00Z"/>
  <w16cex:commentExtensible w16cex:durableId="27BDC784" w16cex:dateUtc="2023-03-16T20:51:00Z"/>
  <w16cex:commentExtensible w16cex:durableId="26D562D2" w16cex:dateUtc="2022-09-21T14:15:00Z"/>
  <w16cex:commentExtensible w16cex:durableId="26D5A27F" w16cex:dateUtc="2022-09-20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77EA5B" w16cid:durableId="26D44B79"/>
  <w16cid:commentId w16cid:paraId="6FB041EF" w16cid:durableId="27BDC68B"/>
  <w16cid:commentId w16cid:paraId="564CD3EC" w16cid:durableId="27FA15E4"/>
  <w16cid:commentId w16cid:paraId="30C6A746" w16cid:durableId="26D4422A"/>
  <w16cid:commentId w16cid:paraId="5DAC0A08" w16cid:durableId="27BDC784"/>
  <w16cid:commentId w16cid:paraId="0EC411A4" w16cid:durableId="26D562D2"/>
  <w16cid:commentId w16cid:paraId="6BAEE589" w16cid:durableId="26D5A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04AD" w14:textId="77777777" w:rsidR="00206665" w:rsidRDefault="00206665" w:rsidP="0086426A">
      <w:r>
        <w:separator/>
      </w:r>
    </w:p>
  </w:endnote>
  <w:endnote w:type="continuationSeparator" w:id="0">
    <w:p w14:paraId="00245C72" w14:textId="77777777" w:rsidR="00206665" w:rsidRDefault="00206665" w:rsidP="0086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5328"/>
      <w:docPartObj>
        <w:docPartGallery w:val="Page Numbers (Bottom of Page)"/>
        <w:docPartUnique/>
      </w:docPartObj>
    </w:sdtPr>
    <w:sdtEndPr>
      <w:rPr>
        <w:noProof/>
      </w:rPr>
    </w:sdtEndPr>
    <w:sdtContent>
      <w:p w14:paraId="0ADAB62E" w14:textId="20F60B54" w:rsidR="00403BC8" w:rsidRDefault="00403BC8">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4E2BB1FC" w14:textId="77777777" w:rsidR="00403BC8" w:rsidRDefault="00403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633F" w14:textId="77777777" w:rsidR="00206665" w:rsidRDefault="00206665" w:rsidP="0086426A">
      <w:r>
        <w:separator/>
      </w:r>
    </w:p>
  </w:footnote>
  <w:footnote w:type="continuationSeparator" w:id="0">
    <w:p w14:paraId="0FDF29CF" w14:textId="77777777" w:rsidR="00206665" w:rsidRDefault="00206665" w:rsidP="0086426A">
      <w:r>
        <w:continuationSeparator/>
      </w:r>
    </w:p>
  </w:footnote>
  <w:footnote w:id="1">
    <w:p w14:paraId="1C8A945F" w14:textId="4AAAB82C" w:rsidR="00403BC8" w:rsidRPr="00C47F49" w:rsidRDefault="00403BC8">
      <w:pPr>
        <w:pStyle w:val="FootnoteText"/>
        <w:rPr>
          <w:sz w:val="20"/>
        </w:rPr>
      </w:pPr>
      <w:r>
        <w:rPr>
          <w:rStyle w:val="FootnoteReference"/>
        </w:rPr>
        <w:footnoteRef/>
      </w:r>
      <w:r>
        <w:t xml:space="preserve"> </w:t>
      </w:r>
      <w:r w:rsidRPr="00C47F49">
        <w:rPr>
          <w:sz w:val="20"/>
        </w:rPr>
        <w:t xml:space="preserve">Theses default may be overridden at run time through the input user-directives (Sec. </w:t>
      </w:r>
      <w:r w:rsidRPr="00C47F49">
        <w:rPr>
          <w:sz w:val="20"/>
        </w:rPr>
        <w:fldChar w:fldCharType="begin"/>
      </w:r>
      <w:r w:rsidRPr="00C47F49">
        <w:rPr>
          <w:sz w:val="20"/>
        </w:rPr>
        <w:instrText xml:space="preserve"> REF _Ref525162855 \r \h </w:instrText>
      </w:r>
      <w:r>
        <w:rPr>
          <w:sz w:val="20"/>
        </w:rPr>
        <w:instrText xml:space="preserve"> \* MERGEFORMAT </w:instrText>
      </w:r>
      <w:r w:rsidRPr="00C47F49">
        <w:rPr>
          <w:sz w:val="20"/>
        </w:rPr>
      </w:r>
      <w:r w:rsidRPr="00C47F49">
        <w:rPr>
          <w:sz w:val="20"/>
        </w:rPr>
        <w:fldChar w:fldCharType="separate"/>
      </w:r>
      <w:r w:rsidRPr="00C47F49">
        <w:rPr>
          <w:sz w:val="20"/>
        </w:rPr>
        <w:t>3</w:t>
      </w:r>
      <w:r w:rsidRPr="00C47F49">
        <w:rPr>
          <w:sz w:val="20"/>
        </w:rPr>
        <w:fldChar w:fldCharType="end"/>
      </w:r>
      <w:r w:rsidRPr="00C47F49">
        <w:rPr>
          <w:sz w:val="20"/>
        </w:rPr>
        <w:t>)</w:t>
      </w:r>
    </w:p>
  </w:footnote>
  <w:footnote w:id="2">
    <w:p w14:paraId="0BFA77F2" w14:textId="5C6B9FA0" w:rsidR="00403BC8" w:rsidRPr="00C03A3C" w:rsidRDefault="00403BC8">
      <w:pPr>
        <w:pStyle w:val="FootnoteText"/>
        <w:rPr>
          <w:sz w:val="20"/>
        </w:rPr>
      </w:pPr>
      <w:r>
        <w:rPr>
          <w:rStyle w:val="FootnoteReference"/>
        </w:rPr>
        <w:footnoteRef/>
      </w:r>
      <w:r>
        <w:t xml:space="preserve"> </w:t>
      </w:r>
      <w:r w:rsidRPr="00C03A3C">
        <w:rPr>
          <w:sz w:val="20"/>
        </w:rPr>
        <w:t xml:space="preserve">The plan for future releases is to convert the LBLRTM TAPE3 file </w:t>
      </w:r>
      <w:r>
        <w:rPr>
          <w:sz w:val="20"/>
        </w:rPr>
        <w:t>to</w:t>
      </w:r>
      <w:r w:rsidRPr="00C03A3C">
        <w:rPr>
          <w:sz w:val="20"/>
        </w:rPr>
        <w:t xml:space="preserve"> NetCDF format.</w:t>
      </w:r>
    </w:p>
  </w:footnote>
  <w:footnote w:id="3">
    <w:p w14:paraId="497E89D5" w14:textId="35CA9FF5" w:rsidR="00403BC8" w:rsidRPr="003A7727" w:rsidRDefault="00403BC8" w:rsidP="009D41F0">
      <w:pPr>
        <w:spacing w:after="200" w:line="360" w:lineRule="auto"/>
        <w:jc w:val="both"/>
        <w:rPr>
          <w:color w:val="auto"/>
        </w:rPr>
      </w:pPr>
      <w:r>
        <w:rPr>
          <w:rStyle w:val="FootnoteReference"/>
        </w:rPr>
        <w:footnoteRef/>
      </w:r>
      <w:r>
        <w:t xml:space="preserve"> </w:t>
      </w:r>
      <w:r w:rsidRPr="009D41F0">
        <w:rPr>
          <w:sz w:val="20"/>
          <w:szCs w:val="20"/>
        </w:rPr>
        <w:t>Total path transmittance being one element of cumulative transmittance profile, if both appear in the product list, only the latter is output.</w:t>
      </w:r>
      <w:r>
        <w:t xml:space="preserve"> </w:t>
      </w:r>
    </w:p>
    <w:p w14:paraId="4F5344EF" w14:textId="3664863C" w:rsidR="00403BC8" w:rsidRDefault="00403BC8">
      <w:pPr>
        <w:pStyle w:val="FootnoteText"/>
      </w:pPr>
    </w:p>
  </w:footnote>
  <w:footnote w:id="4">
    <w:p w14:paraId="38270D52" w14:textId="79F586EC" w:rsidR="00403BC8" w:rsidRDefault="00403BC8">
      <w:pPr>
        <w:pStyle w:val="FootnoteText"/>
      </w:pPr>
      <w:r>
        <w:rPr>
          <w:rStyle w:val="FootnoteReference"/>
        </w:rPr>
        <w:footnoteRef/>
      </w:r>
      <w:r>
        <w:t xml:space="preserve"> </w:t>
      </w:r>
      <w:r w:rsidRPr="00665D4E">
        <w:rPr>
          <w:sz w:val="20"/>
        </w:rPr>
        <w:t>Unless the observer is looking at a target</w:t>
      </w:r>
      <w:r>
        <w:rPr>
          <w:sz w:val="20"/>
        </w:rPr>
        <w:t xml:space="preserve"> (option not available yet)</w:t>
      </w:r>
      <w:r w:rsidRPr="00665D4E">
        <w:rPr>
          <w:sz w:val="20"/>
        </w:rPr>
        <w:t>, this layer corresponds to the highest layer on the RT grid.</w:t>
      </w:r>
    </w:p>
  </w:footnote>
  <w:footnote w:id="5">
    <w:p w14:paraId="2FA8B72D" w14:textId="77777777" w:rsidR="00944589" w:rsidRPr="00682BFF" w:rsidRDefault="00944589" w:rsidP="00944589">
      <w:pPr>
        <w:pStyle w:val="FootnoteText"/>
        <w:rPr>
          <w:color w:val="auto"/>
          <w:sz w:val="20"/>
        </w:rPr>
      </w:pPr>
      <w:r>
        <w:rPr>
          <w:rStyle w:val="FootnoteReference"/>
        </w:rPr>
        <w:footnoteRef/>
      </w:r>
      <w:r w:rsidRPr="00682BFF">
        <w:rPr>
          <w:color w:val="auto"/>
          <w:sz w:val="20"/>
        </w:rPr>
        <w:t>Average solar activity over</w:t>
      </w:r>
      <w:r>
        <w:rPr>
          <w:color w:val="auto"/>
          <w:sz w:val="20"/>
        </w:rPr>
        <w:t xml:space="preserve"> cycles 13-24 (from NRLSSI2)</w:t>
      </w:r>
    </w:p>
  </w:footnote>
  <w:footnote w:id="6">
    <w:p w14:paraId="2DA6834A" w14:textId="7979CD1F" w:rsidR="00403BC8" w:rsidRDefault="00403BC8">
      <w:pPr>
        <w:pStyle w:val="FootnoteText"/>
      </w:pPr>
      <w:r>
        <w:rPr>
          <w:rStyle w:val="FootnoteReference"/>
        </w:rPr>
        <w:footnoteRef/>
      </w:r>
      <w:r>
        <w:t xml:space="preserve"> </w:t>
      </w:r>
      <w:r w:rsidRPr="00116AAA">
        <w:rPr>
          <w:sz w:val="20"/>
        </w:rPr>
        <w:t>Optical depths are not an allowed type.</w:t>
      </w:r>
    </w:p>
  </w:footnote>
  <w:footnote w:id="7">
    <w:p w14:paraId="2EB5B1D0" w14:textId="73FBD4CA" w:rsidR="00403BC8" w:rsidRDefault="00403BC8">
      <w:pPr>
        <w:pStyle w:val="FootnoteText"/>
      </w:pPr>
      <w:r>
        <w:rPr>
          <w:rStyle w:val="FootnoteReference"/>
        </w:rPr>
        <w:footnoteRef/>
      </w:r>
      <w:r>
        <w:t xml:space="preserve"> </w:t>
      </w:r>
      <w:r w:rsidRPr="00862854">
        <w:rPr>
          <w:sz w:val="20"/>
        </w:rPr>
        <w:t xml:space="preserve">Any </w:t>
      </w:r>
      <w:r>
        <w:rPr>
          <w:sz w:val="20"/>
        </w:rPr>
        <w:t>additional</w:t>
      </w:r>
      <w:r w:rsidRPr="00862854">
        <w:rPr>
          <w:sz w:val="20"/>
        </w:rPr>
        <w:t xml:space="preserve"> groups present in the input user-directive file </w:t>
      </w:r>
      <w:r>
        <w:rPr>
          <w:sz w:val="20"/>
        </w:rPr>
        <w:t>are</w:t>
      </w:r>
      <w:r w:rsidRPr="00862854">
        <w:rPr>
          <w:sz w:val="20"/>
        </w:rPr>
        <w:t xml:space="preserve"> ignored</w:t>
      </w:r>
      <w:r>
        <w:rPr>
          <w:sz w:val="20"/>
        </w:rPr>
        <w:t xml:space="preserve"> by </w:t>
      </w:r>
      <w:proofErr w:type="gramStart"/>
      <w:r>
        <w:rPr>
          <w:sz w:val="20"/>
        </w:rPr>
        <w:t>CLBLM</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80"/>
    <w:multiLevelType w:val="hybridMultilevel"/>
    <w:tmpl w:val="37C4E044"/>
    <w:lvl w:ilvl="0" w:tplc="C8FE6D78">
      <w:start w:val="1"/>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D5F5C"/>
    <w:multiLevelType w:val="hybridMultilevel"/>
    <w:tmpl w:val="9CFCE1B8"/>
    <w:lvl w:ilvl="0" w:tplc="065A09A6">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AE13A3"/>
    <w:multiLevelType w:val="hybridMultilevel"/>
    <w:tmpl w:val="D0EA4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F5D76"/>
    <w:multiLevelType w:val="hybridMultilevel"/>
    <w:tmpl w:val="54361550"/>
    <w:lvl w:ilvl="0" w:tplc="B6B4BC8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E164A"/>
    <w:multiLevelType w:val="hybridMultilevel"/>
    <w:tmpl w:val="064E4260"/>
    <w:lvl w:ilvl="0" w:tplc="828E02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7E5FC0"/>
    <w:multiLevelType w:val="hybridMultilevel"/>
    <w:tmpl w:val="396679DA"/>
    <w:lvl w:ilvl="0" w:tplc="924605E8">
      <w:start w:val="1"/>
      <w:numFmt w:val="bullet"/>
      <w:lvlText w:val="-"/>
      <w:lvlJc w:val="left"/>
      <w:pPr>
        <w:ind w:left="720" w:hanging="360"/>
      </w:pPr>
      <w:rPr>
        <w:rFonts w:ascii="Calibri" w:eastAsia="Calibri" w:hAnsi="Calibri"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B5453"/>
    <w:multiLevelType w:val="multilevel"/>
    <w:tmpl w:val="B61E159E"/>
    <w:lvl w:ilvl="0">
      <w:start w:val="1"/>
      <w:numFmt w:val="decimal"/>
      <w:pStyle w:val="Heading1"/>
      <w:lvlText w:val="%1."/>
      <w:lvlJc w:val="left"/>
      <w:pPr>
        <w:ind w:left="360" w:hanging="360"/>
      </w:pPr>
    </w:lvl>
    <w:lvl w:ilvl="1">
      <w:start w:val="1"/>
      <w:numFmt w:val="decimal"/>
      <w:pStyle w:val="Heading2"/>
      <w:lvlText w:val="%1.%2."/>
      <w:lvlJc w:val="left"/>
      <w:pPr>
        <w:ind w:left="882" w:hanging="432"/>
      </w:pPr>
    </w:lvl>
    <w:lvl w:ilvl="2">
      <w:start w:val="1"/>
      <w:numFmt w:val="decimal"/>
      <w:pStyle w:val="Heading3"/>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4631A7"/>
    <w:multiLevelType w:val="multilevel"/>
    <w:tmpl w:val="763C54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0D076E"/>
    <w:multiLevelType w:val="hybridMultilevel"/>
    <w:tmpl w:val="70BE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EB3533"/>
    <w:multiLevelType w:val="hybridMultilevel"/>
    <w:tmpl w:val="0A1C3BBC"/>
    <w:lvl w:ilvl="0" w:tplc="9AB6A1DC">
      <w:numFmt w:val="bullet"/>
      <w:lvlText w:val=""/>
      <w:lvlJc w:val="left"/>
      <w:pPr>
        <w:ind w:left="720" w:hanging="360"/>
      </w:pPr>
      <w:rPr>
        <w:rFonts w:ascii="Wingdings" w:eastAsia="Calibr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423F9"/>
    <w:multiLevelType w:val="hybridMultilevel"/>
    <w:tmpl w:val="DF263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1F9F"/>
    <w:multiLevelType w:val="hybridMultilevel"/>
    <w:tmpl w:val="5B8A4A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55F2D"/>
    <w:multiLevelType w:val="multilevel"/>
    <w:tmpl w:val="18CEFD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696E9F"/>
    <w:multiLevelType w:val="hybridMultilevel"/>
    <w:tmpl w:val="4A7253C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601ED"/>
    <w:multiLevelType w:val="hybridMultilevel"/>
    <w:tmpl w:val="8560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A7E64"/>
    <w:multiLevelType w:val="hybridMultilevel"/>
    <w:tmpl w:val="1B2E105E"/>
    <w:lvl w:ilvl="0" w:tplc="924605E8">
      <w:start w:val="1"/>
      <w:numFmt w:val="bullet"/>
      <w:lvlText w:val="-"/>
      <w:lvlJc w:val="left"/>
      <w:pPr>
        <w:ind w:left="780" w:hanging="360"/>
      </w:pPr>
      <w:rPr>
        <w:rFonts w:ascii="Calibri" w:eastAsia="Calibri" w:hAnsi="Calibri" w:cs="Times New Roman" w:hint="default"/>
        <w:b w:val="0"/>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89B2FCA"/>
    <w:multiLevelType w:val="hybridMultilevel"/>
    <w:tmpl w:val="A2EC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411157">
    <w:abstractNumId w:val="4"/>
  </w:num>
  <w:num w:numId="2" w16cid:durableId="110782898">
    <w:abstractNumId w:val="8"/>
  </w:num>
  <w:num w:numId="3" w16cid:durableId="445125162">
    <w:abstractNumId w:val="13"/>
  </w:num>
  <w:num w:numId="4" w16cid:durableId="1106463440">
    <w:abstractNumId w:val="2"/>
  </w:num>
  <w:num w:numId="5" w16cid:durableId="427846369">
    <w:abstractNumId w:val="7"/>
  </w:num>
  <w:num w:numId="6" w16cid:durableId="202717574">
    <w:abstractNumId w:val="16"/>
  </w:num>
  <w:num w:numId="7" w16cid:durableId="544753252">
    <w:abstractNumId w:val="1"/>
  </w:num>
  <w:num w:numId="8" w16cid:durableId="1168985369">
    <w:abstractNumId w:val="10"/>
  </w:num>
  <w:num w:numId="9" w16cid:durableId="4802712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42659">
    <w:abstractNumId w:val="3"/>
  </w:num>
  <w:num w:numId="11" w16cid:durableId="945650210">
    <w:abstractNumId w:val="14"/>
  </w:num>
  <w:num w:numId="12" w16cid:durableId="204565619">
    <w:abstractNumId w:val="6"/>
  </w:num>
  <w:num w:numId="13" w16cid:durableId="14892047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40623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5863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7467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3538465">
    <w:abstractNumId w:val="11"/>
  </w:num>
  <w:num w:numId="18" w16cid:durableId="12604075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0888874">
    <w:abstractNumId w:val="9"/>
  </w:num>
  <w:num w:numId="20" w16cid:durableId="20185329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722221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04536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9785454">
    <w:abstractNumId w:val="0"/>
  </w:num>
  <w:num w:numId="24" w16cid:durableId="1626497733">
    <w:abstractNumId w:val="17"/>
  </w:num>
  <w:num w:numId="25" w16cid:durableId="537283167">
    <w:abstractNumId w:val="5"/>
  </w:num>
  <w:num w:numId="26" w16cid:durableId="7127696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101919">
    <w:abstractNumId w:val="12"/>
  </w:num>
  <w:num w:numId="28" w16cid:durableId="1806004026">
    <w:abstractNumId w:val="15"/>
  </w:num>
  <w:num w:numId="29" w16cid:durableId="9875111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dy-Pereira, Karen [2]">
    <w15:presenceInfo w15:providerId="AD" w15:userId="S::I64845@veriskgov.com::3330f5cc-f139-415e-b812-cc9b7541a0d6"/>
  </w15:person>
  <w15:person w15:author="Berry, Elizabeth">
    <w15:presenceInfo w15:providerId="AD" w15:userId="S::i31631@verisk.com::ba26b75e-db75-4ff8-acdd-a9b00a084e5c"/>
  </w15:person>
  <w15:person w15:author="Cady-Pereira, Karen">
    <w15:presenceInfo w15:providerId="AD" w15:userId="S::i64845@veriskgov.com::3330f5cc-f139-415e-b812-cc9b7541a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1B"/>
    <w:rsid w:val="000005AF"/>
    <w:rsid w:val="00001E06"/>
    <w:rsid w:val="0000256C"/>
    <w:rsid w:val="00002922"/>
    <w:rsid w:val="00002DE4"/>
    <w:rsid w:val="0000389D"/>
    <w:rsid w:val="000052D1"/>
    <w:rsid w:val="000059C3"/>
    <w:rsid w:val="000066AE"/>
    <w:rsid w:val="00006791"/>
    <w:rsid w:val="0000745F"/>
    <w:rsid w:val="00007725"/>
    <w:rsid w:val="00007860"/>
    <w:rsid w:val="00007C03"/>
    <w:rsid w:val="00010F4B"/>
    <w:rsid w:val="0001256A"/>
    <w:rsid w:val="000126A3"/>
    <w:rsid w:val="00013D65"/>
    <w:rsid w:val="00014568"/>
    <w:rsid w:val="00014FE4"/>
    <w:rsid w:val="000151B8"/>
    <w:rsid w:val="000156E8"/>
    <w:rsid w:val="00015D6F"/>
    <w:rsid w:val="00016107"/>
    <w:rsid w:val="00016253"/>
    <w:rsid w:val="00016812"/>
    <w:rsid w:val="00016C51"/>
    <w:rsid w:val="00016E25"/>
    <w:rsid w:val="00016E9D"/>
    <w:rsid w:val="0002076F"/>
    <w:rsid w:val="00020D4D"/>
    <w:rsid w:val="00020F23"/>
    <w:rsid w:val="00021494"/>
    <w:rsid w:val="00021FEE"/>
    <w:rsid w:val="00022937"/>
    <w:rsid w:val="000230D8"/>
    <w:rsid w:val="00023625"/>
    <w:rsid w:val="00023BB3"/>
    <w:rsid w:val="00023DF5"/>
    <w:rsid w:val="00025443"/>
    <w:rsid w:val="0002580F"/>
    <w:rsid w:val="00026038"/>
    <w:rsid w:val="0002691F"/>
    <w:rsid w:val="00027B2A"/>
    <w:rsid w:val="00027BD5"/>
    <w:rsid w:val="000331B6"/>
    <w:rsid w:val="0003332B"/>
    <w:rsid w:val="00033ED9"/>
    <w:rsid w:val="000357DD"/>
    <w:rsid w:val="00035A13"/>
    <w:rsid w:val="00035DD0"/>
    <w:rsid w:val="000373E6"/>
    <w:rsid w:val="00037C13"/>
    <w:rsid w:val="00037C73"/>
    <w:rsid w:val="00037F46"/>
    <w:rsid w:val="00037FFB"/>
    <w:rsid w:val="0004134B"/>
    <w:rsid w:val="000419F7"/>
    <w:rsid w:val="00041D99"/>
    <w:rsid w:val="0004201B"/>
    <w:rsid w:val="00042496"/>
    <w:rsid w:val="00043494"/>
    <w:rsid w:val="00043CD0"/>
    <w:rsid w:val="000448D9"/>
    <w:rsid w:val="0004500C"/>
    <w:rsid w:val="00046A10"/>
    <w:rsid w:val="00047D17"/>
    <w:rsid w:val="000501F9"/>
    <w:rsid w:val="00050212"/>
    <w:rsid w:val="000503B9"/>
    <w:rsid w:val="000505E6"/>
    <w:rsid w:val="000529B1"/>
    <w:rsid w:val="00053360"/>
    <w:rsid w:val="000534E4"/>
    <w:rsid w:val="000535E8"/>
    <w:rsid w:val="00053F0E"/>
    <w:rsid w:val="0005525C"/>
    <w:rsid w:val="00055510"/>
    <w:rsid w:val="00055BB3"/>
    <w:rsid w:val="0005757E"/>
    <w:rsid w:val="00060126"/>
    <w:rsid w:val="000604BA"/>
    <w:rsid w:val="000609B9"/>
    <w:rsid w:val="00060A56"/>
    <w:rsid w:val="00060A7D"/>
    <w:rsid w:val="00060F9B"/>
    <w:rsid w:val="000616A9"/>
    <w:rsid w:val="00061AFE"/>
    <w:rsid w:val="0006221C"/>
    <w:rsid w:val="000627AD"/>
    <w:rsid w:val="0006352C"/>
    <w:rsid w:val="00063679"/>
    <w:rsid w:val="00065576"/>
    <w:rsid w:val="000655B3"/>
    <w:rsid w:val="0006561E"/>
    <w:rsid w:val="00067822"/>
    <w:rsid w:val="00070497"/>
    <w:rsid w:val="000711C0"/>
    <w:rsid w:val="00072792"/>
    <w:rsid w:val="0007290C"/>
    <w:rsid w:val="00073C0B"/>
    <w:rsid w:val="000749B3"/>
    <w:rsid w:val="00074C96"/>
    <w:rsid w:val="00074DCC"/>
    <w:rsid w:val="00075187"/>
    <w:rsid w:val="0007537B"/>
    <w:rsid w:val="000756EC"/>
    <w:rsid w:val="000757B2"/>
    <w:rsid w:val="00075B5A"/>
    <w:rsid w:val="00076320"/>
    <w:rsid w:val="0007645E"/>
    <w:rsid w:val="00076609"/>
    <w:rsid w:val="0007674D"/>
    <w:rsid w:val="00076DA8"/>
    <w:rsid w:val="00076E5D"/>
    <w:rsid w:val="0008051D"/>
    <w:rsid w:val="0008164D"/>
    <w:rsid w:val="00082CF4"/>
    <w:rsid w:val="00084224"/>
    <w:rsid w:val="000901D9"/>
    <w:rsid w:val="00090707"/>
    <w:rsid w:val="00090893"/>
    <w:rsid w:val="00092D0B"/>
    <w:rsid w:val="000930BB"/>
    <w:rsid w:val="000939CC"/>
    <w:rsid w:val="00094041"/>
    <w:rsid w:val="00094604"/>
    <w:rsid w:val="00095CED"/>
    <w:rsid w:val="00096207"/>
    <w:rsid w:val="00096491"/>
    <w:rsid w:val="000A0725"/>
    <w:rsid w:val="000A10E3"/>
    <w:rsid w:val="000A144C"/>
    <w:rsid w:val="000A258F"/>
    <w:rsid w:val="000A2D5C"/>
    <w:rsid w:val="000A31FC"/>
    <w:rsid w:val="000A41E3"/>
    <w:rsid w:val="000A4A91"/>
    <w:rsid w:val="000A61C5"/>
    <w:rsid w:val="000A754D"/>
    <w:rsid w:val="000A7A22"/>
    <w:rsid w:val="000B0248"/>
    <w:rsid w:val="000B0914"/>
    <w:rsid w:val="000B12DE"/>
    <w:rsid w:val="000B1B25"/>
    <w:rsid w:val="000B2AC8"/>
    <w:rsid w:val="000B53DC"/>
    <w:rsid w:val="000B6063"/>
    <w:rsid w:val="000B6F33"/>
    <w:rsid w:val="000B704E"/>
    <w:rsid w:val="000B74D2"/>
    <w:rsid w:val="000C1475"/>
    <w:rsid w:val="000C22E3"/>
    <w:rsid w:val="000C2593"/>
    <w:rsid w:val="000C42B7"/>
    <w:rsid w:val="000C446D"/>
    <w:rsid w:val="000C47C0"/>
    <w:rsid w:val="000C799E"/>
    <w:rsid w:val="000D00B7"/>
    <w:rsid w:val="000D0DBA"/>
    <w:rsid w:val="000D0EB5"/>
    <w:rsid w:val="000D2755"/>
    <w:rsid w:val="000D2B51"/>
    <w:rsid w:val="000D2F43"/>
    <w:rsid w:val="000D34F6"/>
    <w:rsid w:val="000D3D51"/>
    <w:rsid w:val="000D44A3"/>
    <w:rsid w:val="000D4C52"/>
    <w:rsid w:val="000D525E"/>
    <w:rsid w:val="000D705F"/>
    <w:rsid w:val="000E10A9"/>
    <w:rsid w:val="000E11C5"/>
    <w:rsid w:val="000E4B9D"/>
    <w:rsid w:val="000E5370"/>
    <w:rsid w:val="000E5798"/>
    <w:rsid w:val="000E67B8"/>
    <w:rsid w:val="000E6BE8"/>
    <w:rsid w:val="000E6D97"/>
    <w:rsid w:val="000E7164"/>
    <w:rsid w:val="000F0597"/>
    <w:rsid w:val="000F0987"/>
    <w:rsid w:val="000F0B4A"/>
    <w:rsid w:val="000F1379"/>
    <w:rsid w:val="000F2567"/>
    <w:rsid w:val="000F2DA4"/>
    <w:rsid w:val="000F37C7"/>
    <w:rsid w:val="000F38A2"/>
    <w:rsid w:val="000F4B0D"/>
    <w:rsid w:val="000F6AF3"/>
    <w:rsid w:val="000F763E"/>
    <w:rsid w:val="00100BA9"/>
    <w:rsid w:val="0010130C"/>
    <w:rsid w:val="00102D15"/>
    <w:rsid w:val="0010457F"/>
    <w:rsid w:val="00105036"/>
    <w:rsid w:val="00105FC8"/>
    <w:rsid w:val="00106768"/>
    <w:rsid w:val="00107647"/>
    <w:rsid w:val="00110B19"/>
    <w:rsid w:val="00111ACC"/>
    <w:rsid w:val="0011200D"/>
    <w:rsid w:val="00114722"/>
    <w:rsid w:val="00115021"/>
    <w:rsid w:val="0011505D"/>
    <w:rsid w:val="001159C7"/>
    <w:rsid w:val="0011689F"/>
    <w:rsid w:val="00116AAA"/>
    <w:rsid w:val="00116F9D"/>
    <w:rsid w:val="001176FE"/>
    <w:rsid w:val="00117C29"/>
    <w:rsid w:val="00117DD7"/>
    <w:rsid w:val="00121C80"/>
    <w:rsid w:val="00121D53"/>
    <w:rsid w:val="00122C4E"/>
    <w:rsid w:val="00123BCD"/>
    <w:rsid w:val="00123ECF"/>
    <w:rsid w:val="00124A1D"/>
    <w:rsid w:val="00124A5E"/>
    <w:rsid w:val="0012545E"/>
    <w:rsid w:val="00125707"/>
    <w:rsid w:val="00125718"/>
    <w:rsid w:val="00125A92"/>
    <w:rsid w:val="0012646E"/>
    <w:rsid w:val="0012656F"/>
    <w:rsid w:val="00126737"/>
    <w:rsid w:val="0013045E"/>
    <w:rsid w:val="00130ABE"/>
    <w:rsid w:val="00130B1B"/>
    <w:rsid w:val="00132B6E"/>
    <w:rsid w:val="0013305B"/>
    <w:rsid w:val="00133293"/>
    <w:rsid w:val="0013484E"/>
    <w:rsid w:val="00135E45"/>
    <w:rsid w:val="00137041"/>
    <w:rsid w:val="001371F3"/>
    <w:rsid w:val="00137F3A"/>
    <w:rsid w:val="0014038E"/>
    <w:rsid w:val="00140B14"/>
    <w:rsid w:val="00141386"/>
    <w:rsid w:val="0014152C"/>
    <w:rsid w:val="00141B55"/>
    <w:rsid w:val="001420CE"/>
    <w:rsid w:val="0014210D"/>
    <w:rsid w:val="00142840"/>
    <w:rsid w:val="00143614"/>
    <w:rsid w:val="00144440"/>
    <w:rsid w:val="00144C1E"/>
    <w:rsid w:val="001454AD"/>
    <w:rsid w:val="00146B37"/>
    <w:rsid w:val="00150A7E"/>
    <w:rsid w:val="00152928"/>
    <w:rsid w:val="00153600"/>
    <w:rsid w:val="0015475F"/>
    <w:rsid w:val="0015561B"/>
    <w:rsid w:val="00155D33"/>
    <w:rsid w:val="00156096"/>
    <w:rsid w:val="00156743"/>
    <w:rsid w:val="00157FAB"/>
    <w:rsid w:val="00160A45"/>
    <w:rsid w:val="00160ADE"/>
    <w:rsid w:val="00160D75"/>
    <w:rsid w:val="00162F20"/>
    <w:rsid w:val="0016344D"/>
    <w:rsid w:val="001641EA"/>
    <w:rsid w:val="00164CD8"/>
    <w:rsid w:val="00165027"/>
    <w:rsid w:val="00165697"/>
    <w:rsid w:val="00165703"/>
    <w:rsid w:val="00166010"/>
    <w:rsid w:val="0016644A"/>
    <w:rsid w:val="001664D6"/>
    <w:rsid w:val="00166968"/>
    <w:rsid w:val="0016700F"/>
    <w:rsid w:val="00167CC3"/>
    <w:rsid w:val="00170B82"/>
    <w:rsid w:val="00171E6C"/>
    <w:rsid w:val="001726F6"/>
    <w:rsid w:val="0017312D"/>
    <w:rsid w:val="0017342F"/>
    <w:rsid w:val="00173843"/>
    <w:rsid w:val="001740D6"/>
    <w:rsid w:val="00174109"/>
    <w:rsid w:val="00174CC5"/>
    <w:rsid w:val="0017554B"/>
    <w:rsid w:val="00175760"/>
    <w:rsid w:val="00175B44"/>
    <w:rsid w:val="00175DB1"/>
    <w:rsid w:val="00180507"/>
    <w:rsid w:val="0018080A"/>
    <w:rsid w:val="00180AC2"/>
    <w:rsid w:val="0018270E"/>
    <w:rsid w:val="00183234"/>
    <w:rsid w:val="001837D8"/>
    <w:rsid w:val="00184126"/>
    <w:rsid w:val="001853B5"/>
    <w:rsid w:val="00185948"/>
    <w:rsid w:val="00185B44"/>
    <w:rsid w:val="00185D4F"/>
    <w:rsid w:val="00186183"/>
    <w:rsid w:val="0018680A"/>
    <w:rsid w:val="00187CE5"/>
    <w:rsid w:val="00187DE2"/>
    <w:rsid w:val="001901D7"/>
    <w:rsid w:val="001909A3"/>
    <w:rsid w:val="00190CC3"/>
    <w:rsid w:val="00190E07"/>
    <w:rsid w:val="00191778"/>
    <w:rsid w:val="0019370F"/>
    <w:rsid w:val="001938B1"/>
    <w:rsid w:val="00194611"/>
    <w:rsid w:val="001A034D"/>
    <w:rsid w:val="001A04B6"/>
    <w:rsid w:val="001A073B"/>
    <w:rsid w:val="001A2431"/>
    <w:rsid w:val="001A27B2"/>
    <w:rsid w:val="001A2C38"/>
    <w:rsid w:val="001A2CD6"/>
    <w:rsid w:val="001A39E8"/>
    <w:rsid w:val="001A50CD"/>
    <w:rsid w:val="001A61E0"/>
    <w:rsid w:val="001A71F6"/>
    <w:rsid w:val="001A72E6"/>
    <w:rsid w:val="001A74BF"/>
    <w:rsid w:val="001A7A74"/>
    <w:rsid w:val="001B0AE1"/>
    <w:rsid w:val="001B0DF8"/>
    <w:rsid w:val="001B4237"/>
    <w:rsid w:val="001B4256"/>
    <w:rsid w:val="001B5A19"/>
    <w:rsid w:val="001B670D"/>
    <w:rsid w:val="001B7392"/>
    <w:rsid w:val="001B7587"/>
    <w:rsid w:val="001C0565"/>
    <w:rsid w:val="001C1C40"/>
    <w:rsid w:val="001C22CD"/>
    <w:rsid w:val="001C2D75"/>
    <w:rsid w:val="001C31B2"/>
    <w:rsid w:val="001C330F"/>
    <w:rsid w:val="001C3C9E"/>
    <w:rsid w:val="001C5BD1"/>
    <w:rsid w:val="001C5F3A"/>
    <w:rsid w:val="001C6DBD"/>
    <w:rsid w:val="001D0499"/>
    <w:rsid w:val="001D1828"/>
    <w:rsid w:val="001D1DC9"/>
    <w:rsid w:val="001D258C"/>
    <w:rsid w:val="001D2CA3"/>
    <w:rsid w:val="001D3651"/>
    <w:rsid w:val="001D3B04"/>
    <w:rsid w:val="001D569C"/>
    <w:rsid w:val="001D5A5F"/>
    <w:rsid w:val="001D5A96"/>
    <w:rsid w:val="001D6797"/>
    <w:rsid w:val="001D7784"/>
    <w:rsid w:val="001D7D5B"/>
    <w:rsid w:val="001E0849"/>
    <w:rsid w:val="001E0910"/>
    <w:rsid w:val="001E1159"/>
    <w:rsid w:val="001E1A6B"/>
    <w:rsid w:val="001E2996"/>
    <w:rsid w:val="001E2EE9"/>
    <w:rsid w:val="001E2FF8"/>
    <w:rsid w:val="001E3068"/>
    <w:rsid w:val="001E623F"/>
    <w:rsid w:val="001E6291"/>
    <w:rsid w:val="001E7AD4"/>
    <w:rsid w:val="001E7BE1"/>
    <w:rsid w:val="001F1040"/>
    <w:rsid w:val="001F233D"/>
    <w:rsid w:val="001F27DD"/>
    <w:rsid w:val="001F290F"/>
    <w:rsid w:val="001F3B8E"/>
    <w:rsid w:val="001F40DC"/>
    <w:rsid w:val="001F53C7"/>
    <w:rsid w:val="001F5B90"/>
    <w:rsid w:val="001F6D17"/>
    <w:rsid w:val="001F703E"/>
    <w:rsid w:val="002001A0"/>
    <w:rsid w:val="0020074A"/>
    <w:rsid w:val="00201BF0"/>
    <w:rsid w:val="00201F95"/>
    <w:rsid w:val="00202B5C"/>
    <w:rsid w:val="00203B61"/>
    <w:rsid w:val="00203C61"/>
    <w:rsid w:val="00205333"/>
    <w:rsid w:val="00205342"/>
    <w:rsid w:val="00205785"/>
    <w:rsid w:val="00205A0F"/>
    <w:rsid w:val="00205E8F"/>
    <w:rsid w:val="00205FB3"/>
    <w:rsid w:val="00206665"/>
    <w:rsid w:val="0020703E"/>
    <w:rsid w:val="00207AB5"/>
    <w:rsid w:val="00207C57"/>
    <w:rsid w:val="002102DB"/>
    <w:rsid w:val="002130D5"/>
    <w:rsid w:val="002135CF"/>
    <w:rsid w:val="00214116"/>
    <w:rsid w:val="002141EF"/>
    <w:rsid w:val="002144B3"/>
    <w:rsid w:val="00215B26"/>
    <w:rsid w:val="002161AC"/>
    <w:rsid w:val="002161C8"/>
    <w:rsid w:val="002161E6"/>
    <w:rsid w:val="002161FA"/>
    <w:rsid w:val="00216DD0"/>
    <w:rsid w:val="00216F57"/>
    <w:rsid w:val="002200BC"/>
    <w:rsid w:val="002216EF"/>
    <w:rsid w:val="00222D2D"/>
    <w:rsid w:val="002234C5"/>
    <w:rsid w:val="00224133"/>
    <w:rsid w:val="002256A9"/>
    <w:rsid w:val="00227DF6"/>
    <w:rsid w:val="00230EA8"/>
    <w:rsid w:val="00231FC4"/>
    <w:rsid w:val="00233A7F"/>
    <w:rsid w:val="00234914"/>
    <w:rsid w:val="0023499E"/>
    <w:rsid w:val="00234B70"/>
    <w:rsid w:val="0023625F"/>
    <w:rsid w:val="0023658A"/>
    <w:rsid w:val="00237445"/>
    <w:rsid w:val="00240117"/>
    <w:rsid w:val="0024025E"/>
    <w:rsid w:val="00240866"/>
    <w:rsid w:val="00242073"/>
    <w:rsid w:val="0024229A"/>
    <w:rsid w:val="002427D1"/>
    <w:rsid w:val="00244A84"/>
    <w:rsid w:val="002452C4"/>
    <w:rsid w:val="00247CA9"/>
    <w:rsid w:val="00250CA2"/>
    <w:rsid w:val="00250CF4"/>
    <w:rsid w:val="002515CE"/>
    <w:rsid w:val="00251C33"/>
    <w:rsid w:val="00252BEF"/>
    <w:rsid w:val="00252BF9"/>
    <w:rsid w:val="0025303C"/>
    <w:rsid w:val="00254001"/>
    <w:rsid w:val="00254416"/>
    <w:rsid w:val="00254908"/>
    <w:rsid w:val="0025512C"/>
    <w:rsid w:val="00255FEC"/>
    <w:rsid w:val="0025619D"/>
    <w:rsid w:val="00256204"/>
    <w:rsid w:val="002562D0"/>
    <w:rsid w:val="002564BC"/>
    <w:rsid w:val="002573B0"/>
    <w:rsid w:val="002573E8"/>
    <w:rsid w:val="00257606"/>
    <w:rsid w:val="00257A7F"/>
    <w:rsid w:val="00257A92"/>
    <w:rsid w:val="002608B3"/>
    <w:rsid w:val="00260AFD"/>
    <w:rsid w:val="0026148C"/>
    <w:rsid w:val="002614C6"/>
    <w:rsid w:val="00261B1F"/>
    <w:rsid w:val="00261C1D"/>
    <w:rsid w:val="00262D07"/>
    <w:rsid w:val="00262D30"/>
    <w:rsid w:val="002638D9"/>
    <w:rsid w:val="00264868"/>
    <w:rsid w:val="00264CEF"/>
    <w:rsid w:val="00265C2F"/>
    <w:rsid w:val="002660B2"/>
    <w:rsid w:val="0026672F"/>
    <w:rsid w:val="00266EC7"/>
    <w:rsid w:val="00267C03"/>
    <w:rsid w:val="00271134"/>
    <w:rsid w:val="0027249E"/>
    <w:rsid w:val="00272638"/>
    <w:rsid w:val="0027269C"/>
    <w:rsid w:val="00272A6C"/>
    <w:rsid w:val="00272B8C"/>
    <w:rsid w:val="00272F27"/>
    <w:rsid w:val="00273185"/>
    <w:rsid w:val="00273CD3"/>
    <w:rsid w:val="00273F12"/>
    <w:rsid w:val="002741ED"/>
    <w:rsid w:val="002752A3"/>
    <w:rsid w:val="00275E8D"/>
    <w:rsid w:val="0027608B"/>
    <w:rsid w:val="0027749D"/>
    <w:rsid w:val="00277543"/>
    <w:rsid w:val="0028015A"/>
    <w:rsid w:val="002802A5"/>
    <w:rsid w:val="0028032E"/>
    <w:rsid w:val="002821C0"/>
    <w:rsid w:val="00283804"/>
    <w:rsid w:val="00283C44"/>
    <w:rsid w:val="002848E1"/>
    <w:rsid w:val="00285192"/>
    <w:rsid w:val="002853B8"/>
    <w:rsid w:val="00285D7F"/>
    <w:rsid w:val="00286F2E"/>
    <w:rsid w:val="00287223"/>
    <w:rsid w:val="00287474"/>
    <w:rsid w:val="00287C68"/>
    <w:rsid w:val="00287E8D"/>
    <w:rsid w:val="0029028E"/>
    <w:rsid w:val="0029053A"/>
    <w:rsid w:val="00290D08"/>
    <w:rsid w:val="00290DBA"/>
    <w:rsid w:val="00290E2B"/>
    <w:rsid w:val="002918EB"/>
    <w:rsid w:val="00291CE4"/>
    <w:rsid w:val="00292F5C"/>
    <w:rsid w:val="00293414"/>
    <w:rsid w:val="002935A6"/>
    <w:rsid w:val="002957D6"/>
    <w:rsid w:val="00296526"/>
    <w:rsid w:val="00296550"/>
    <w:rsid w:val="002A1A3E"/>
    <w:rsid w:val="002A1EF1"/>
    <w:rsid w:val="002A2479"/>
    <w:rsid w:val="002A26E1"/>
    <w:rsid w:val="002A4228"/>
    <w:rsid w:val="002A45A7"/>
    <w:rsid w:val="002A4B35"/>
    <w:rsid w:val="002A59EF"/>
    <w:rsid w:val="002A5E69"/>
    <w:rsid w:val="002B1356"/>
    <w:rsid w:val="002B25A6"/>
    <w:rsid w:val="002B3636"/>
    <w:rsid w:val="002B36C7"/>
    <w:rsid w:val="002B4E1B"/>
    <w:rsid w:val="002B5577"/>
    <w:rsid w:val="002B5954"/>
    <w:rsid w:val="002B668E"/>
    <w:rsid w:val="002B6F7E"/>
    <w:rsid w:val="002B7000"/>
    <w:rsid w:val="002B72EB"/>
    <w:rsid w:val="002C0B51"/>
    <w:rsid w:val="002C0D40"/>
    <w:rsid w:val="002C0F83"/>
    <w:rsid w:val="002C1BDE"/>
    <w:rsid w:val="002C2126"/>
    <w:rsid w:val="002C22D1"/>
    <w:rsid w:val="002C23AC"/>
    <w:rsid w:val="002C33AB"/>
    <w:rsid w:val="002C405F"/>
    <w:rsid w:val="002C4662"/>
    <w:rsid w:val="002C5979"/>
    <w:rsid w:val="002C5FCB"/>
    <w:rsid w:val="002C6029"/>
    <w:rsid w:val="002C62A3"/>
    <w:rsid w:val="002C6692"/>
    <w:rsid w:val="002C6A18"/>
    <w:rsid w:val="002C7A85"/>
    <w:rsid w:val="002D0648"/>
    <w:rsid w:val="002D0B65"/>
    <w:rsid w:val="002D11F9"/>
    <w:rsid w:val="002D231D"/>
    <w:rsid w:val="002D2823"/>
    <w:rsid w:val="002D3907"/>
    <w:rsid w:val="002D48F9"/>
    <w:rsid w:val="002D4C3B"/>
    <w:rsid w:val="002D564D"/>
    <w:rsid w:val="002D7E04"/>
    <w:rsid w:val="002E0B1C"/>
    <w:rsid w:val="002E1A0F"/>
    <w:rsid w:val="002E1AE0"/>
    <w:rsid w:val="002E2267"/>
    <w:rsid w:val="002E2484"/>
    <w:rsid w:val="002E3D2D"/>
    <w:rsid w:val="002E4877"/>
    <w:rsid w:val="002E62BE"/>
    <w:rsid w:val="002E7D72"/>
    <w:rsid w:val="002E7E54"/>
    <w:rsid w:val="002F07D5"/>
    <w:rsid w:val="002F098D"/>
    <w:rsid w:val="002F204C"/>
    <w:rsid w:val="002F29E6"/>
    <w:rsid w:val="002F2D08"/>
    <w:rsid w:val="002F3359"/>
    <w:rsid w:val="002F3409"/>
    <w:rsid w:val="002F46FF"/>
    <w:rsid w:val="002F4A82"/>
    <w:rsid w:val="002F6AEF"/>
    <w:rsid w:val="002F726E"/>
    <w:rsid w:val="002F7746"/>
    <w:rsid w:val="00300CCC"/>
    <w:rsid w:val="003022E8"/>
    <w:rsid w:val="00302664"/>
    <w:rsid w:val="00303C9C"/>
    <w:rsid w:val="00303CE1"/>
    <w:rsid w:val="00303FB1"/>
    <w:rsid w:val="00304990"/>
    <w:rsid w:val="00305647"/>
    <w:rsid w:val="0030669F"/>
    <w:rsid w:val="003069A9"/>
    <w:rsid w:val="0030707D"/>
    <w:rsid w:val="00307AEE"/>
    <w:rsid w:val="00307E87"/>
    <w:rsid w:val="003102B9"/>
    <w:rsid w:val="00311AEB"/>
    <w:rsid w:val="00311CD6"/>
    <w:rsid w:val="0031505F"/>
    <w:rsid w:val="0031567E"/>
    <w:rsid w:val="00315C06"/>
    <w:rsid w:val="003164BB"/>
    <w:rsid w:val="0031670D"/>
    <w:rsid w:val="003179F5"/>
    <w:rsid w:val="00320255"/>
    <w:rsid w:val="00323AE8"/>
    <w:rsid w:val="00323DEF"/>
    <w:rsid w:val="003243C3"/>
    <w:rsid w:val="0032443D"/>
    <w:rsid w:val="00326669"/>
    <w:rsid w:val="00327C76"/>
    <w:rsid w:val="00327E92"/>
    <w:rsid w:val="003312EE"/>
    <w:rsid w:val="00331F58"/>
    <w:rsid w:val="00332909"/>
    <w:rsid w:val="00332ECC"/>
    <w:rsid w:val="003330AD"/>
    <w:rsid w:val="00333157"/>
    <w:rsid w:val="00333BB1"/>
    <w:rsid w:val="0033495B"/>
    <w:rsid w:val="003353AA"/>
    <w:rsid w:val="00335C0E"/>
    <w:rsid w:val="00335D5E"/>
    <w:rsid w:val="0033626F"/>
    <w:rsid w:val="00336E5C"/>
    <w:rsid w:val="00337E01"/>
    <w:rsid w:val="0034067A"/>
    <w:rsid w:val="0034068C"/>
    <w:rsid w:val="00340B9E"/>
    <w:rsid w:val="00340E1F"/>
    <w:rsid w:val="00341E5D"/>
    <w:rsid w:val="00342341"/>
    <w:rsid w:val="0034283A"/>
    <w:rsid w:val="00342A88"/>
    <w:rsid w:val="00343BFA"/>
    <w:rsid w:val="00343F25"/>
    <w:rsid w:val="0034452B"/>
    <w:rsid w:val="00345083"/>
    <w:rsid w:val="00345A27"/>
    <w:rsid w:val="003477A0"/>
    <w:rsid w:val="00347F0F"/>
    <w:rsid w:val="00350A73"/>
    <w:rsid w:val="00351D89"/>
    <w:rsid w:val="00352EAA"/>
    <w:rsid w:val="003547F1"/>
    <w:rsid w:val="003553B5"/>
    <w:rsid w:val="003560B5"/>
    <w:rsid w:val="003573BF"/>
    <w:rsid w:val="00357518"/>
    <w:rsid w:val="003575F8"/>
    <w:rsid w:val="00357982"/>
    <w:rsid w:val="0036077C"/>
    <w:rsid w:val="00360933"/>
    <w:rsid w:val="00360DAC"/>
    <w:rsid w:val="003617A8"/>
    <w:rsid w:val="00361DC5"/>
    <w:rsid w:val="003634AB"/>
    <w:rsid w:val="0036365F"/>
    <w:rsid w:val="003637DB"/>
    <w:rsid w:val="0036420B"/>
    <w:rsid w:val="0036462C"/>
    <w:rsid w:val="003650E3"/>
    <w:rsid w:val="003652CA"/>
    <w:rsid w:val="00365C99"/>
    <w:rsid w:val="003666FE"/>
    <w:rsid w:val="00366E02"/>
    <w:rsid w:val="00367592"/>
    <w:rsid w:val="00367C06"/>
    <w:rsid w:val="00367E21"/>
    <w:rsid w:val="0037103B"/>
    <w:rsid w:val="003716E9"/>
    <w:rsid w:val="003719AA"/>
    <w:rsid w:val="0037288C"/>
    <w:rsid w:val="00372F52"/>
    <w:rsid w:val="00373F34"/>
    <w:rsid w:val="00374F1D"/>
    <w:rsid w:val="003767CE"/>
    <w:rsid w:val="0038030E"/>
    <w:rsid w:val="00380EE1"/>
    <w:rsid w:val="003810D1"/>
    <w:rsid w:val="003816BE"/>
    <w:rsid w:val="00381C36"/>
    <w:rsid w:val="003825E2"/>
    <w:rsid w:val="00382AD6"/>
    <w:rsid w:val="00383514"/>
    <w:rsid w:val="003835AC"/>
    <w:rsid w:val="00383965"/>
    <w:rsid w:val="00383B5C"/>
    <w:rsid w:val="00383C7F"/>
    <w:rsid w:val="003842AD"/>
    <w:rsid w:val="0038605D"/>
    <w:rsid w:val="0038614F"/>
    <w:rsid w:val="00387BFA"/>
    <w:rsid w:val="00391054"/>
    <w:rsid w:val="003913D1"/>
    <w:rsid w:val="0039142E"/>
    <w:rsid w:val="00392733"/>
    <w:rsid w:val="00392C3D"/>
    <w:rsid w:val="0039369B"/>
    <w:rsid w:val="00394089"/>
    <w:rsid w:val="00394794"/>
    <w:rsid w:val="00395DCD"/>
    <w:rsid w:val="00396D6D"/>
    <w:rsid w:val="00396D73"/>
    <w:rsid w:val="00397875"/>
    <w:rsid w:val="003A0275"/>
    <w:rsid w:val="003A0FE2"/>
    <w:rsid w:val="003A247C"/>
    <w:rsid w:val="003A2E98"/>
    <w:rsid w:val="003A3145"/>
    <w:rsid w:val="003A341E"/>
    <w:rsid w:val="003A377D"/>
    <w:rsid w:val="003A56EA"/>
    <w:rsid w:val="003A7727"/>
    <w:rsid w:val="003A79E6"/>
    <w:rsid w:val="003B1314"/>
    <w:rsid w:val="003B2023"/>
    <w:rsid w:val="003B24CD"/>
    <w:rsid w:val="003B3163"/>
    <w:rsid w:val="003B331D"/>
    <w:rsid w:val="003B40E4"/>
    <w:rsid w:val="003B4628"/>
    <w:rsid w:val="003B4CFD"/>
    <w:rsid w:val="003B5638"/>
    <w:rsid w:val="003B5AC1"/>
    <w:rsid w:val="003B6A9E"/>
    <w:rsid w:val="003B775C"/>
    <w:rsid w:val="003C029B"/>
    <w:rsid w:val="003C2A8C"/>
    <w:rsid w:val="003C2DC6"/>
    <w:rsid w:val="003C3734"/>
    <w:rsid w:val="003C41D0"/>
    <w:rsid w:val="003C6070"/>
    <w:rsid w:val="003C7E55"/>
    <w:rsid w:val="003C7E6B"/>
    <w:rsid w:val="003D0040"/>
    <w:rsid w:val="003D0158"/>
    <w:rsid w:val="003D0AF7"/>
    <w:rsid w:val="003D1293"/>
    <w:rsid w:val="003D16B0"/>
    <w:rsid w:val="003D27D7"/>
    <w:rsid w:val="003D2C4E"/>
    <w:rsid w:val="003D33FF"/>
    <w:rsid w:val="003D4993"/>
    <w:rsid w:val="003D5A68"/>
    <w:rsid w:val="003D5C12"/>
    <w:rsid w:val="003D5CFB"/>
    <w:rsid w:val="003D6E05"/>
    <w:rsid w:val="003D6EF7"/>
    <w:rsid w:val="003D7697"/>
    <w:rsid w:val="003D7701"/>
    <w:rsid w:val="003D7B9C"/>
    <w:rsid w:val="003E260A"/>
    <w:rsid w:val="003E27F7"/>
    <w:rsid w:val="003E34BD"/>
    <w:rsid w:val="003E3DFD"/>
    <w:rsid w:val="003E4B76"/>
    <w:rsid w:val="003E53AD"/>
    <w:rsid w:val="003E6134"/>
    <w:rsid w:val="003E647A"/>
    <w:rsid w:val="003E6C90"/>
    <w:rsid w:val="003E73C3"/>
    <w:rsid w:val="003E7471"/>
    <w:rsid w:val="003E7595"/>
    <w:rsid w:val="003F004B"/>
    <w:rsid w:val="003F01D3"/>
    <w:rsid w:val="003F0D12"/>
    <w:rsid w:val="003F1592"/>
    <w:rsid w:val="003F1946"/>
    <w:rsid w:val="003F1999"/>
    <w:rsid w:val="003F1FCD"/>
    <w:rsid w:val="003F2073"/>
    <w:rsid w:val="003F2865"/>
    <w:rsid w:val="003F2EDB"/>
    <w:rsid w:val="003F31D6"/>
    <w:rsid w:val="003F375C"/>
    <w:rsid w:val="003F3948"/>
    <w:rsid w:val="003F3C5F"/>
    <w:rsid w:val="003F40EC"/>
    <w:rsid w:val="003F4263"/>
    <w:rsid w:val="003F4E89"/>
    <w:rsid w:val="003F5AFE"/>
    <w:rsid w:val="003F6163"/>
    <w:rsid w:val="003F64CE"/>
    <w:rsid w:val="0040274D"/>
    <w:rsid w:val="00403045"/>
    <w:rsid w:val="004033D1"/>
    <w:rsid w:val="0040354C"/>
    <w:rsid w:val="00403977"/>
    <w:rsid w:val="00403BC8"/>
    <w:rsid w:val="0040508D"/>
    <w:rsid w:val="00406C9A"/>
    <w:rsid w:val="00406E1E"/>
    <w:rsid w:val="00406E5B"/>
    <w:rsid w:val="0040732E"/>
    <w:rsid w:val="004106DA"/>
    <w:rsid w:val="00410E45"/>
    <w:rsid w:val="00411946"/>
    <w:rsid w:val="00411FC2"/>
    <w:rsid w:val="00412128"/>
    <w:rsid w:val="004124CF"/>
    <w:rsid w:val="00413111"/>
    <w:rsid w:val="00413A9F"/>
    <w:rsid w:val="00414AFA"/>
    <w:rsid w:val="0041524E"/>
    <w:rsid w:val="00416C67"/>
    <w:rsid w:val="004206F1"/>
    <w:rsid w:val="004207F4"/>
    <w:rsid w:val="00421197"/>
    <w:rsid w:val="00422CCB"/>
    <w:rsid w:val="00422E68"/>
    <w:rsid w:val="00423910"/>
    <w:rsid w:val="00425A9F"/>
    <w:rsid w:val="004308DA"/>
    <w:rsid w:val="00430EB5"/>
    <w:rsid w:val="004313CD"/>
    <w:rsid w:val="0043294D"/>
    <w:rsid w:val="00434134"/>
    <w:rsid w:val="00434A66"/>
    <w:rsid w:val="00434D26"/>
    <w:rsid w:val="004360C2"/>
    <w:rsid w:val="004375C7"/>
    <w:rsid w:val="00437FF2"/>
    <w:rsid w:val="0044027F"/>
    <w:rsid w:val="00440714"/>
    <w:rsid w:val="004407A6"/>
    <w:rsid w:val="00440ABC"/>
    <w:rsid w:val="00440BC7"/>
    <w:rsid w:val="00441210"/>
    <w:rsid w:val="00443ECE"/>
    <w:rsid w:val="0044609E"/>
    <w:rsid w:val="004466D1"/>
    <w:rsid w:val="0044779E"/>
    <w:rsid w:val="00450182"/>
    <w:rsid w:val="00450EFA"/>
    <w:rsid w:val="00450FE7"/>
    <w:rsid w:val="004515A3"/>
    <w:rsid w:val="004516B1"/>
    <w:rsid w:val="00451CD7"/>
    <w:rsid w:val="00452004"/>
    <w:rsid w:val="004520CD"/>
    <w:rsid w:val="004528B1"/>
    <w:rsid w:val="004533A4"/>
    <w:rsid w:val="00453F35"/>
    <w:rsid w:val="0045411C"/>
    <w:rsid w:val="00454A48"/>
    <w:rsid w:val="0045689A"/>
    <w:rsid w:val="00456B10"/>
    <w:rsid w:val="00456DC6"/>
    <w:rsid w:val="00457A96"/>
    <w:rsid w:val="004605CE"/>
    <w:rsid w:val="0046072D"/>
    <w:rsid w:val="00460A2B"/>
    <w:rsid w:val="0046399D"/>
    <w:rsid w:val="00465BEE"/>
    <w:rsid w:val="00465E10"/>
    <w:rsid w:val="00465FFE"/>
    <w:rsid w:val="00471430"/>
    <w:rsid w:val="00471526"/>
    <w:rsid w:val="0047173E"/>
    <w:rsid w:val="004717C4"/>
    <w:rsid w:val="00474BA6"/>
    <w:rsid w:val="00475162"/>
    <w:rsid w:val="00475431"/>
    <w:rsid w:val="00475851"/>
    <w:rsid w:val="00476514"/>
    <w:rsid w:val="00476832"/>
    <w:rsid w:val="00476887"/>
    <w:rsid w:val="00480079"/>
    <w:rsid w:val="00480DC4"/>
    <w:rsid w:val="00482287"/>
    <w:rsid w:val="00482C05"/>
    <w:rsid w:val="00482D08"/>
    <w:rsid w:val="00483019"/>
    <w:rsid w:val="00484AE2"/>
    <w:rsid w:val="00484FC4"/>
    <w:rsid w:val="00485C29"/>
    <w:rsid w:val="00486026"/>
    <w:rsid w:val="00486C63"/>
    <w:rsid w:val="00487118"/>
    <w:rsid w:val="00490569"/>
    <w:rsid w:val="00490D09"/>
    <w:rsid w:val="00492B66"/>
    <w:rsid w:val="00492B7D"/>
    <w:rsid w:val="00494C9F"/>
    <w:rsid w:val="00494FD9"/>
    <w:rsid w:val="004952C2"/>
    <w:rsid w:val="00496634"/>
    <w:rsid w:val="004978DE"/>
    <w:rsid w:val="00497B03"/>
    <w:rsid w:val="00497C7D"/>
    <w:rsid w:val="00497DAC"/>
    <w:rsid w:val="004A01A9"/>
    <w:rsid w:val="004A0EA9"/>
    <w:rsid w:val="004A1D6B"/>
    <w:rsid w:val="004A1E7C"/>
    <w:rsid w:val="004A24C5"/>
    <w:rsid w:val="004A24EB"/>
    <w:rsid w:val="004A2E3E"/>
    <w:rsid w:val="004A3AA9"/>
    <w:rsid w:val="004A4940"/>
    <w:rsid w:val="004A4FD5"/>
    <w:rsid w:val="004A521F"/>
    <w:rsid w:val="004A5348"/>
    <w:rsid w:val="004A5AAC"/>
    <w:rsid w:val="004A62C9"/>
    <w:rsid w:val="004A6734"/>
    <w:rsid w:val="004A6B81"/>
    <w:rsid w:val="004A7F0F"/>
    <w:rsid w:val="004B0B4B"/>
    <w:rsid w:val="004B1FDC"/>
    <w:rsid w:val="004B2D35"/>
    <w:rsid w:val="004B2E08"/>
    <w:rsid w:val="004B2ED6"/>
    <w:rsid w:val="004B3827"/>
    <w:rsid w:val="004B4999"/>
    <w:rsid w:val="004B51B4"/>
    <w:rsid w:val="004B60FF"/>
    <w:rsid w:val="004B6518"/>
    <w:rsid w:val="004B79D3"/>
    <w:rsid w:val="004C0067"/>
    <w:rsid w:val="004C2474"/>
    <w:rsid w:val="004C3FD9"/>
    <w:rsid w:val="004C4F30"/>
    <w:rsid w:val="004C54C7"/>
    <w:rsid w:val="004C5D19"/>
    <w:rsid w:val="004C6BD3"/>
    <w:rsid w:val="004C71C7"/>
    <w:rsid w:val="004C783A"/>
    <w:rsid w:val="004C7A09"/>
    <w:rsid w:val="004D0EDD"/>
    <w:rsid w:val="004D176D"/>
    <w:rsid w:val="004D192E"/>
    <w:rsid w:val="004D2064"/>
    <w:rsid w:val="004D384D"/>
    <w:rsid w:val="004D3CB4"/>
    <w:rsid w:val="004D47E2"/>
    <w:rsid w:val="004D4913"/>
    <w:rsid w:val="004D4FC9"/>
    <w:rsid w:val="004D5BAE"/>
    <w:rsid w:val="004D63F3"/>
    <w:rsid w:val="004E0201"/>
    <w:rsid w:val="004E0655"/>
    <w:rsid w:val="004E0B60"/>
    <w:rsid w:val="004E187F"/>
    <w:rsid w:val="004E26DD"/>
    <w:rsid w:val="004E3BAC"/>
    <w:rsid w:val="004E3D1D"/>
    <w:rsid w:val="004E4632"/>
    <w:rsid w:val="004E5161"/>
    <w:rsid w:val="004E5214"/>
    <w:rsid w:val="004E5374"/>
    <w:rsid w:val="004E5814"/>
    <w:rsid w:val="004E7957"/>
    <w:rsid w:val="004F0876"/>
    <w:rsid w:val="004F0D4C"/>
    <w:rsid w:val="004F2785"/>
    <w:rsid w:val="004F2CB1"/>
    <w:rsid w:val="004F3C69"/>
    <w:rsid w:val="004F3DF7"/>
    <w:rsid w:val="004F5561"/>
    <w:rsid w:val="004F60C6"/>
    <w:rsid w:val="004F6348"/>
    <w:rsid w:val="004F6752"/>
    <w:rsid w:val="004F6878"/>
    <w:rsid w:val="005001A8"/>
    <w:rsid w:val="00500302"/>
    <w:rsid w:val="005003E9"/>
    <w:rsid w:val="00500775"/>
    <w:rsid w:val="0050134E"/>
    <w:rsid w:val="005016D2"/>
    <w:rsid w:val="0050179A"/>
    <w:rsid w:val="00501AF8"/>
    <w:rsid w:val="00502BDD"/>
    <w:rsid w:val="00504B6B"/>
    <w:rsid w:val="00505AC3"/>
    <w:rsid w:val="005060DA"/>
    <w:rsid w:val="0050645D"/>
    <w:rsid w:val="00506EB7"/>
    <w:rsid w:val="00507862"/>
    <w:rsid w:val="00507A45"/>
    <w:rsid w:val="005101EB"/>
    <w:rsid w:val="005105C5"/>
    <w:rsid w:val="0051075F"/>
    <w:rsid w:val="005114A7"/>
    <w:rsid w:val="00512041"/>
    <w:rsid w:val="00513691"/>
    <w:rsid w:val="00514699"/>
    <w:rsid w:val="00514F05"/>
    <w:rsid w:val="00515DFB"/>
    <w:rsid w:val="00515E41"/>
    <w:rsid w:val="0051621F"/>
    <w:rsid w:val="0051665B"/>
    <w:rsid w:val="00516BC1"/>
    <w:rsid w:val="00517F58"/>
    <w:rsid w:val="00520EB3"/>
    <w:rsid w:val="00520F29"/>
    <w:rsid w:val="0052266B"/>
    <w:rsid w:val="00523ADC"/>
    <w:rsid w:val="00524F38"/>
    <w:rsid w:val="00525315"/>
    <w:rsid w:val="0052608D"/>
    <w:rsid w:val="005267F8"/>
    <w:rsid w:val="00526BBB"/>
    <w:rsid w:val="00526D2B"/>
    <w:rsid w:val="0052706F"/>
    <w:rsid w:val="005270C1"/>
    <w:rsid w:val="0052737A"/>
    <w:rsid w:val="005276D7"/>
    <w:rsid w:val="005357FA"/>
    <w:rsid w:val="00536F0D"/>
    <w:rsid w:val="00536FC6"/>
    <w:rsid w:val="0053732E"/>
    <w:rsid w:val="00537483"/>
    <w:rsid w:val="0054026D"/>
    <w:rsid w:val="00541F85"/>
    <w:rsid w:val="00542755"/>
    <w:rsid w:val="00543B17"/>
    <w:rsid w:val="0054483A"/>
    <w:rsid w:val="005450D2"/>
    <w:rsid w:val="00546481"/>
    <w:rsid w:val="00546B1B"/>
    <w:rsid w:val="00550085"/>
    <w:rsid w:val="0055110C"/>
    <w:rsid w:val="005515A8"/>
    <w:rsid w:val="0055361C"/>
    <w:rsid w:val="0055407D"/>
    <w:rsid w:val="0055413A"/>
    <w:rsid w:val="005548C3"/>
    <w:rsid w:val="0055593C"/>
    <w:rsid w:val="005562B7"/>
    <w:rsid w:val="0055737D"/>
    <w:rsid w:val="0055772D"/>
    <w:rsid w:val="005601CF"/>
    <w:rsid w:val="00561770"/>
    <w:rsid w:val="0056438F"/>
    <w:rsid w:val="005651B2"/>
    <w:rsid w:val="0056606F"/>
    <w:rsid w:val="005677C7"/>
    <w:rsid w:val="005701E2"/>
    <w:rsid w:val="00570754"/>
    <w:rsid w:val="0057136F"/>
    <w:rsid w:val="005714FE"/>
    <w:rsid w:val="00573710"/>
    <w:rsid w:val="005740D8"/>
    <w:rsid w:val="00575E4C"/>
    <w:rsid w:val="00576A7E"/>
    <w:rsid w:val="00576C4A"/>
    <w:rsid w:val="00576E73"/>
    <w:rsid w:val="005778C9"/>
    <w:rsid w:val="00577AC8"/>
    <w:rsid w:val="00582B06"/>
    <w:rsid w:val="00582BF0"/>
    <w:rsid w:val="005835DF"/>
    <w:rsid w:val="00584A7F"/>
    <w:rsid w:val="0058571D"/>
    <w:rsid w:val="00585B9D"/>
    <w:rsid w:val="005866C1"/>
    <w:rsid w:val="005900A8"/>
    <w:rsid w:val="00590B6D"/>
    <w:rsid w:val="00591E06"/>
    <w:rsid w:val="00593958"/>
    <w:rsid w:val="005940BD"/>
    <w:rsid w:val="00594257"/>
    <w:rsid w:val="00594757"/>
    <w:rsid w:val="005954DA"/>
    <w:rsid w:val="00595D13"/>
    <w:rsid w:val="005963CB"/>
    <w:rsid w:val="00596C3F"/>
    <w:rsid w:val="005A0DC7"/>
    <w:rsid w:val="005A10BA"/>
    <w:rsid w:val="005A19EB"/>
    <w:rsid w:val="005A1BF8"/>
    <w:rsid w:val="005A267B"/>
    <w:rsid w:val="005A2769"/>
    <w:rsid w:val="005A2CB0"/>
    <w:rsid w:val="005A3542"/>
    <w:rsid w:val="005A435A"/>
    <w:rsid w:val="005A4ED8"/>
    <w:rsid w:val="005A4FDE"/>
    <w:rsid w:val="005A588A"/>
    <w:rsid w:val="005A5C70"/>
    <w:rsid w:val="005A6614"/>
    <w:rsid w:val="005A77DF"/>
    <w:rsid w:val="005B0A80"/>
    <w:rsid w:val="005B0ACE"/>
    <w:rsid w:val="005B1196"/>
    <w:rsid w:val="005B2272"/>
    <w:rsid w:val="005B2A23"/>
    <w:rsid w:val="005B2F67"/>
    <w:rsid w:val="005B4311"/>
    <w:rsid w:val="005B5012"/>
    <w:rsid w:val="005B511F"/>
    <w:rsid w:val="005B6A28"/>
    <w:rsid w:val="005C1384"/>
    <w:rsid w:val="005C1ED2"/>
    <w:rsid w:val="005C24FD"/>
    <w:rsid w:val="005C2B5D"/>
    <w:rsid w:val="005C2BF2"/>
    <w:rsid w:val="005C2E74"/>
    <w:rsid w:val="005C33C3"/>
    <w:rsid w:val="005C3F86"/>
    <w:rsid w:val="005C53BE"/>
    <w:rsid w:val="005C5625"/>
    <w:rsid w:val="005C7624"/>
    <w:rsid w:val="005D00F6"/>
    <w:rsid w:val="005D1437"/>
    <w:rsid w:val="005D2DDA"/>
    <w:rsid w:val="005D3CA8"/>
    <w:rsid w:val="005D429B"/>
    <w:rsid w:val="005D49CE"/>
    <w:rsid w:val="005E0214"/>
    <w:rsid w:val="005E174A"/>
    <w:rsid w:val="005E1D32"/>
    <w:rsid w:val="005E1FE8"/>
    <w:rsid w:val="005E21D6"/>
    <w:rsid w:val="005E2C6F"/>
    <w:rsid w:val="005E322D"/>
    <w:rsid w:val="005E367A"/>
    <w:rsid w:val="005E705A"/>
    <w:rsid w:val="005F35F6"/>
    <w:rsid w:val="005F3619"/>
    <w:rsid w:val="005F3B1E"/>
    <w:rsid w:val="005F43BC"/>
    <w:rsid w:val="005F4651"/>
    <w:rsid w:val="005F4A6C"/>
    <w:rsid w:val="005F4EB2"/>
    <w:rsid w:val="005F5059"/>
    <w:rsid w:val="005F6C6A"/>
    <w:rsid w:val="006007C1"/>
    <w:rsid w:val="00600994"/>
    <w:rsid w:val="006042F0"/>
    <w:rsid w:val="006059F3"/>
    <w:rsid w:val="00605D5F"/>
    <w:rsid w:val="0060622E"/>
    <w:rsid w:val="006064B3"/>
    <w:rsid w:val="006069B5"/>
    <w:rsid w:val="00606EDD"/>
    <w:rsid w:val="0060715E"/>
    <w:rsid w:val="00607854"/>
    <w:rsid w:val="00607AC1"/>
    <w:rsid w:val="00607F5B"/>
    <w:rsid w:val="00610378"/>
    <w:rsid w:val="00610D17"/>
    <w:rsid w:val="00611808"/>
    <w:rsid w:val="00611A7F"/>
    <w:rsid w:val="00611F2B"/>
    <w:rsid w:val="00612F97"/>
    <w:rsid w:val="00612FE9"/>
    <w:rsid w:val="006137DE"/>
    <w:rsid w:val="00615211"/>
    <w:rsid w:val="006154AD"/>
    <w:rsid w:val="00615F85"/>
    <w:rsid w:val="00616801"/>
    <w:rsid w:val="00617B6F"/>
    <w:rsid w:val="00620635"/>
    <w:rsid w:val="00620D4F"/>
    <w:rsid w:val="0062183A"/>
    <w:rsid w:val="00622239"/>
    <w:rsid w:val="00624597"/>
    <w:rsid w:val="006247B2"/>
    <w:rsid w:val="00624CED"/>
    <w:rsid w:val="00625C85"/>
    <w:rsid w:val="00626494"/>
    <w:rsid w:val="00627668"/>
    <w:rsid w:val="00627A99"/>
    <w:rsid w:val="00627DAF"/>
    <w:rsid w:val="0063006F"/>
    <w:rsid w:val="00630E5C"/>
    <w:rsid w:val="00631D27"/>
    <w:rsid w:val="00631F95"/>
    <w:rsid w:val="0063212A"/>
    <w:rsid w:val="00632255"/>
    <w:rsid w:val="00632774"/>
    <w:rsid w:val="00632945"/>
    <w:rsid w:val="00632D37"/>
    <w:rsid w:val="0063309B"/>
    <w:rsid w:val="00633465"/>
    <w:rsid w:val="00634C4C"/>
    <w:rsid w:val="00634EF8"/>
    <w:rsid w:val="0063553B"/>
    <w:rsid w:val="00635966"/>
    <w:rsid w:val="006366BE"/>
    <w:rsid w:val="00636D6C"/>
    <w:rsid w:val="006405DF"/>
    <w:rsid w:val="006416AA"/>
    <w:rsid w:val="00641814"/>
    <w:rsid w:val="006419AC"/>
    <w:rsid w:val="00641B22"/>
    <w:rsid w:val="0064383E"/>
    <w:rsid w:val="00644DD8"/>
    <w:rsid w:val="006459E3"/>
    <w:rsid w:val="00645F7D"/>
    <w:rsid w:val="006465E5"/>
    <w:rsid w:val="00647416"/>
    <w:rsid w:val="00647B0B"/>
    <w:rsid w:val="00647BBA"/>
    <w:rsid w:val="00647D1F"/>
    <w:rsid w:val="00650525"/>
    <w:rsid w:val="00650A65"/>
    <w:rsid w:val="006511F6"/>
    <w:rsid w:val="006513D1"/>
    <w:rsid w:val="00651D93"/>
    <w:rsid w:val="0065203C"/>
    <w:rsid w:val="00652627"/>
    <w:rsid w:val="0065271F"/>
    <w:rsid w:val="00652FB1"/>
    <w:rsid w:val="006532AB"/>
    <w:rsid w:val="00653789"/>
    <w:rsid w:val="00653EEA"/>
    <w:rsid w:val="006544F7"/>
    <w:rsid w:val="00654E60"/>
    <w:rsid w:val="00655F75"/>
    <w:rsid w:val="00655FDC"/>
    <w:rsid w:val="00656C8D"/>
    <w:rsid w:val="00657924"/>
    <w:rsid w:val="006605F2"/>
    <w:rsid w:val="00662127"/>
    <w:rsid w:val="006628B7"/>
    <w:rsid w:val="00663102"/>
    <w:rsid w:val="006634DF"/>
    <w:rsid w:val="00663B5C"/>
    <w:rsid w:val="00665286"/>
    <w:rsid w:val="006656A2"/>
    <w:rsid w:val="00665D4E"/>
    <w:rsid w:val="00667716"/>
    <w:rsid w:val="00667C4F"/>
    <w:rsid w:val="00670072"/>
    <w:rsid w:val="006700BB"/>
    <w:rsid w:val="006708C9"/>
    <w:rsid w:val="00671B86"/>
    <w:rsid w:val="006724F7"/>
    <w:rsid w:val="00672740"/>
    <w:rsid w:val="00672E75"/>
    <w:rsid w:val="006758FA"/>
    <w:rsid w:val="0067699E"/>
    <w:rsid w:val="0067745D"/>
    <w:rsid w:val="00677BFD"/>
    <w:rsid w:val="00680BB0"/>
    <w:rsid w:val="0068169B"/>
    <w:rsid w:val="0068182F"/>
    <w:rsid w:val="00681B3B"/>
    <w:rsid w:val="00682BFF"/>
    <w:rsid w:val="00682F2D"/>
    <w:rsid w:val="00684A29"/>
    <w:rsid w:val="0068533E"/>
    <w:rsid w:val="00687396"/>
    <w:rsid w:val="00690BFF"/>
    <w:rsid w:val="00691029"/>
    <w:rsid w:val="00691D8E"/>
    <w:rsid w:val="00692B62"/>
    <w:rsid w:val="00692EAA"/>
    <w:rsid w:val="00693555"/>
    <w:rsid w:val="00693EA4"/>
    <w:rsid w:val="00695C03"/>
    <w:rsid w:val="006969E1"/>
    <w:rsid w:val="0069739D"/>
    <w:rsid w:val="00697584"/>
    <w:rsid w:val="006976A8"/>
    <w:rsid w:val="006A1642"/>
    <w:rsid w:val="006A196A"/>
    <w:rsid w:val="006A2385"/>
    <w:rsid w:val="006A2BAD"/>
    <w:rsid w:val="006A3582"/>
    <w:rsid w:val="006A3DFD"/>
    <w:rsid w:val="006A4404"/>
    <w:rsid w:val="006A547D"/>
    <w:rsid w:val="006A656E"/>
    <w:rsid w:val="006A68B7"/>
    <w:rsid w:val="006A6FD8"/>
    <w:rsid w:val="006A7599"/>
    <w:rsid w:val="006B0164"/>
    <w:rsid w:val="006B0E89"/>
    <w:rsid w:val="006B190D"/>
    <w:rsid w:val="006B1F86"/>
    <w:rsid w:val="006B2E5B"/>
    <w:rsid w:val="006B3F6A"/>
    <w:rsid w:val="006B41B3"/>
    <w:rsid w:val="006B427E"/>
    <w:rsid w:val="006B5127"/>
    <w:rsid w:val="006B58B0"/>
    <w:rsid w:val="006B6BFA"/>
    <w:rsid w:val="006C15A4"/>
    <w:rsid w:val="006C162F"/>
    <w:rsid w:val="006C1811"/>
    <w:rsid w:val="006C1BA8"/>
    <w:rsid w:val="006C2138"/>
    <w:rsid w:val="006C220F"/>
    <w:rsid w:val="006C360D"/>
    <w:rsid w:val="006C43B8"/>
    <w:rsid w:val="006C66F2"/>
    <w:rsid w:val="006C7AA9"/>
    <w:rsid w:val="006D3970"/>
    <w:rsid w:val="006D4348"/>
    <w:rsid w:val="006D4E0D"/>
    <w:rsid w:val="006D53A6"/>
    <w:rsid w:val="006D69C7"/>
    <w:rsid w:val="006D6D9E"/>
    <w:rsid w:val="006D6E12"/>
    <w:rsid w:val="006D6E28"/>
    <w:rsid w:val="006D7C8F"/>
    <w:rsid w:val="006E0478"/>
    <w:rsid w:val="006E0C88"/>
    <w:rsid w:val="006E4A73"/>
    <w:rsid w:val="006E4BFF"/>
    <w:rsid w:val="006E5BE1"/>
    <w:rsid w:val="006E64D1"/>
    <w:rsid w:val="006E7465"/>
    <w:rsid w:val="006F0375"/>
    <w:rsid w:val="006F103E"/>
    <w:rsid w:val="006F1A25"/>
    <w:rsid w:val="006F2322"/>
    <w:rsid w:val="006F24EB"/>
    <w:rsid w:val="006F252B"/>
    <w:rsid w:val="006F3C88"/>
    <w:rsid w:val="006F456A"/>
    <w:rsid w:val="006F4B1B"/>
    <w:rsid w:val="006F4BB3"/>
    <w:rsid w:val="006F505D"/>
    <w:rsid w:val="006F54F9"/>
    <w:rsid w:val="006F663C"/>
    <w:rsid w:val="006F6BBF"/>
    <w:rsid w:val="006F7B58"/>
    <w:rsid w:val="006F7E20"/>
    <w:rsid w:val="007009D3"/>
    <w:rsid w:val="007013CD"/>
    <w:rsid w:val="00701CDD"/>
    <w:rsid w:val="00702B3F"/>
    <w:rsid w:val="00702B84"/>
    <w:rsid w:val="0070416B"/>
    <w:rsid w:val="00705238"/>
    <w:rsid w:val="00705989"/>
    <w:rsid w:val="00705B8E"/>
    <w:rsid w:val="0070648E"/>
    <w:rsid w:val="00707130"/>
    <w:rsid w:val="00707358"/>
    <w:rsid w:val="00710903"/>
    <w:rsid w:val="0071136B"/>
    <w:rsid w:val="00711C86"/>
    <w:rsid w:val="00711E3F"/>
    <w:rsid w:val="00712491"/>
    <w:rsid w:val="007129DA"/>
    <w:rsid w:val="00712D28"/>
    <w:rsid w:val="00713C1A"/>
    <w:rsid w:val="00715A7C"/>
    <w:rsid w:val="00716177"/>
    <w:rsid w:val="00716236"/>
    <w:rsid w:val="00716F47"/>
    <w:rsid w:val="00717815"/>
    <w:rsid w:val="007213A3"/>
    <w:rsid w:val="00721AD5"/>
    <w:rsid w:val="00724B17"/>
    <w:rsid w:val="007250A8"/>
    <w:rsid w:val="007256CB"/>
    <w:rsid w:val="007258DD"/>
    <w:rsid w:val="00726BB7"/>
    <w:rsid w:val="00727656"/>
    <w:rsid w:val="00731678"/>
    <w:rsid w:val="007319C6"/>
    <w:rsid w:val="00731DC0"/>
    <w:rsid w:val="007325AC"/>
    <w:rsid w:val="00732B8A"/>
    <w:rsid w:val="00734DB7"/>
    <w:rsid w:val="00735A04"/>
    <w:rsid w:val="00736534"/>
    <w:rsid w:val="007368D6"/>
    <w:rsid w:val="00736E41"/>
    <w:rsid w:val="00737212"/>
    <w:rsid w:val="00740C77"/>
    <w:rsid w:val="00740E36"/>
    <w:rsid w:val="00741348"/>
    <w:rsid w:val="007417EE"/>
    <w:rsid w:val="00742718"/>
    <w:rsid w:val="00743C39"/>
    <w:rsid w:val="00743FA4"/>
    <w:rsid w:val="007447DF"/>
    <w:rsid w:val="00744BFB"/>
    <w:rsid w:val="00745353"/>
    <w:rsid w:val="00746283"/>
    <w:rsid w:val="00751312"/>
    <w:rsid w:val="007523B9"/>
    <w:rsid w:val="0075258C"/>
    <w:rsid w:val="00752BB5"/>
    <w:rsid w:val="00753785"/>
    <w:rsid w:val="00753A2C"/>
    <w:rsid w:val="00753DE0"/>
    <w:rsid w:val="00754516"/>
    <w:rsid w:val="00754E67"/>
    <w:rsid w:val="0075545D"/>
    <w:rsid w:val="0075556F"/>
    <w:rsid w:val="00755953"/>
    <w:rsid w:val="00760DB0"/>
    <w:rsid w:val="007611B0"/>
    <w:rsid w:val="00762081"/>
    <w:rsid w:val="00762741"/>
    <w:rsid w:val="00763477"/>
    <w:rsid w:val="007638A3"/>
    <w:rsid w:val="00764917"/>
    <w:rsid w:val="00764F7E"/>
    <w:rsid w:val="0076534A"/>
    <w:rsid w:val="00765897"/>
    <w:rsid w:val="00770A65"/>
    <w:rsid w:val="00771952"/>
    <w:rsid w:val="00772130"/>
    <w:rsid w:val="00773987"/>
    <w:rsid w:val="007742B0"/>
    <w:rsid w:val="00774A35"/>
    <w:rsid w:val="00774C60"/>
    <w:rsid w:val="0077543C"/>
    <w:rsid w:val="00776035"/>
    <w:rsid w:val="007761AF"/>
    <w:rsid w:val="0077716F"/>
    <w:rsid w:val="00777AE1"/>
    <w:rsid w:val="0078052D"/>
    <w:rsid w:val="00780F67"/>
    <w:rsid w:val="00784271"/>
    <w:rsid w:val="00784A48"/>
    <w:rsid w:val="00784F39"/>
    <w:rsid w:val="0078540D"/>
    <w:rsid w:val="007858E8"/>
    <w:rsid w:val="00785C4B"/>
    <w:rsid w:val="00786EC7"/>
    <w:rsid w:val="00787296"/>
    <w:rsid w:val="007873B9"/>
    <w:rsid w:val="00787C60"/>
    <w:rsid w:val="00790476"/>
    <w:rsid w:val="00790648"/>
    <w:rsid w:val="007908B6"/>
    <w:rsid w:val="007911D3"/>
    <w:rsid w:val="0079157B"/>
    <w:rsid w:val="007916D1"/>
    <w:rsid w:val="007932E0"/>
    <w:rsid w:val="00793D16"/>
    <w:rsid w:val="00794B3F"/>
    <w:rsid w:val="00794F75"/>
    <w:rsid w:val="00795C49"/>
    <w:rsid w:val="00795C95"/>
    <w:rsid w:val="00795F30"/>
    <w:rsid w:val="00796066"/>
    <w:rsid w:val="0079692F"/>
    <w:rsid w:val="00797628"/>
    <w:rsid w:val="007A05BE"/>
    <w:rsid w:val="007A0D78"/>
    <w:rsid w:val="007A28DD"/>
    <w:rsid w:val="007A2FDB"/>
    <w:rsid w:val="007A35AE"/>
    <w:rsid w:val="007A3F82"/>
    <w:rsid w:val="007A59F1"/>
    <w:rsid w:val="007A5DD6"/>
    <w:rsid w:val="007A70F0"/>
    <w:rsid w:val="007A7BC2"/>
    <w:rsid w:val="007B002F"/>
    <w:rsid w:val="007B0823"/>
    <w:rsid w:val="007B0E64"/>
    <w:rsid w:val="007B333B"/>
    <w:rsid w:val="007B4315"/>
    <w:rsid w:val="007B590B"/>
    <w:rsid w:val="007B6F79"/>
    <w:rsid w:val="007B71BA"/>
    <w:rsid w:val="007C1632"/>
    <w:rsid w:val="007C16A7"/>
    <w:rsid w:val="007C2C7C"/>
    <w:rsid w:val="007C33E9"/>
    <w:rsid w:val="007C3982"/>
    <w:rsid w:val="007C4B69"/>
    <w:rsid w:val="007C72B2"/>
    <w:rsid w:val="007C779D"/>
    <w:rsid w:val="007C7FB4"/>
    <w:rsid w:val="007D0CE5"/>
    <w:rsid w:val="007D1851"/>
    <w:rsid w:val="007D3688"/>
    <w:rsid w:val="007D6168"/>
    <w:rsid w:val="007D725C"/>
    <w:rsid w:val="007D73FF"/>
    <w:rsid w:val="007D7504"/>
    <w:rsid w:val="007D7890"/>
    <w:rsid w:val="007E0269"/>
    <w:rsid w:val="007E0D49"/>
    <w:rsid w:val="007E119F"/>
    <w:rsid w:val="007E12BE"/>
    <w:rsid w:val="007E131A"/>
    <w:rsid w:val="007E18C7"/>
    <w:rsid w:val="007E1F3F"/>
    <w:rsid w:val="007E2398"/>
    <w:rsid w:val="007E287F"/>
    <w:rsid w:val="007E399A"/>
    <w:rsid w:val="007E435D"/>
    <w:rsid w:val="007E4E92"/>
    <w:rsid w:val="007E4F0D"/>
    <w:rsid w:val="007E4F48"/>
    <w:rsid w:val="007E5D8B"/>
    <w:rsid w:val="007E6C54"/>
    <w:rsid w:val="007E7249"/>
    <w:rsid w:val="007E7859"/>
    <w:rsid w:val="007F054A"/>
    <w:rsid w:val="007F1C8D"/>
    <w:rsid w:val="007F29A8"/>
    <w:rsid w:val="007F33EC"/>
    <w:rsid w:val="007F4710"/>
    <w:rsid w:val="007F5EE6"/>
    <w:rsid w:val="007F631B"/>
    <w:rsid w:val="007F654B"/>
    <w:rsid w:val="007F66E3"/>
    <w:rsid w:val="007F70DF"/>
    <w:rsid w:val="007F72F5"/>
    <w:rsid w:val="007F79CE"/>
    <w:rsid w:val="007F7C8D"/>
    <w:rsid w:val="008001AF"/>
    <w:rsid w:val="00801100"/>
    <w:rsid w:val="008012FC"/>
    <w:rsid w:val="00801D90"/>
    <w:rsid w:val="00801E34"/>
    <w:rsid w:val="00801F27"/>
    <w:rsid w:val="00802D6B"/>
    <w:rsid w:val="00802DF8"/>
    <w:rsid w:val="00803243"/>
    <w:rsid w:val="008032D4"/>
    <w:rsid w:val="00803BE7"/>
    <w:rsid w:val="0080456D"/>
    <w:rsid w:val="00804891"/>
    <w:rsid w:val="00806276"/>
    <w:rsid w:val="0080676D"/>
    <w:rsid w:val="00807F65"/>
    <w:rsid w:val="00810902"/>
    <w:rsid w:val="008110CD"/>
    <w:rsid w:val="0081223E"/>
    <w:rsid w:val="00812D18"/>
    <w:rsid w:val="00813221"/>
    <w:rsid w:val="008136BD"/>
    <w:rsid w:val="00813B02"/>
    <w:rsid w:val="00814EE9"/>
    <w:rsid w:val="008156AC"/>
    <w:rsid w:val="00815D81"/>
    <w:rsid w:val="00816A93"/>
    <w:rsid w:val="00820623"/>
    <w:rsid w:val="0082329D"/>
    <w:rsid w:val="0082603F"/>
    <w:rsid w:val="00826F06"/>
    <w:rsid w:val="00827214"/>
    <w:rsid w:val="00827478"/>
    <w:rsid w:val="00830322"/>
    <w:rsid w:val="008308C5"/>
    <w:rsid w:val="0083099A"/>
    <w:rsid w:val="0083135D"/>
    <w:rsid w:val="008331EF"/>
    <w:rsid w:val="008336A5"/>
    <w:rsid w:val="008337CF"/>
    <w:rsid w:val="00834A81"/>
    <w:rsid w:val="00834B5B"/>
    <w:rsid w:val="00835977"/>
    <w:rsid w:val="00836482"/>
    <w:rsid w:val="00836B61"/>
    <w:rsid w:val="008410B5"/>
    <w:rsid w:val="00841D4F"/>
    <w:rsid w:val="00842283"/>
    <w:rsid w:val="00845531"/>
    <w:rsid w:val="0084606A"/>
    <w:rsid w:val="00846348"/>
    <w:rsid w:val="008463B8"/>
    <w:rsid w:val="008468CD"/>
    <w:rsid w:val="008469FC"/>
    <w:rsid w:val="00846B51"/>
    <w:rsid w:val="00847354"/>
    <w:rsid w:val="00847D2E"/>
    <w:rsid w:val="00850347"/>
    <w:rsid w:val="0085139C"/>
    <w:rsid w:val="00851F39"/>
    <w:rsid w:val="008532AC"/>
    <w:rsid w:val="00853938"/>
    <w:rsid w:val="00853974"/>
    <w:rsid w:val="008546D0"/>
    <w:rsid w:val="008549C6"/>
    <w:rsid w:val="00854A72"/>
    <w:rsid w:val="00855A2D"/>
    <w:rsid w:val="00855B6C"/>
    <w:rsid w:val="0085752A"/>
    <w:rsid w:val="0085768D"/>
    <w:rsid w:val="00860D5C"/>
    <w:rsid w:val="00861A83"/>
    <w:rsid w:val="00861DE4"/>
    <w:rsid w:val="00861F51"/>
    <w:rsid w:val="00862854"/>
    <w:rsid w:val="00862B2D"/>
    <w:rsid w:val="0086426A"/>
    <w:rsid w:val="00864B28"/>
    <w:rsid w:val="00864D46"/>
    <w:rsid w:val="00864E3A"/>
    <w:rsid w:val="00864F08"/>
    <w:rsid w:val="00864FF1"/>
    <w:rsid w:val="00865570"/>
    <w:rsid w:val="00865DCC"/>
    <w:rsid w:val="00866E39"/>
    <w:rsid w:val="008671B6"/>
    <w:rsid w:val="00867660"/>
    <w:rsid w:val="00867698"/>
    <w:rsid w:val="0087091B"/>
    <w:rsid w:val="00872A1F"/>
    <w:rsid w:val="008732C0"/>
    <w:rsid w:val="00873DC8"/>
    <w:rsid w:val="008740A8"/>
    <w:rsid w:val="00875535"/>
    <w:rsid w:val="00875A1B"/>
    <w:rsid w:val="00875A48"/>
    <w:rsid w:val="00876051"/>
    <w:rsid w:val="008763C2"/>
    <w:rsid w:val="00877E30"/>
    <w:rsid w:val="008800B8"/>
    <w:rsid w:val="00880403"/>
    <w:rsid w:val="00880D35"/>
    <w:rsid w:val="008812CC"/>
    <w:rsid w:val="008813DA"/>
    <w:rsid w:val="00883468"/>
    <w:rsid w:val="00883A0E"/>
    <w:rsid w:val="00883AC0"/>
    <w:rsid w:val="0088419F"/>
    <w:rsid w:val="008841FC"/>
    <w:rsid w:val="00884E28"/>
    <w:rsid w:val="00885D86"/>
    <w:rsid w:val="00886243"/>
    <w:rsid w:val="0088697D"/>
    <w:rsid w:val="00886BCD"/>
    <w:rsid w:val="0089061C"/>
    <w:rsid w:val="00892968"/>
    <w:rsid w:val="008929CD"/>
    <w:rsid w:val="0089304D"/>
    <w:rsid w:val="008932E6"/>
    <w:rsid w:val="008957B9"/>
    <w:rsid w:val="00895FE9"/>
    <w:rsid w:val="008967A0"/>
    <w:rsid w:val="00896DCB"/>
    <w:rsid w:val="00896ECC"/>
    <w:rsid w:val="0089723F"/>
    <w:rsid w:val="008A12E1"/>
    <w:rsid w:val="008A1735"/>
    <w:rsid w:val="008A1D1E"/>
    <w:rsid w:val="008A24C1"/>
    <w:rsid w:val="008A277E"/>
    <w:rsid w:val="008A34EF"/>
    <w:rsid w:val="008A3A7B"/>
    <w:rsid w:val="008A3BA3"/>
    <w:rsid w:val="008A4BA2"/>
    <w:rsid w:val="008A611E"/>
    <w:rsid w:val="008A75F7"/>
    <w:rsid w:val="008A767D"/>
    <w:rsid w:val="008B05FE"/>
    <w:rsid w:val="008B0814"/>
    <w:rsid w:val="008B0D9A"/>
    <w:rsid w:val="008B2007"/>
    <w:rsid w:val="008B24D5"/>
    <w:rsid w:val="008B280A"/>
    <w:rsid w:val="008B37EA"/>
    <w:rsid w:val="008B38C3"/>
    <w:rsid w:val="008B39E7"/>
    <w:rsid w:val="008B3AEC"/>
    <w:rsid w:val="008B4FB9"/>
    <w:rsid w:val="008B5014"/>
    <w:rsid w:val="008B5BBF"/>
    <w:rsid w:val="008B70D5"/>
    <w:rsid w:val="008B789F"/>
    <w:rsid w:val="008C144A"/>
    <w:rsid w:val="008C2946"/>
    <w:rsid w:val="008C4157"/>
    <w:rsid w:val="008C4ABC"/>
    <w:rsid w:val="008C525B"/>
    <w:rsid w:val="008C5575"/>
    <w:rsid w:val="008C6134"/>
    <w:rsid w:val="008D0CF5"/>
    <w:rsid w:val="008D2BAD"/>
    <w:rsid w:val="008D3134"/>
    <w:rsid w:val="008D3328"/>
    <w:rsid w:val="008D38FF"/>
    <w:rsid w:val="008D3E9A"/>
    <w:rsid w:val="008D56FF"/>
    <w:rsid w:val="008D63FE"/>
    <w:rsid w:val="008D7070"/>
    <w:rsid w:val="008E06D3"/>
    <w:rsid w:val="008E09D7"/>
    <w:rsid w:val="008E0A3D"/>
    <w:rsid w:val="008E1287"/>
    <w:rsid w:val="008E13A6"/>
    <w:rsid w:val="008E13EB"/>
    <w:rsid w:val="008E1438"/>
    <w:rsid w:val="008E28E3"/>
    <w:rsid w:val="008E3D1B"/>
    <w:rsid w:val="008E40A3"/>
    <w:rsid w:val="008E4326"/>
    <w:rsid w:val="008E54E2"/>
    <w:rsid w:val="008E665F"/>
    <w:rsid w:val="008E7FFD"/>
    <w:rsid w:val="008F19E9"/>
    <w:rsid w:val="008F63F4"/>
    <w:rsid w:val="00900246"/>
    <w:rsid w:val="00900E22"/>
    <w:rsid w:val="009012CC"/>
    <w:rsid w:val="009017FC"/>
    <w:rsid w:val="00901C2C"/>
    <w:rsid w:val="00901C61"/>
    <w:rsid w:val="00901D5E"/>
    <w:rsid w:val="009021EE"/>
    <w:rsid w:val="0090324C"/>
    <w:rsid w:val="00903605"/>
    <w:rsid w:val="009042AC"/>
    <w:rsid w:val="0090455F"/>
    <w:rsid w:val="00904C6B"/>
    <w:rsid w:val="0090652A"/>
    <w:rsid w:val="00906F7A"/>
    <w:rsid w:val="00907C52"/>
    <w:rsid w:val="00907F9A"/>
    <w:rsid w:val="0091032C"/>
    <w:rsid w:val="009112B9"/>
    <w:rsid w:val="00911CA2"/>
    <w:rsid w:val="00912273"/>
    <w:rsid w:val="009125BA"/>
    <w:rsid w:val="00913554"/>
    <w:rsid w:val="009136D2"/>
    <w:rsid w:val="00913E25"/>
    <w:rsid w:val="0091414C"/>
    <w:rsid w:val="009145F6"/>
    <w:rsid w:val="0091508D"/>
    <w:rsid w:val="0091572C"/>
    <w:rsid w:val="00916C54"/>
    <w:rsid w:val="0091704D"/>
    <w:rsid w:val="00917104"/>
    <w:rsid w:val="00920207"/>
    <w:rsid w:val="00920E2D"/>
    <w:rsid w:val="00921D14"/>
    <w:rsid w:val="00923006"/>
    <w:rsid w:val="009236CF"/>
    <w:rsid w:val="009238BF"/>
    <w:rsid w:val="009256E4"/>
    <w:rsid w:val="009264BE"/>
    <w:rsid w:val="009267CC"/>
    <w:rsid w:val="00930613"/>
    <w:rsid w:val="00930772"/>
    <w:rsid w:val="00931706"/>
    <w:rsid w:val="009317AD"/>
    <w:rsid w:val="00932900"/>
    <w:rsid w:val="009329CC"/>
    <w:rsid w:val="009357D3"/>
    <w:rsid w:val="0093599D"/>
    <w:rsid w:val="00935D60"/>
    <w:rsid w:val="0093740C"/>
    <w:rsid w:val="0093775D"/>
    <w:rsid w:val="00937797"/>
    <w:rsid w:val="00937A2A"/>
    <w:rsid w:val="009405AD"/>
    <w:rsid w:val="00940968"/>
    <w:rsid w:val="00940F4A"/>
    <w:rsid w:val="0094202C"/>
    <w:rsid w:val="009421D6"/>
    <w:rsid w:val="009429F6"/>
    <w:rsid w:val="00943173"/>
    <w:rsid w:val="00943891"/>
    <w:rsid w:val="00944589"/>
    <w:rsid w:val="00944633"/>
    <w:rsid w:val="00946FA9"/>
    <w:rsid w:val="009505A0"/>
    <w:rsid w:val="00950669"/>
    <w:rsid w:val="0095124B"/>
    <w:rsid w:val="00951311"/>
    <w:rsid w:val="009513D9"/>
    <w:rsid w:val="0095217B"/>
    <w:rsid w:val="00954034"/>
    <w:rsid w:val="0095404D"/>
    <w:rsid w:val="009553B2"/>
    <w:rsid w:val="009561D0"/>
    <w:rsid w:val="00957E3E"/>
    <w:rsid w:val="00960082"/>
    <w:rsid w:val="009602BB"/>
    <w:rsid w:val="00960F6B"/>
    <w:rsid w:val="00961126"/>
    <w:rsid w:val="0096225D"/>
    <w:rsid w:val="00962F35"/>
    <w:rsid w:val="00963B12"/>
    <w:rsid w:val="0096497C"/>
    <w:rsid w:val="0096500E"/>
    <w:rsid w:val="00965D89"/>
    <w:rsid w:val="0096626E"/>
    <w:rsid w:val="00966636"/>
    <w:rsid w:val="009673D1"/>
    <w:rsid w:val="00970081"/>
    <w:rsid w:val="009705E4"/>
    <w:rsid w:val="009707EC"/>
    <w:rsid w:val="00970DFD"/>
    <w:rsid w:val="009717E9"/>
    <w:rsid w:val="00971E44"/>
    <w:rsid w:val="0097273B"/>
    <w:rsid w:val="0097282B"/>
    <w:rsid w:val="009738A6"/>
    <w:rsid w:val="00973CBD"/>
    <w:rsid w:val="00973FFF"/>
    <w:rsid w:val="00975C07"/>
    <w:rsid w:val="00976E95"/>
    <w:rsid w:val="00980369"/>
    <w:rsid w:val="009810EA"/>
    <w:rsid w:val="009820A1"/>
    <w:rsid w:val="009824A5"/>
    <w:rsid w:val="0098288D"/>
    <w:rsid w:val="009828E9"/>
    <w:rsid w:val="00982BD1"/>
    <w:rsid w:val="00983504"/>
    <w:rsid w:val="00983BB7"/>
    <w:rsid w:val="00985DD9"/>
    <w:rsid w:val="00985F61"/>
    <w:rsid w:val="009861D0"/>
    <w:rsid w:val="009862BD"/>
    <w:rsid w:val="009866B0"/>
    <w:rsid w:val="00986931"/>
    <w:rsid w:val="00990008"/>
    <w:rsid w:val="0099088B"/>
    <w:rsid w:val="00990EE3"/>
    <w:rsid w:val="00992861"/>
    <w:rsid w:val="00992DB8"/>
    <w:rsid w:val="0099425B"/>
    <w:rsid w:val="0099481F"/>
    <w:rsid w:val="00994C25"/>
    <w:rsid w:val="00995A87"/>
    <w:rsid w:val="0099671F"/>
    <w:rsid w:val="00997678"/>
    <w:rsid w:val="009A1A45"/>
    <w:rsid w:val="009A1A85"/>
    <w:rsid w:val="009A2023"/>
    <w:rsid w:val="009A2679"/>
    <w:rsid w:val="009A3292"/>
    <w:rsid w:val="009A353D"/>
    <w:rsid w:val="009A3FCC"/>
    <w:rsid w:val="009A524C"/>
    <w:rsid w:val="009A538C"/>
    <w:rsid w:val="009A5407"/>
    <w:rsid w:val="009A59B9"/>
    <w:rsid w:val="009A6158"/>
    <w:rsid w:val="009A6C6C"/>
    <w:rsid w:val="009A75AC"/>
    <w:rsid w:val="009A7A47"/>
    <w:rsid w:val="009A7A97"/>
    <w:rsid w:val="009B0C96"/>
    <w:rsid w:val="009B3307"/>
    <w:rsid w:val="009B33E4"/>
    <w:rsid w:val="009B404C"/>
    <w:rsid w:val="009B4374"/>
    <w:rsid w:val="009B4A9C"/>
    <w:rsid w:val="009B51D0"/>
    <w:rsid w:val="009B5DFA"/>
    <w:rsid w:val="009B60CB"/>
    <w:rsid w:val="009B69EE"/>
    <w:rsid w:val="009B6DAB"/>
    <w:rsid w:val="009B7D02"/>
    <w:rsid w:val="009C21DF"/>
    <w:rsid w:val="009C2201"/>
    <w:rsid w:val="009C2496"/>
    <w:rsid w:val="009C47AB"/>
    <w:rsid w:val="009C521E"/>
    <w:rsid w:val="009C6855"/>
    <w:rsid w:val="009C68A1"/>
    <w:rsid w:val="009C699A"/>
    <w:rsid w:val="009C6CBA"/>
    <w:rsid w:val="009C6E08"/>
    <w:rsid w:val="009C7174"/>
    <w:rsid w:val="009C7417"/>
    <w:rsid w:val="009C7501"/>
    <w:rsid w:val="009C75CA"/>
    <w:rsid w:val="009C7ABA"/>
    <w:rsid w:val="009C7C63"/>
    <w:rsid w:val="009D08B1"/>
    <w:rsid w:val="009D133B"/>
    <w:rsid w:val="009D16B7"/>
    <w:rsid w:val="009D17DF"/>
    <w:rsid w:val="009D34F7"/>
    <w:rsid w:val="009D368D"/>
    <w:rsid w:val="009D38C7"/>
    <w:rsid w:val="009D3AFA"/>
    <w:rsid w:val="009D3E2A"/>
    <w:rsid w:val="009D41F0"/>
    <w:rsid w:val="009D487C"/>
    <w:rsid w:val="009D5730"/>
    <w:rsid w:val="009D5D5F"/>
    <w:rsid w:val="009D6787"/>
    <w:rsid w:val="009D691D"/>
    <w:rsid w:val="009D6EEC"/>
    <w:rsid w:val="009D6FF7"/>
    <w:rsid w:val="009E0433"/>
    <w:rsid w:val="009E1C10"/>
    <w:rsid w:val="009E23A3"/>
    <w:rsid w:val="009E34BA"/>
    <w:rsid w:val="009E34D9"/>
    <w:rsid w:val="009E468E"/>
    <w:rsid w:val="009E77D6"/>
    <w:rsid w:val="009F187B"/>
    <w:rsid w:val="009F1D89"/>
    <w:rsid w:val="009F1DF8"/>
    <w:rsid w:val="009F25B9"/>
    <w:rsid w:val="009F26F9"/>
    <w:rsid w:val="009F2820"/>
    <w:rsid w:val="009F2CBA"/>
    <w:rsid w:val="009F2CC4"/>
    <w:rsid w:val="009F3407"/>
    <w:rsid w:val="009F4885"/>
    <w:rsid w:val="009F6D14"/>
    <w:rsid w:val="00A00AA5"/>
    <w:rsid w:val="00A0138D"/>
    <w:rsid w:val="00A01E33"/>
    <w:rsid w:val="00A02066"/>
    <w:rsid w:val="00A025A2"/>
    <w:rsid w:val="00A03006"/>
    <w:rsid w:val="00A03A6D"/>
    <w:rsid w:val="00A05100"/>
    <w:rsid w:val="00A05FD0"/>
    <w:rsid w:val="00A068C6"/>
    <w:rsid w:val="00A0738B"/>
    <w:rsid w:val="00A11DAC"/>
    <w:rsid w:val="00A13CA8"/>
    <w:rsid w:val="00A145E7"/>
    <w:rsid w:val="00A15793"/>
    <w:rsid w:val="00A15E61"/>
    <w:rsid w:val="00A16734"/>
    <w:rsid w:val="00A21524"/>
    <w:rsid w:val="00A251FF"/>
    <w:rsid w:val="00A2559A"/>
    <w:rsid w:val="00A25900"/>
    <w:rsid w:val="00A25EF7"/>
    <w:rsid w:val="00A260F1"/>
    <w:rsid w:val="00A2681D"/>
    <w:rsid w:val="00A26B7B"/>
    <w:rsid w:val="00A27254"/>
    <w:rsid w:val="00A327CC"/>
    <w:rsid w:val="00A327D7"/>
    <w:rsid w:val="00A32F71"/>
    <w:rsid w:val="00A3358C"/>
    <w:rsid w:val="00A335D5"/>
    <w:rsid w:val="00A33EF9"/>
    <w:rsid w:val="00A34A79"/>
    <w:rsid w:val="00A363A6"/>
    <w:rsid w:val="00A36DB9"/>
    <w:rsid w:val="00A37720"/>
    <w:rsid w:val="00A37E26"/>
    <w:rsid w:val="00A40069"/>
    <w:rsid w:val="00A40E9B"/>
    <w:rsid w:val="00A42C30"/>
    <w:rsid w:val="00A42FC0"/>
    <w:rsid w:val="00A43460"/>
    <w:rsid w:val="00A439A0"/>
    <w:rsid w:val="00A43B26"/>
    <w:rsid w:val="00A43F36"/>
    <w:rsid w:val="00A45639"/>
    <w:rsid w:val="00A45886"/>
    <w:rsid w:val="00A476F0"/>
    <w:rsid w:val="00A511A2"/>
    <w:rsid w:val="00A511A5"/>
    <w:rsid w:val="00A51F30"/>
    <w:rsid w:val="00A51F95"/>
    <w:rsid w:val="00A5233F"/>
    <w:rsid w:val="00A53C51"/>
    <w:rsid w:val="00A56118"/>
    <w:rsid w:val="00A56BCB"/>
    <w:rsid w:val="00A60085"/>
    <w:rsid w:val="00A602E7"/>
    <w:rsid w:val="00A6115F"/>
    <w:rsid w:val="00A62060"/>
    <w:rsid w:val="00A628A0"/>
    <w:rsid w:val="00A6304F"/>
    <w:rsid w:val="00A642A6"/>
    <w:rsid w:val="00A64D47"/>
    <w:rsid w:val="00A66438"/>
    <w:rsid w:val="00A67CEC"/>
    <w:rsid w:val="00A70A84"/>
    <w:rsid w:val="00A70B15"/>
    <w:rsid w:val="00A71218"/>
    <w:rsid w:val="00A72167"/>
    <w:rsid w:val="00A72600"/>
    <w:rsid w:val="00A72659"/>
    <w:rsid w:val="00A73A34"/>
    <w:rsid w:val="00A73DD3"/>
    <w:rsid w:val="00A744EB"/>
    <w:rsid w:val="00A74755"/>
    <w:rsid w:val="00A74DC1"/>
    <w:rsid w:val="00A7506C"/>
    <w:rsid w:val="00A75188"/>
    <w:rsid w:val="00A764D4"/>
    <w:rsid w:val="00A77807"/>
    <w:rsid w:val="00A77BBB"/>
    <w:rsid w:val="00A80CD1"/>
    <w:rsid w:val="00A81010"/>
    <w:rsid w:val="00A81478"/>
    <w:rsid w:val="00A8168F"/>
    <w:rsid w:val="00A82874"/>
    <w:rsid w:val="00A841D7"/>
    <w:rsid w:val="00A8426E"/>
    <w:rsid w:val="00A844DE"/>
    <w:rsid w:val="00A851B6"/>
    <w:rsid w:val="00A855CB"/>
    <w:rsid w:val="00A855D4"/>
    <w:rsid w:val="00A85844"/>
    <w:rsid w:val="00A85917"/>
    <w:rsid w:val="00A85ABC"/>
    <w:rsid w:val="00A8639E"/>
    <w:rsid w:val="00A86E76"/>
    <w:rsid w:val="00A87E2C"/>
    <w:rsid w:val="00A9017E"/>
    <w:rsid w:val="00A901DF"/>
    <w:rsid w:val="00A914E7"/>
    <w:rsid w:val="00A93C91"/>
    <w:rsid w:val="00A940BF"/>
    <w:rsid w:val="00A9424E"/>
    <w:rsid w:val="00A9444B"/>
    <w:rsid w:val="00A97CC4"/>
    <w:rsid w:val="00AA14AC"/>
    <w:rsid w:val="00AA21C7"/>
    <w:rsid w:val="00AA3823"/>
    <w:rsid w:val="00AA4441"/>
    <w:rsid w:val="00AA4CAD"/>
    <w:rsid w:val="00AA4D76"/>
    <w:rsid w:val="00AA5306"/>
    <w:rsid w:val="00AA58A3"/>
    <w:rsid w:val="00AA59E0"/>
    <w:rsid w:val="00AA7D7D"/>
    <w:rsid w:val="00AB050A"/>
    <w:rsid w:val="00AB08AC"/>
    <w:rsid w:val="00AB0C41"/>
    <w:rsid w:val="00AB0DE4"/>
    <w:rsid w:val="00AB12A4"/>
    <w:rsid w:val="00AB1878"/>
    <w:rsid w:val="00AB437D"/>
    <w:rsid w:val="00AB4E22"/>
    <w:rsid w:val="00AB51AC"/>
    <w:rsid w:val="00AB5A3F"/>
    <w:rsid w:val="00AB5D28"/>
    <w:rsid w:val="00AB61BF"/>
    <w:rsid w:val="00AB6248"/>
    <w:rsid w:val="00AB6E46"/>
    <w:rsid w:val="00AB75DB"/>
    <w:rsid w:val="00AB7C5D"/>
    <w:rsid w:val="00AC08AD"/>
    <w:rsid w:val="00AC1DB6"/>
    <w:rsid w:val="00AC2B30"/>
    <w:rsid w:val="00AC2E48"/>
    <w:rsid w:val="00AC42DB"/>
    <w:rsid w:val="00AC4415"/>
    <w:rsid w:val="00AC4C75"/>
    <w:rsid w:val="00AC6502"/>
    <w:rsid w:val="00AC6D2B"/>
    <w:rsid w:val="00AC6F65"/>
    <w:rsid w:val="00AC7C5E"/>
    <w:rsid w:val="00AD1E9C"/>
    <w:rsid w:val="00AD3175"/>
    <w:rsid w:val="00AD4EFF"/>
    <w:rsid w:val="00AD4FC3"/>
    <w:rsid w:val="00AD578D"/>
    <w:rsid w:val="00AD588F"/>
    <w:rsid w:val="00AD6416"/>
    <w:rsid w:val="00AD6714"/>
    <w:rsid w:val="00AD6C6B"/>
    <w:rsid w:val="00AD6D17"/>
    <w:rsid w:val="00AE0234"/>
    <w:rsid w:val="00AE0964"/>
    <w:rsid w:val="00AE0E7C"/>
    <w:rsid w:val="00AE1FEB"/>
    <w:rsid w:val="00AE23DA"/>
    <w:rsid w:val="00AE250A"/>
    <w:rsid w:val="00AE2832"/>
    <w:rsid w:val="00AE2B54"/>
    <w:rsid w:val="00AE378E"/>
    <w:rsid w:val="00AE5762"/>
    <w:rsid w:val="00AE6B8B"/>
    <w:rsid w:val="00AF088F"/>
    <w:rsid w:val="00AF1712"/>
    <w:rsid w:val="00AF2A3B"/>
    <w:rsid w:val="00AF33A6"/>
    <w:rsid w:val="00AF3A75"/>
    <w:rsid w:val="00AF488E"/>
    <w:rsid w:val="00AF4F43"/>
    <w:rsid w:val="00AF53D8"/>
    <w:rsid w:val="00AF65A4"/>
    <w:rsid w:val="00AF6B21"/>
    <w:rsid w:val="00AF6DA9"/>
    <w:rsid w:val="00B00223"/>
    <w:rsid w:val="00B010C0"/>
    <w:rsid w:val="00B01648"/>
    <w:rsid w:val="00B02DCE"/>
    <w:rsid w:val="00B04B0D"/>
    <w:rsid w:val="00B055FA"/>
    <w:rsid w:val="00B06E32"/>
    <w:rsid w:val="00B06E92"/>
    <w:rsid w:val="00B07E9B"/>
    <w:rsid w:val="00B07EC0"/>
    <w:rsid w:val="00B07EF6"/>
    <w:rsid w:val="00B10BDC"/>
    <w:rsid w:val="00B115F0"/>
    <w:rsid w:val="00B12147"/>
    <w:rsid w:val="00B14AC6"/>
    <w:rsid w:val="00B14DE0"/>
    <w:rsid w:val="00B152C7"/>
    <w:rsid w:val="00B15BD8"/>
    <w:rsid w:val="00B20CF6"/>
    <w:rsid w:val="00B21CC3"/>
    <w:rsid w:val="00B22E41"/>
    <w:rsid w:val="00B23496"/>
    <w:rsid w:val="00B23C55"/>
    <w:rsid w:val="00B25126"/>
    <w:rsid w:val="00B26294"/>
    <w:rsid w:val="00B2635F"/>
    <w:rsid w:val="00B26CB0"/>
    <w:rsid w:val="00B27A2C"/>
    <w:rsid w:val="00B27BCF"/>
    <w:rsid w:val="00B30B38"/>
    <w:rsid w:val="00B30B55"/>
    <w:rsid w:val="00B32E7E"/>
    <w:rsid w:val="00B333EF"/>
    <w:rsid w:val="00B34927"/>
    <w:rsid w:val="00B349C6"/>
    <w:rsid w:val="00B34D5B"/>
    <w:rsid w:val="00B36A0F"/>
    <w:rsid w:val="00B37178"/>
    <w:rsid w:val="00B405CD"/>
    <w:rsid w:val="00B4062F"/>
    <w:rsid w:val="00B41589"/>
    <w:rsid w:val="00B43AB2"/>
    <w:rsid w:val="00B43F20"/>
    <w:rsid w:val="00B4482D"/>
    <w:rsid w:val="00B45AB6"/>
    <w:rsid w:val="00B467F9"/>
    <w:rsid w:val="00B47788"/>
    <w:rsid w:val="00B50674"/>
    <w:rsid w:val="00B5128B"/>
    <w:rsid w:val="00B51C58"/>
    <w:rsid w:val="00B52097"/>
    <w:rsid w:val="00B52108"/>
    <w:rsid w:val="00B53758"/>
    <w:rsid w:val="00B54461"/>
    <w:rsid w:val="00B54F26"/>
    <w:rsid w:val="00B562C3"/>
    <w:rsid w:val="00B566E6"/>
    <w:rsid w:val="00B56F8D"/>
    <w:rsid w:val="00B5785C"/>
    <w:rsid w:val="00B578BE"/>
    <w:rsid w:val="00B578C3"/>
    <w:rsid w:val="00B57B81"/>
    <w:rsid w:val="00B57F9E"/>
    <w:rsid w:val="00B61D5D"/>
    <w:rsid w:val="00B627F8"/>
    <w:rsid w:val="00B63438"/>
    <w:rsid w:val="00B6524E"/>
    <w:rsid w:val="00B65A29"/>
    <w:rsid w:val="00B65CAE"/>
    <w:rsid w:val="00B66437"/>
    <w:rsid w:val="00B679FB"/>
    <w:rsid w:val="00B67B43"/>
    <w:rsid w:val="00B67C24"/>
    <w:rsid w:val="00B70476"/>
    <w:rsid w:val="00B71508"/>
    <w:rsid w:val="00B71793"/>
    <w:rsid w:val="00B728F1"/>
    <w:rsid w:val="00B72D0B"/>
    <w:rsid w:val="00B7317A"/>
    <w:rsid w:val="00B733AF"/>
    <w:rsid w:val="00B73A34"/>
    <w:rsid w:val="00B75B19"/>
    <w:rsid w:val="00B76F55"/>
    <w:rsid w:val="00B806B5"/>
    <w:rsid w:val="00B80D0D"/>
    <w:rsid w:val="00B81183"/>
    <w:rsid w:val="00B82196"/>
    <w:rsid w:val="00B82719"/>
    <w:rsid w:val="00B82D76"/>
    <w:rsid w:val="00B830D3"/>
    <w:rsid w:val="00B83F3B"/>
    <w:rsid w:val="00B83F3F"/>
    <w:rsid w:val="00B84991"/>
    <w:rsid w:val="00B84FDB"/>
    <w:rsid w:val="00B8567C"/>
    <w:rsid w:val="00B86EB8"/>
    <w:rsid w:val="00B8704A"/>
    <w:rsid w:val="00B87665"/>
    <w:rsid w:val="00B90B87"/>
    <w:rsid w:val="00B90CD8"/>
    <w:rsid w:val="00B93654"/>
    <w:rsid w:val="00B9400D"/>
    <w:rsid w:val="00B9414C"/>
    <w:rsid w:val="00B94B07"/>
    <w:rsid w:val="00B94BDE"/>
    <w:rsid w:val="00B95FDB"/>
    <w:rsid w:val="00B967A3"/>
    <w:rsid w:val="00B970EC"/>
    <w:rsid w:val="00B971AA"/>
    <w:rsid w:val="00B978F2"/>
    <w:rsid w:val="00B97B4F"/>
    <w:rsid w:val="00B97DEC"/>
    <w:rsid w:val="00BA1AD0"/>
    <w:rsid w:val="00BA4B3E"/>
    <w:rsid w:val="00BA5174"/>
    <w:rsid w:val="00BA5C6B"/>
    <w:rsid w:val="00BA639C"/>
    <w:rsid w:val="00BA7C40"/>
    <w:rsid w:val="00BA7D9A"/>
    <w:rsid w:val="00BB0932"/>
    <w:rsid w:val="00BB0C58"/>
    <w:rsid w:val="00BB15B5"/>
    <w:rsid w:val="00BB1791"/>
    <w:rsid w:val="00BB1C4F"/>
    <w:rsid w:val="00BB218E"/>
    <w:rsid w:val="00BB26BC"/>
    <w:rsid w:val="00BB2E89"/>
    <w:rsid w:val="00BB45E8"/>
    <w:rsid w:val="00BB522C"/>
    <w:rsid w:val="00BB5AE5"/>
    <w:rsid w:val="00BB5AE7"/>
    <w:rsid w:val="00BB6E69"/>
    <w:rsid w:val="00BB6E7C"/>
    <w:rsid w:val="00BC16E6"/>
    <w:rsid w:val="00BC1ED7"/>
    <w:rsid w:val="00BC1F3D"/>
    <w:rsid w:val="00BC2329"/>
    <w:rsid w:val="00BC2999"/>
    <w:rsid w:val="00BC39F5"/>
    <w:rsid w:val="00BC4D7C"/>
    <w:rsid w:val="00BC4F75"/>
    <w:rsid w:val="00BC549F"/>
    <w:rsid w:val="00BC5786"/>
    <w:rsid w:val="00BC6225"/>
    <w:rsid w:val="00BC6533"/>
    <w:rsid w:val="00BC69CA"/>
    <w:rsid w:val="00BD082A"/>
    <w:rsid w:val="00BD1028"/>
    <w:rsid w:val="00BD1BCE"/>
    <w:rsid w:val="00BD50CE"/>
    <w:rsid w:val="00BD5A16"/>
    <w:rsid w:val="00BD5B50"/>
    <w:rsid w:val="00BD5E53"/>
    <w:rsid w:val="00BD70F7"/>
    <w:rsid w:val="00BD7FDD"/>
    <w:rsid w:val="00BE06AB"/>
    <w:rsid w:val="00BE12FB"/>
    <w:rsid w:val="00BE16AC"/>
    <w:rsid w:val="00BE1C9D"/>
    <w:rsid w:val="00BE28DC"/>
    <w:rsid w:val="00BE319D"/>
    <w:rsid w:val="00BE438B"/>
    <w:rsid w:val="00BE7BD0"/>
    <w:rsid w:val="00BE7D39"/>
    <w:rsid w:val="00BF1476"/>
    <w:rsid w:val="00BF1A97"/>
    <w:rsid w:val="00BF1DC5"/>
    <w:rsid w:val="00BF1ED3"/>
    <w:rsid w:val="00BF28A9"/>
    <w:rsid w:val="00BF3499"/>
    <w:rsid w:val="00BF5895"/>
    <w:rsid w:val="00BF63A8"/>
    <w:rsid w:val="00C0077D"/>
    <w:rsid w:val="00C00879"/>
    <w:rsid w:val="00C00C44"/>
    <w:rsid w:val="00C00DEF"/>
    <w:rsid w:val="00C014E4"/>
    <w:rsid w:val="00C03A3C"/>
    <w:rsid w:val="00C04AB5"/>
    <w:rsid w:val="00C055B7"/>
    <w:rsid w:val="00C05F31"/>
    <w:rsid w:val="00C06513"/>
    <w:rsid w:val="00C07DE7"/>
    <w:rsid w:val="00C11733"/>
    <w:rsid w:val="00C12ABE"/>
    <w:rsid w:val="00C12CAC"/>
    <w:rsid w:val="00C132C1"/>
    <w:rsid w:val="00C1351C"/>
    <w:rsid w:val="00C1363B"/>
    <w:rsid w:val="00C13B6E"/>
    <w:rsid w:val="00C144DA"/>
    <w:rsid w:val="00C147F4"/>
    <w:rsid w:val="00C149CB"/>
    <w:rsid w:val="00C155A7"/>
    <w:rsid w:val="00C15A8C"/>
    <w:rsid w:val="00C166B8"/>
    <w:rsid w:val="00C173E9"/>
    <w:rsid w:val="00C1764A"/>
    <w:rsid w:val="00C2167C"/>
    <w:rsid w:val="00C21DE7"/>
    <w:rsid w:val="00C22A32"/>
    <w:rsid w:val="00C2318B"/>
    <w:rsid w:val="00C23234"/>
    <w:rsid w:val="00C2336F"/>
    <w:rsid w:val="00C23DEB"/>
    <w:rsid w:val="00C240FD"/>
    <w:rsid w:val="00C24812"/>
    <w:rsid w:val="00C248EF"/>
    <w:rsid w:val="00C26F3A"/>
    <w:rsid w:val="00C3154C"/>
    <w:rsid w:val="00C31692"/>
    <w:rsid w:val="00C31723"/>
    <w:rsid w:val="00C34A5A"/>
    <w:rsid w:val="00C34C76"/>
    <w:rsid w:val="00C36210"/>
    <w:rsid w:val="00C363CD"/>
    <w:rsid w:val="00C36754"/>
    <w:rsid w:val="00C36F1A"/>
    <w:rsid w:val="00C37851"/>
    <w:rsid w:val="00C400D9"/>
    <w:rsid w:val="00C40BA4"/>
    <w:rsid w:val="00C40C8E"/>
    <w:rsid w:val="00C4234E"/>
    <w:rsid w:val="00C42B21"/>
    <w:rsid w:val="00C43160"/>
    <w:rsid w:val="00C43856"/>
    <w:rsid w:val="00C4494F"/>
    <w:rsid w:val="00C4553F"/>
    <w:rsid w:val="00C4579B"/>
    <w:rsid w:val="00C4633B"/>
    <w:rsid w:val="00C47164"/>
    <w:rsid w:val="00C47F49"/>
    <w:rsid w:val="00C5022A"/>
    <w:rsid w:val="00C51565"/>
    <w:rsid w:val="00C51782"/>
    <w:rsid w:val="00C51B50"/>
    <w:rsid w:val="00C52197"/>
    <w:rsid w:val="00C538AF"/>
    <w:rsid w:val="00C54149"/>
    <w:rsid w:val="00C5460E"/>
    <w:rsid w:val="00C54D57"/>
    <w:rsid w:val="00C55A57"/>
    <w:rsid w:val="00C56018"/>
    <w:rsid w:val="00C56F76"/>
    <w:rsid w:val="00C57607"/>
    <w:rsid w:val="00C61E65"/>
    <w:rsid w:val="00C621FF"/>
    <w:rsid w:val="00C62966"/>
    <w:rsid w:val="00C62A01"/>
    <w:rsid w:val="00C64F50"/>
    <w:rsid w:val="00C65AE2"/>
    <w:rsid w:val="00C65FEA"/>
    <w:rsid w:val="00C66179"/>
    <w:rsid w:val="00C66B4E"/>
    <w:rsid w:val="00C67198"/>
    <w:rsid w:val="00C67D5B"/>
    <w:rsid w:val="00C67DBE"/>
    <w:rsid w:val="00C70F77"/>
    <w:rsid w:val="00C712DB"/>
    <w:rsid w:val="00C71553"/>
    <w:rsid w:val="00C7229C"/>
    <w:rsid w:val="00C73BE2"/>
    <w:rsid w:val="00C73E59"/>
    <w:rsid w:val="00C74F58"/>
    <w:rsid w:val="00C75314"/>
    <w:rsid w:val="00C75D6A"/>
    <w:rsid w:val="00C76549"/>
    <w:rsid w:val="00C77088"/>
    <w:rsid w:val="00C771A8"/>
    <w:rsid w:val="00C77482"/>
    <w:rsid w:val="00C777B5"/>
    <w:rsid w:val="00C77D6F"/>
    <w:rsid w:val="00C806EA"/>
    <w:rsid w:val="00C83F40"/>
    <w:rsid w:val="00C84368"/>
    <w:rsid w:val="00C848D7"/>
    <w:rsid w:val="00C85252"/>
    <w:rsid w:val="00C85CAC"/>
    <w:rsid w:val="00C85D5D"/>
    <w:rsid w:val="00C875E7"/>
    <w:rsid w:val="00C879CF"/>
    <w:rsid w:val="00C87AB4"/>
    <w:rsid w:val="00C87FE0"/>
    <w:rsid w:val="00C907F7"/>
    <w:rsid w:val="00C9240B"/>
    <w:rsid w:val="00C92C82"/>
    <w:rsid w:val="00C93B03"/>
    <w:rsid w:val="00C950C7"/>
    <w:rsid w:val="00C96024"/>
    <w:rsid w:val="00C960B5"/>
    <w:rsid w:val="00C9678C"/>
    <w:rsid w:val="00CA0B96"/>
    <w:rsid w:val="00CA1129"/>
    <w:rsid w:val="00CA1334"/>
    <w:rsid w:val="00CA1610"/>
    <w:rsid w:val="00CA3181"/>
    <w:rsid w:val="00CA3237"/>
    <w:rsid w:val="00CA4A61"/>
    <w:rsid w:val="00CA4CB9"/>
    <w:rsid w:val="00CA5594"/>
    <w:rsid w:val="00CA5BDF"/>
    <w:rsid w:val="00CA5CFE"/>
    <w:rsid w:val="00CA60C4"/>
    <w:rsid w:val="00CA60FD"/>
    <w:rsid w:val="00CA64D5"/>
    <w:rsid w:val="00CB1719"/>
    <w:rsid w:val="00CB2E74"/>
    <w:rsid w:val="00CB427A"/>
    <w:rsid w:val="00CB45FF"/>
    <w:rsid w:val="00CB4B84"/>
    <w:rsid w:val="00CB69DB"/>
    <w:rsid w:val="00CB75C1"/>
    <w:rsid w:val="00CC093E"/>
    <w:rsid w:val="00CC0CBD"/>
    <w:rsid w:val="00CC1547"/>
    <w:rsid w:val="00CC1FC6"/>
    <w:rsid w:val="00CC2528"/>
    <w:rsid w:val="00CC418A"/>
    <w:rsid w:val="00CC43C1"/>
    <w:rsid w:val="00CC4506"/>
    <w:rsid w:val="00CC4516"/>
    <w:rsid w:val="00CC4F9D"/>
    <w:rsid w:val="00CC50F6"/>
    <w:rsid w:val="00CC5677"/>
    <w:rsid w:val="00CC56C0"/>
    <w:rsid w:val="00CC57A8"/>
    <w:rsid w:val="00CC5E44"/>
    <w:rsid w:val="00CC76C2"/>
    <w:rsid w:val="00CD07DB"/>
    <w:rsid w:val="00CD0C45"/>
    <w:rsid w:val="00CD1972"/>
    <w:rsid w:val="00CD197E"/>
    <w:rsid w:val="00CD1EA5"/>
    <w:rsid w:val="00CD3545"/>
    <w:rsid w:val="00CD43BA"/>
    <w:rsid w:val="00CD4CBB"/>
    <w:rsid w:val="00CD4EC2"/>
    <w:rsid w:val="00CD5987"/>
    <w:rsid w:val="00CD6478"/>
    <w:rsid w:val="00CD64F0"/>
    <w:rsid w:val="00CD6F6F"/>
    <w:rsid w:val="00CD7493"/>
    <w:rsid w:val="00CD7515"/>
    <w:rsid w:val="00CE0A5D"/>
    <w:rsid w:val="00CE0C8F"/>
    <w:rsid w:val="00CE1A49"/>
    <w:rsid w:val="00CE1CBD"/>
    <w:rsid w:val="00CE2F8C"/>
    <w:rsid w:val="00CE3A29"/>
    <w:rsid w:val="00CE3EBD"/>
    <w:rsid w:val="00CE3ED5"/>
    <w:rsid w:val="00CE41FE"/>
    <w:rsid w:val="00CE421F"/>
    <w:rsid w:val="00CE4333"/>
    <w:rsid w:val="00CE525D"/>
    <w:rsid w:val="00CE5CAC"/>
    <w:rsid w:val="00CE5DB2"/>
    <w:rsid w:val="00CE6089"/>
    <w:rsid w:val="00CE76EA"/>
    <w:rsid w:val="00CE79FC"/>
    <w:rsid w:val="00CE7B4E"/>
    <w:rsid w:val="00CF132C"/>
    <w:rsid w:val="00CF1D4D"/>
    <w:rsid w:val="00CF2311"/>
    <w:rsid w:val="00CF2981"/>
    <w:rsid w:val="00CF2CD9"/>
    <w:rsid w:val="00CF3C92"/>
    <w:rsid w:val="00CF4908"/>
    <w:rsid w:val="00CF6818"/>
    <w:rsid w:val="00CF70D1"/>
    <w:rsid w:val="00CF7CFB"/>
    <w:rsid w:val="00D01904"/>
    <w:rsid w:val="00D0207B"/>
    <w:rsid w:val="00D020E3"/>
    <w:rsid w:val="00D0320E"/>
    <w:rsid w:val="00D042E1"/>
    <w:rsid w:val="00D05B74"/>
    <w:rsid w:val="00D05DF4"/>
    <w:rsid w:val="00D0654A"/>
    <w:rsid w:val="00D06F23"/>
    <w:rsid w:val="00D06FB8"/>
    <w:rsid w:val="00D073D2"/>
    <w:rsid w:val="00D07483"/>
    <w:rsid w:val="00D07568"/>
    <w:rsid w:val="00D07A80"/>
    <w:rsid w:val="00D07D79"/>
    <w:rsid w:val="00D10A72"/>
    <w:rsid w:val="00D113E4"/>
    <w:rsid w:val="00D1427E"/>
    <w:rsid w:val="00D142FB"/>
    <w:rsid w:val="00D14353"/>
    <w:rsid w:val="00D152A6"/>
    <w:rsid w:val="00D15D0E"/>
    <w:rsid w:val="00D16790"/>
    <w:rsid w:val="00D16F35"/>
    <w:rsid w:val="00D17CAD"/>
    <w:rsid w:val="00D2008D"/>
    <w:rsid w:val="00D2171C"/>
    <w:rsid w:val="00D223F3"/>
    <w:rsid w:val="00D22FEB"/>
    <w:rsid w:val="00D23C9A"/>
    <w:rsid w:val="00D2438B"/>
    <w:rsid w:val="00D25BB8"/>
    <w:rsid w:val="00D3087C"/>
    <w:rsid w:val="00D310B9"/>
    <w:rsid w:val="00D3143F"/>
    <w:rsid w:val="00D31C26"/>
    <w:rsid w:val="00D32106"/>
    <w:rsid w:val="00D32CDC"/>
    <w:rsid w:val="00D34873"/>
    <w:rsid w:val="00D34BAF"/>
    <w:rsid w:val="00D35566"/>
    <w:rsid w:val="00D364B2"/>
    <w:rsid w:val="00D4136A"/>
    <w:rsid w:val="00D41824"/>
    <w:rsid w:val="00D42269"/>
    <w:rsid w:val="00D42A52"/>
    <w:rsid w:val="00D43A23"/>
    <w:rsid w:val="00D43ADE"/>
    <w:rsid w:val="00D443EB"/>
    <w:rsid w:val="00D45A4A"/>
    <w:rsid w:val="00D45DEB"/>
    <w:rsid w:val="00D472EF"/>
    <w:rsid w:val="00D47F40"/>
    <w:rsid w:val="00D5117A"/>
    <w:rsid w:val="00D51C5E"/>
    <w:rsid w:val="00D51E71"/>
    <w:rsid w:val="00D52035"/>
    <w:rsid w:val="00D52491"/>
    <w:rsid w:val="00D52AA6"/>
    <w:rsid w:val="00D52AE0"/>
    <w:rsid w:val="00D53BE9"/>
    <w:rsid w:val="00D53F7C"/>
    <w:rsid w:val="00D5422D"/>
    <w:rsid w:val="00D56121"/>
    <w:rsid w:val="00D56C81"/>
    <w:rsid w:val="00D56DF1"/>
    <w:rsid w:val="00D57A5A"/>
    <w:rsid w:val="00D6046F"/>
    <w:rsid w:val="00D61BBF"/>
    <w:rsid w:val="00D61F98"/>
    <w:rsid w:val="00D6212B"/>
    <w:rsid w:val="00D633CC"/>
    <w:rsid w:val="00D635FD"/>
    <w:rsid w:val="00D63E54"/>
    <w:rsid w:val="00D6447A"/>
    <w:rsid w:val="00D64573"/>
    <w:rsid w:val="00D64C29"/>
    <w:rsid w:val="00D66A03"/>
    <w:rsid w:val="00D676BF"/>
    <w:rsid w:val="00D72981"/>
    <w:rsid w:val="00D72ABE"/>
    <w:rsid w:val="00D7381E"/>
    <w:rsid w:val="00D73F95"/>
    <w:rsid w:val="00D74566"/>
    <w:rsid w:val="00D74B99"/>
    <w:rsid w:val="00D75BEF"/>
    <w:rsid w:val="00D75F30"/>
    <w:rsid w:val="00D769C4"/>
    <w:rsid w:val="00D76E89"/>
    <w:rsid w:val="00D773F2"/>
    <w:rsid w:val="00D777D7"/>
    <w:rsid w:val="00D801BE"/>
    <w:rsid w:val="00D818D7"/>
    <w:rsid w:val="00D81FCB"/>
    <w:rsid w:val="00D8546D"/>
    <w:rsid w:val="00D86115"/>
    <w:rsid w:val="00D878F3"/>
    <w:rsid w:val="00D87A23"/>
    <w:rsid w:val="00D91841"/>
    <w:rsid w:val="00D9191D"/>
    <w:rsid w:val="00D92A11"/>
    <w:rsid w:val="00D93021"/>
    <w:rsid w:val="00D932FE"/>
    <w:rsid w:val="00D94B51"/>
    <w:rsid w:val="00D94D22"/>
    <w:rsid w:val="00D94F67"/>
    <w:rsid w:val="00D95008"/>
    <w:rsid w:val="00D95121"/>
    <w:rsid w:val="00D953AB"/>
    <w:rsid w:val="00D95F66"/>
    <w:rsid w:val="00D96443"/>
    <w:rsid w:val="00D96AD4"/>
    <w:rsid w:val="00D96BF4"/>
    <w:rsid w:val="00D97E98"/>
    <w:rsid w:val="00D97FBD"/>
    <w:rsid w:val="00DA0725"/>
    <w:rsid w:val="00DA0FAF"/>
    <w:rsid w:val="00DA144F"/>
    <w:rsid w:val="00DA1CE0"/>
    <w:rsid w:val="00DA3368"/>
    <w:rsid w:val="00DA4786"/>
    <w:rsid w:val="00DA5120"/>
    <w:rsid w:val="00DA5439"/>
    <w:rsid w:val="00DA5F39"/>
    <w:rsid w:val="00DA611B"/>
    <w:rsid w:val="00DA69DC"/>
    <w:rsid w:val="00DA71C0"/>
    <w:rsid w:val="00DA71EF"/>
    <w:rsid w:val="00DA74E4"/>
    <w:rsid w:val="00DA7D96"/>
    <w:rsid w:val="00DB13B2"/>
    <w:rsid w:val="00DB1BAF"/>
    <w:rsid w:val="00DB2593"/>
    <w:rsid w:val="00DB2BCA"/>
    <w:rsid w:val="00DB391E"/>
    <w:rsid w:val="00DB3D95"/>
    <w:rsid w:val="00DB4765"/>
    <w:rsid w:val="00DB6588"/>
    <w:rsid w:val="00DB69DF"/>
    <w:rsid w:val="00DC0A7C"/>
    <w:rsid w:val="00DC0B50"/>
    <w:rsid w:val="00DC162F"/>
    <w:rsid w:val="00DC22DE"/>
    <w:rsid w:val="00DC2F08"/>
    <w:rsid w:val="00DC37D2"/>
    <w:rsid w:val="00DC3C7F"/>
    <w:rsid w:val="00DC5238"/>
    <w:rsid w:val="00DC5D8C"/>
    <w:rsid w:val="00DC6811"/>
    <w:rsid w:val="00DC7BC1"/>
    <w:rsid w:val="00DD0DB3"/>
    <w:rsid w:val="00DD2114"/>
    <w:rsid w:val="00DD340E"/>
    <w:rsid w:val="00DD49E4"/>
    <w:rsid w:val="00DD5B44"/>
    <w:rsid w:val="00DD5ED3"/>
    <w:rsid w:val="00DD65E3"/>
    <w:rsid w:val="00DD6730"/>
    <w:rsid w:val="00DD7577"/>
    <w:rsid w:val="00DD7881"/>
    <w:rsid w:val="00DD7EC6"/>
    <w:rsid w:val="00DE10A9"/>
    <w:rsid w:val="00DE2065"/>
    <w:rsid w:val="00DE2126"/>
    <w:rsid w:val="00DE3F35"/>
    <w:rsid w:val="00DE3F79"/>
    <w:rsid w:val="00DE4878"/>
    <w:rsid w:val="00DE64C3"/>
    <w:rsid w:val="00DE65D0"/>
    <w:rsid w:val="00DE7D15"/>
    <w:rsid w:val="00DF2638"/>
    <w:rsid w:val="00DF3D0A"/>
    <w:rsid w:val="00DF3D88"/>
    <w:rsid w:val="00DF3DFE"/>
    <w:rsid w:val="00DF3EA9"/>
    <w:rsid w:val="00DF5829"/>
    <w:rsid w:val="00DF69BD"/>
    <w:rsid w:val="00DF7EE9"/>
    <w:rsid w:val="00DF7FDB"/>
    <w:rsid w:val="00E007B9"/>
    <w:rsid w:val="00E00A63"/>
    <w:rsid w:val="00E00DCE"/>
    <w:rsid w:val="00E00EF6"/>
    <w:rsid w:val="00E01267"/>
    <w:rsid w:val="00E01E4C"/>
    <w:rsid w:val="00E02063"/>
    <w:rsid w:val="00E02ED3"/>
    <w:rsid w:val="00E03B94"/>
    <w:rsid w:val="00E05230"/>
    <w:rsid w:val="00E06302"/>
    <w:rsid w:val="00E06409"/>
    <w:rsid w:val="00E07879"/>
    <w:rsid w:val="00E1086D"/>
    <w:rsid w:val="00E11F97"/>
    <w:rsid w:val="00E123FF"/>
    <w:rsid w:val="00E1246E"/>
    <w:rsid w:val="00E12494"/>
    <w:rsid w:val="00E12C90"/>
    <w:rsid w:val="00E12CA7"/>
    <w:rsid w:val="00E12DF8"/>
    <w:rsid w:val="00E1366B"/>
    <w:rsid w:val="00E14699"/>
    <w:rsid w:val="00E14869"/>
    <w:rsid w:val="00E14FC1"/>
    <w:rsid w:val="00E151CD"/>
    <w:rsid w:val="00E157B7"/>
    <w:rsid w:val="00E16177"/>
    <w:rsid w:val="00E2199C"/>
    <w:rsid w:val="00E21A89"/>
    <w:rsid w:val="00E23999"/>
    <w:rsid w:val="00E23B5C"/>
    <w:rsid w:val="00E24C32"/>
    <w:rsid w:val="00E2599B"/>
    <w:rsid w:val="00E26AD4"/>
    <w:rsid w:val="00E26ED4"/>
    <w:rsid w:val="00E26F8E"/>
    <w:rsid w:val="00E27FC9"/>
    <w:rsid w:val="00E30197"/>
    <w:rsid w:val="00E339BE"/>
    <w:rsid w:val="00E35A23"/>
    <w:rsid w:val="00E369D2"/>
    <w:rsid w:val="00E37292"/>
    <w:rsid w:val="00E40305"/>
    <w:rsid w:val="00E4111C"/>
    <w:rsid w:val="00E414A7"/>
    <w:rsid w:val="00E41E92"/>
    <w:rsid w:val="00E43473"/>
    <w:rsid w:val="00E4354D"/>
    <w:rsid w:val="00E4525C"/>
    <w:rsid w:val="00E45856"/>
    <w:rsid w:val="00E4606D"/>
    <w:rsid w:val="00E476CC"/>
    <w:rsid w:val="00E501B1"/>
    <w:rsid w:val="00E5163E"/>
    <w:rsid w:val="00E534AA"/>
    <w:rsid w:val="00E54BD3"/>
    <w:rsid w:val="00E54C4A"/>
    <w:rsid w:val="00E550F8"/>
    <w:rsid w:val="00E56ADD"/>
    <w:rsid w:val="00E57713"/>
    <w:rsid w:val="00E57BC2"/>
    <w:rsid w:val="00E6192C"/>
    <w:rsid w:val="00E61DC5"/>
    <w:rsid w:val="00E61DFC"/>
    <w:rsid w:val="00E6362D"/>
    <w:rsid w:val="00E64FB4"/>
    <w:rsid w:val="00E64FBC"/>
    <w:rsid w:val="00E6517B"/>
    <w:rsid w:val="00E652FD"/>
    <w:rsid w:val="00E662D2"/>
    <w:rsid w:val="00E66969"/>
    <w:rsid w:val="00E67982"/>
    <w:rsid w:val="00E708F4"/>
    <w:rsid w:val="00E70D51"/>
    <w:rsid w:val="00E717F1"/>
    <w:rsid w:val="00E71DE5"/>
    <w:rsid w:val="00E73047"/>
    <w:rsid w:val="00E73063"/>
    <w:rsid w:val="00E733F8"/>
    <w:rsid w:val="00E7441D"/>
    <w:rsid w:val="00E75139"/>
    <w:rsid w:val="00E75825"/>
    <w:rsid w:val="00E76E4D"/>
    <w:rsid w:val="00E76E86"/>
    <w:rsid w:val="00E77C7F"/>
    <w:rsid w:val="00E77D11"/>
    <w:rsid w:val="00E8040A"/>
    <w:rsid w:val="00E8135B"/>
    <w:rsid w:val="00E81C04"/>
    <w:rsid w:val="00E837FE"/>
    <w:rsid w:val="00E84467"/>
    <w:rsid w:val="00E84830"/>
    <w:rsid w:val="00E84B17"/>
    <w:rsid w:val="00E8543D"/>
    <w:rsid w:val="00E85537"/>
    <w:rsid w:val="00E85812"/>
    <w:rsid w:val="00E86032"/>
    <w:rsid w:val="00E86F2D"/>
    <w:rsid w:val="00E87296"/>
    <w:rsid w:val="00E87E57"/>
    <w:rsid w:val="00E90CEF"/>
    <w:rsid w:val="00E911E8"/>
    <w:rsid w:val="00E91B65"/>
    <w:rsid w:val="00E92A4F"/>
    <w:rsid w:val="00E944B8"/>
    <w:rsid w:val="00E96801"/>
    <w:rsid w:val="00E971C0"/>
    <w:rsid w:val="00E97DBB"/>
    <w:rsid w:val="00EA0522"/>
    <w:rsid w:val="00EA1467"/>
    <w:rsid w:val="00EA1974"/>
    <w:rsid w:val="00EA1BE7"/>
    <w:rsid w:val="00EA22A0"/>
    <w:rsid w:val="00EA235E"/>
    <w:rsid w:val="00EA2FCD"/>
    <w:rsid w:val="00EA33C7"/>
    <w:rsid w:val="00EA3427"/>
    <w:rsid w:val="00EA34FA"/>
    <w:rsid w:val="00EA4155"/>
    <w:rsid w:val="00EA4314"/>
    <w:rsid w:val="00EA451A"/>
    <w:rsid w:val="00EA4630"/>
    <w:rsid w:val="00EA5234"/>
    <w:rsid w:val="00EA550F"/>
    <w:rsid w:val="00EA6E34"/>
    <w:rsid w:val="00EA73AA"/>
    <w:rsid w:val="00EB0F64"/>
    <w:rsid w:val="00EB1DC8"/>
    <w:rsid w:val="00EB2E2D"/>
    <w:rsid w:val="00EB4B68"/>
    <w:rsid w:val="00EB5571"/>
    <w:rsid w:val="00EB5E09"/>
    <w:rsid w:val="00EB6748"/>
    <w:rsid w:val="00EB718F"/>
    <w:rsid w:val="00EB7927"/>
    <w:rsid w:val="00EB7FA4"/>
    <w:rsid w:val="00EC02F7"/>
    <w:rsid w:val="00EC0DAC"/>
    <w:rsid w:val="00EC19BF"/>
    <w:rsid w:val="00EC1C57"/>
    <w:rsid w:val="00EC282A"/>
    <w:rsid w:val="00EC3A44"/>
    <w:rsid w:val="00EC4CE4"/>
    <w:rsid w:val="00EC5A08"/>
    <w:rsid w:val="00EC7A01"/>
    <w:rsid w:val="00ED0A1A"/>
    <w:rsid w:val="00ED1851"/>
    <w:rsid w:val="00ED21CA"/>
    <w:rsid w:val="00ED2343"/>
    <w:rsid w:val="00ED2412"/>
    <w:rsid w:val="00ED30FB"/>
    <w:rsid w:val="00ED465B"/>
    <w:rsid w:val="00ED7460"/>
    <w:rsid w:val="00ED780C"/>
    <w:rsid w:val="00EE1E0C"/>
    <w:rsid w:val="00EE33AC"/>
    <w:rsid w:val="00EE4591"/>
    <w:rsid w:val="00EE5808"/>
    <w:rsid w:val="00EE5F75"/>
    <w:rsid w:val="00EF0144"/>
    <w:rsid w:val="00EF016F"/>
    <w:rsid w:val="00EF03B0"/>
    <w:rsid w:val="00EF03FC"/>
    <w:rsid w:val="00EF0710"/>
    <w:rsid w:val="00EF0D01"/>
    <w:rsid w:val="00EF10D1"/>
    <w:rsid w:val="00EF15E2"/>
    <w:rsid w:val="00EF1BFD"/>
    <w:rsid w:val="00EF1FD0"/>
    <w:rsid w:val="00EF281F"/>
    <w:rsid w:val="00EF37A3"/>
    <w:rsid w:val="00EF46E5"/>
    <w:rsid w:val="00EF4881"/>
    <w:rsid w:val="00EF4FC3"/>
    <w:rsid w:val="00EF6084"/>
    <w:rsid w:val="00EF65C9"/>
    <w:rsid w:val="00EF7376"/>
    <w:rsid w:val="00EF7771"/>
    <w:rsid w:val="00F016A7"/>
    <w:rsid w:val="00F02F97"/>
    <w:rsid w:val="00F033BB"/>
    <w:rsid w:val="00F03ACC"/>
    <w:rsid w:val="00F045B6"/>
    <w:rsid w:val="00F05573"/>
    <w:rsid w:val="00F05B3E"/>
    <w:rsid w:val="00F0605D"/>
    <w:rsid w:val="00F06512"/>
    <w:rsid w:val="00F06A0A"/>
    <w:rsid w:val="00F07C9C"/>
    <w:rsid w:val="00F10DFD"/>
    <w:rsid w:val="00F11E8E"/>
    <w:rsid w:val="00F12D7A"/>
    <w:rsid w:val="00F12ED4"/>
    <w:rsid w:val="00F13E5D"/>
    <w:rsid w:val="00F1589F"/>
    <w:rsid w:val="00F173E5"/>
    <w:rsid w:val="00F20212"/>
    <w:rsid w:val="00F20272"/>
    <w:rsid w:val="00F22AC5"/>
    <w:rsid w:val="00F264D3"/>
    <w:rsid w:val="00F2797D"/>
    <w:rsid w:val="00F30913"/>
    <w:rsid w:val="00F30D50"/>
    <w:rsid w:val="00F310B8"/>
    <w:rsid w:val="00F3172A"/>
    <w:rsid w:val="00F31FAA"/>
    <w:rsid w:val="00F32FAA"/>
    <w:rsid w:val="00F33090"/>
    <w:rsid w:val="00F33101"/>
    <w:rsid w:val="00F33C5F"/>
    <w:rsid w:val="00F3421A"/>
    <w:rsid w:val="00F34992"/>
    <w:rsid w:val="00F3594F"/>
    <w:rsid w:val="00F37090"/>
    <w:rsid w:val="00F371BC"/>
    <w:rsid w:val="00F37C74"/>
    <w:rsid w:val="00F37EAD"/>
    <w:rsid w:val="00F426E7"/>
    <w:rsid w:val="00F426E8"/>
    <w:rsid w:val="00F43AA0"/>
    <w:rsid w:val="00F44036"/>
    <w:rsid w:val="00F44200"/>
    <w:rsid w:val="00F45EB1"/>
    <w:rsid w:val="00F47304"/>
    <w:rsid w:val="00F47A7E"/>
    <w:rsid w:val="00F5041A"/>
    <w:rsid w:val="00F50AAC"/>
    <w:rsid w:val="00F51035"/>
    <w:rsid w:val="00F51C78"/>
    <w:rsid w:val="00F55378"/>
    <w:rsid w:val="00F5577F"/>
    <w:rsid w:val="00F57893"/>
    <w:rsid w:val="00F61572"/>
    <w:rsid w:val="00F61B9E"/>
    <w:rsid w:val="00F62D36"/>
    <w:rsid w:val="00F6326C"/>
    <w:rsid w:val="00F64690"/>
    <w:rsid w:val="00F64F16"/>
    <w:rsid w:val="00F657AF"/>
    <w:rsid w:val="00F657F8"/>
    <w:rsid w:val="00F65C2A"/>
    <w:rsid w:val="00F65EDC"/>
    <w:rsid w:val="00F66752"/>
    <w:rsid w:val="00F667C2"/>
    <w:rsid w:val="00F66846"/>
    <w:rsid w:val="00F67793"/>
    <w:rsid w:val="00F677BA"/>
    <w:rsid w:val="00F7015A"/>
    <w:rsid w:val="00F70D10"/>
    <w:rsid w:val="00F72075"/>
    <w:rsid w:val="00F72579"/>
    <w:rsid w:val="00F7259C"/>
    <w:rsid w:val="00F74D8D"/>
    <w:rsid w:val="00F7564A"/>
    <w:rsid w:val="00F756DA"/>
    <w:rsid w:val="00F7651D"/>
    <w:rsid w:val="00F77386"/>
    <w:rsid w:val="00F77A48"/>
    <w:rsid w:val="00F8084D"/>
    <w:rsid w:val="00F8092D"/>
    <w:rsid w:val="00F80A97"/>
    <w:rsid w:val="00F81BEC"/>
    <w:rsid w:val="00F81CD7"/>
    <w:rsid w:val="00F82B93"/>
    <w:rsid w:val="00F831AE"/>
    <w:rsid w:val="00F831F0"/>
    <w:rsid w:val="00F83BFD"/>
    <w:rsid w:val="00F84093"/>
    <w:rsid w:val="00F841E6"/>
    <w:rsid w:val="00F84978"/>
    <w:rsid w:val="00F84E27"/>
    <w:rsid w:val="00F85771"/>
    <w:rsid w:val="00F86C4F"/>
    <w:rsid w:val="00F87EC7"/>
    <w:rsid w:val="00F9011F"/>
    <w:rsid w:val="00F916A5"/>
    <w:rsid w:val="00F92CA8"/>
    <w:rsid w:val="00F93109"/>
    <w:rsid w:val="00F93378"/>
    <w:rsid w:val="00F934BE"/>
    <w:rsid w:val="00F93D1D"/>
    <w:rsid w:val="00F9423A"/>
    <w:rsid w:val="00F9497C"/>
    <w:rsid w:val="00F94B6E"/>
    <w:rsid w:val="00F94EA1"/>
    <w:rsid w:val="00F95E6C"/>
    <w:rsid w:val="00F95EEE"/>
    <w:rsid w:val="00F97672"/>
    <w:rsid w:val="00F97802"/>
    <w:rsid w:val="00F97985"/>
    <w:rsid w:val="00F97CE5"/>
    <w:rsid w:val="00FA0F87"/>
    <w:rsid w:val="00FA144A"/>
    <w:rsid w:val="00FA2F77"/>
    <w:rsid w:val="00FA4592"/>
    <w:rsid w:val="00FA48B0"/>
    <w:rsid w:val="00FA519C"/>
    <w:rsid w:val="00FA6271"/>
    <w:rsid w:val="00FA678D"/>
    <w:rsid w:val="00FA6DDC"/>
    <w:rsid w:val="00FA72C0"/>
    <w:rsid w:val="00FB1BB4"/>
    <w:rsid w:val="00FB21CE"/>
    <w:rsid w:val="00FB2538"/>
    <w:rsid w:val="00FB2621"/>
    <w:rsid w:val="00FB29AD"/>
    <w:rsid w:val="00FB3378"/>
    <w:rsid w:val="00FB55E2"/>
    <w:rsid w:val="00FB5A27"/>
    <w:rsid w:val="00FB6492"/>
    <w:rsid w:val="00FB6F23"/>
    <w:rsid w:val="00FC0140"/>
    <w:rsid w:val="00FC06DA"/>
    <w:rsid w:val="00FC08C1"/>
    <w:rsid w:val="00FC108A"/>
    <w:rsid w:val="00FC1682"/>
    <w:rsid w:val="00FC374D"/>
    <w:rsid w:val="00FC5DB4"/>
    <w:rsid w:val="00FC5EDD"/>
    <w:rsid w:val="00FC6627"/>
    <w:rsid w:val="00FD0122"/>
    <w:rsid w:val="00FD1FA3"/>
    <w:rsid w:val="00FD21DB"/>
    <w:rsid w:val="00FD22BD"/>
    <w:rsid w:val="00FD2CED"/>
    <w:rsid w:val="00FD2E6B"/>
    <w:rsid w:val="00FD5F84"/>
    <w:rsid w:val="00FD6045"/>
    <w:rsid w:val="00FD640F"/>
    <w:rsid w:val="00FD6839"/>
    <w:rsid w:val="00FD6947"/>
    <w:rsid w:val="00FD6A68"/>
    <w:rsid w:val="00FD72E9"/>
    <w:rsid w:val="00FE408C"/>
    <w:rsid w:val="00FE46A6"/>
    <w:rsid w:val="00FE5050"/>
    <w:rsid w:val="00FE50CB"/>
    <w:rsid w:val="00FE50D0"/>
    <w:rsid w:val="00FE5787"/>
    <w:rsid w:val="00FE6C3A"/>
    <w:rsid w:val="00FE6FCE"/>
    <w:rsid w:val="00FE70BE"/>
    <w:rsid w:val="00FE7251"/>
    <w:rsid w:val="00FE7A0E"/>
    <w:rsid w:val="00FF2B04"/>
    <w:rsid w:val="00FF35A4"/>
    <w:rsid w:val="00FF4016"/>
    <w:rsid w:val="00FF40F2"/>
    <w:rsid w:val="00FF433F"/>
    <w:rsid w:val="00FF48B3"/>
    <w:rsid w:val="00FF49B2"/>
    <w:rsid w:val="00FF6D16"/>
    <w:rsid w:val="00FF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17AC"/>
  <w15:docId w15:val="{B0F7BA96-B234-4F76-8BE1-E937BA35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color w:val="000000" w:themeColor="text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26A"/>
    <w:rPr>
      <w:rFonts w:ascii="Times New Roman" w:hAnsi="Times New Roman"/>
      <w:sz w:val="24"/>
    </w:rPr>
  </w:style>
  <w:style w:type="paragraph" w:styleId="Heading1">
    <w:name w:val="heading 1"/>
    <w:basedOn w:val="ListParagraph"/>
    <w:next w:val="Normal"/>
    <w:link w:val="Heading1Char"/>
    <w:uiPriority w:val="9"/>
    <w:qFormat/>
    <w:rsid w:val="00EB5571"/>
    <w:pPr>
      <w:numPr>
        <w:numId w:val="5"/>
      </w:numPr>
      <w:spacing w:after="240"/>
      <w:jc w:val="both"/>
      <w:outlineLvl w:val="0"/>
    </w:pPr>
    <w:rPr>
      <w:b/>
      <w:sz w:val="32"/>
      <w:szCs w:val="32"/>
    </w:rPr>
  </w:style>
  <w:style w:type="paragraph" w:styleId="Heading2">
    <w:name w:val="heading 2"/>
    <w:basedOn w:val="Heading1"/>
    <w:next w:val="BodyTextFirstIndent"/>
    <w:link w:val="Heading2Char"/>
    <w:uiPriority w:val="9"/>
    <w:unhideWhenUsed/>
    <w:qFormat/>
    <w:rsid w:val="004360C2"/>
    <w:pPr>
      <w:numPr>
        <w:ilvl w:val="1"/>
      </w:numPr>
      <w:spacing w:before="120"/>
      <w:ind w:left="1080" w:hanging="720"/>
      <w:outlineLvl w:val="1"/>
    </w:pPr>
    <w:rPr>
      <w:sz w:val="28"/>
      <w:szCs w:val="28"/>
    </w:rPr>
  </w:style>
  <w:style w:type="paragraph" w:styleId="Heading3">
    <w:name w:val="heading 3"/>
    <w:basedOn w:val="Heading2"/>
    <w:next w:val="Normal"/>
    <w:link w:val="Heading3Char"/>
    <w:uiPriority w:val="9"/>
    <w:unhideWhenUsed/>
    <w:qFormat/>
    <w:rsid w:val="00E64FB4"/>
    <w:pPr>
      <w:numPr>
        <w:ilvl w:val="2"/>
      </w:numPr>
      <w:ind w:left="1224"/>
      <w:outlineLvl w:val="2"/>
    </w:pPr>
    <w:rPr>
      <w:b w:val="0"/>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333EF"/>
    <w:rPr>
      <w:b/>
      <w:bCs/>
      <w:szCs w:val="20"/>
    </w:rPr>
  </w:style>
  <w:style w:type="paragraph" w:styleId="ListParagraph">
    <w:name w:val="List Paragraph"/>
    <w:basedOn w:val="Normal"/>
    <w:uiPriority w:val="34"/>
    <w:qFormat/>
    <w:rsid w:val="00875A1B"/>
    <w:pPr>
      <w:ind w:left="720"/>
      <w:contextualSpacing/>
    </w:pPr>
  </w:style>
  <w:style w:type="paragraph" w:styleId="FootnoteText">
    <w:name w:val="footnote text"/>
    <w:basedOn w:val="Normal"/>
    <w:link w:val="FootnoteTextChar"/>
    <w:uiPriority w:val="99"/>
    <w:unhideWhenUsed/>
    <w:rsid w:val="0014210D"/>
    <w:rPr>
      <w:szCs w:val="20"/>
    </w:rPr>
  </w:style>
  <w:style w:type="character" w:customStyle="1" w:styleId="FootnoteTextChar">
    <w:name w:val="Footnote Text Char"/>
    <w:basedOn w:val="DefaultParagraphFont"/>
    <w:link w:val="FootnoteText"/>
    <w:uiPriority w:val="99"/>
    <w:rsid w:val="0014210D"/>
    <w:rPr>
      <w:rFonts w:ascii="Times New Roman" w:hAnsi="Times New Roman"/>
    </w:rPr>
  </w:style>
  <w:style w:type="character" w:styleId="FootnoteReference">
    <w:name w:val="footnote reference"/>
    <w:basedOn w:val="DefaultParagraphFont"/>
    <w:uiPriority w:val="99"/>
    <w:semiHidden/>
    <w:unhideWhenUsed/>
    <w:rsid w:val="0014210D"/>
    <w:rPr>
      <w:vertAlign w:val="superscript"/>
    </w:rPr>
  </w:style>
  <w:style w:type="character" w:styleId="CommentReference">
    <w:name w:val="annotation reference"/>
    <w:basedOn w:val="DefaultParagraphFont"/>
    <w:uiPriority w:val="99"/>
    <w:semiHidden/>
    <w:unhideWhenUsed/>
    <w:rsid w:val="00507862"/>
    <w:rPr>
      <w:sz w:val="16"/>
      <w:szCs w:val="16"/>
    </w:rPr>
  </w:style>
  <w:style w:type="paragraph" w:styleId="CommentText">
    <w:name w:val="annotation text"/>
    <w:basedOn w:val="Normal"/>
    <w:link w:val="CommentTextChar"/>
    <w:unhideWhenUsed/>
    <w:rsid w:val="00507862"/>
    <w:rPr>
      <w:szCs w:val="20"/>
    </w:rPr>
  </w:style>
  <w:style w:type="character" w:customStyle="1" w:styleId="CommentTextChar">
    <w:name w:val="Comment Text Char"/>
    <w:basedOn w:val="DefaultParagraphFont"/>
    <w:link w:val="CommentText"/>
    <w:rsid w:val="0050786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07862"/>
    <w:rPr>
      <w:b/>
      <w:bCs/>
    </w:rPr>
  </w:style>
  <w:style w:type="character" w:customStyle="1" w:styleId="CommentSubjectChar">
    <w:name w:val="Comment Subject Char"/>
    <w:basedOn w:val="CommentTextChar"/>
    <w:link w:val="CommentSubject"/>
    <w:uiPriority w:val="99"/>
    <w:semiHidden/>
    <w:rsid w:val="00507862"/>
    <w:rPr>
      <w:rFonts w:ascii="Times New Roman" w:hAnsi="Times New Roman"/>
      <w:b/>
      <w:bCs/>
    </w:rPr>
  </w:style>
  <w:style w:type="paragraph" w:styleId="BalloonText">
    <w:name w:val="Balloon Text"/>
    <w:basedOn w:val="Normal"/>
    <w:link w:val="BalloonTextChar"/>
    <w:uiPriority w:val="99"/>
    <w:semiHidden/>
    <w:unhideWhenUsed/>
    <w:rsid w:val="005078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862"/>
    <w:rPr>
      <w:rFonts w:ascii="Segoe UI" w:hAnsi="Segoe UI" w:cs="Segoe UI"/>
      <w:sz w:val="18"/>
      <w:szCs w:val="18"/>
    </w:rPr>
  </w:style>
  <w:style w:type="character" w:customStyle="1" w:styleId="Heading1Char">
    <w:name w:val="Heading 1 Char"/>
    <w:basedOn w:val="DefaultParagraphFont"/>
    <w:link w:val="Heading1"/>
    <w:uiPriority w:val="9"/>
    <w:rsid w:val="00EB5571"/>
    <w:rPr>
      <w:rFonts w:ascii="Times New Roman" w:hAnsi="Times New Roman"/>
      <w:b/>
      <w:sz w:val="32"/>
      <w:szCs w:val="32"/>
    </w:rPr>
  </w:style>
  <w:style w:type="character" w:customStyle="1" w:styleId="Heading2Char">
    <w:name w:val="Heading 2 Char"/>
    <w:basedOn w:val="DefaultParagraphFont"/>
    <w:link w:val="Heading2"/>
    <w:uiPriority w:val="9"/>
    <w:rsid w:val="004360C2"/>
    <w:rPr>
      <w:rFonts w:ascii="Times New Roman" w:hAnsi="Times New Roman"/>
      <w:b/>
      <w:sz w:val="28"/>
      <w:szCs w:val="28"/>
    </w:rPr>
  </w:style>
  <w:style w:type="table" w:styleId="TableGrid">
    <w:name w:val="Table Grid"/>
    <w:basedOn w:val="TableNormal"/>
    <w:uiPriority w:val="39"/>
    <w:rsid w:val="00CC2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C2528"/>
    <w:pPr>
      <w:spacing w:after="120"/>
    </w:pPr>
  </w:style>
  <w:style w:type="character" w:customStyle="1" w:styleId="BodyTextChar">
    <w:name w:val="Body Text Char"/>
    <w:basedOn w:val="DefaultParagraphFont"/>
    <w:link w:val="BodyText"/>
    <w:uiPriority w:val="99"/>
    <w:semiHidden/>
    <w:rsid w:val="00CC2528"/>
    <w:rPr>
      <w:rFonts w:ascii="Times New Roman" w:hAnsi="Times New Roman"/>
      <w:sz w:val="24"/>
      <w:szCs w:val="24"/>
    </w:rPr>
  </w:style>
  <w:style w:type="paragraph" w:styleId="BodyTextFirstIndent">
    <w:name w:val="Body Text First Indent"/>
    <w:basedOn w:val="BodyText"/>
    <w:link w:val="BodyTextFirstIndentChar"/>
    <w:uiPriority w:val="99"/>
    <w:unhideWhenUsed/>
    <w:rsid w:val="00CC2528"/>
    <w:pPr>
      <w:spacing w:after="200"/>
      <w:ind w:firstLine="360"/>
    </w:pPr>
  </w:style>
  <w:style w:type="character" w:customStyle="1" w:styleId="BodyTextFirstIndentChar">
    <w:name w:val="Body Text First Indent Char"/>
    <w:basedOn w:val="BodyTextChar"/>
    <w:link w:val="BodyTextFirstIndent"/>
    <w:uiPriority w:val="99"/>
    <w:rsid w:val="00CC2528"/>
    <w:rPr>
      <w:rFonts w:ascii="Times New Roman" w:hAnsi="Times New Roman"/>
      <w:sz w:val="24"/>
      <w:szCs w:val="24"/>
    </w:rPr>
  </w:style>
  <w:style w:type="character" w:customStyle="1" w:styleId="Heading3Char">
    <w:name w:val="Heading 3 Char"/>
    <w:basedOn w:val="DefaultParagraphFont"/>
    <w:link w:val="Heading3"/>
    <w:uiPriority w:val="9"/>
    <w:rsid w:val="00E64FB4"/>
    <w:rPr>
      <w:rFonts w:ascii="Times New Roman" w:hAnsi="Times New Roman"/>
      <w:i/>
      <w:sz w:val="24"/>
    </w:rPr>
  </w:style>
  <w:style w:type="paragraph" w:styleId="EndnoteText">
    <w:name w:val="endnote text"/>
    <w:basedOn w:val="Normal"/>
    <w:link w:val="EndnoteTextChar"/>
    <w:uiPriority w:val="99"/>
    <w:semiHidden/>
    <w:unhideWhenUsed/>
    <w:rsid w:val="00692EAA"/>
    <w:rPr>
      <w:sz w:val="20"/>
      <w:szCs w:val="20"/>
    </w:rPr>
  </w:style>
  <w:style w:type="character" w:customStyle="1" w:styleId="EndnoteTextChar">
    <w:name w:val="Endnote Text Char"/>
    <w:basedOn w:val="DefaultParagraphFont"/>
    <w:link w:val="EndnoteText"/>
    <w:uiPriority w:val="99"/>
    <w:semiHidden/>
    <w:rsid w:val="00692EAA"/>
    <w:rPr>
      <w:rFonts w:ascii="Times New Roman" w:hAnsi="Times New Roman"/>
      <w:szCs w:val="20"/>
    </w:rPr>
  </w:style>
  <w:style w:type="character" w:styleId="EndnoteReference">
    <w:name w:val="endnote reference"/>
    <w:basedOn w:val="DefaultParagraphFont"/>
    <w:uiPriority w:val="99"/>
    <w:semiHidden/>
    <w:unhideWhenUsed/>
    <w:rsid w:val="00692EAA"/>
    <w:rPr>
      <w:vertAlign w:val="superscript"/>
    </w:rPr>
  </w:style>
  <w:style w:type="character" w:styleId="Hyperlink">
    <w:name w:val="Hyperlink"/>
    <w:basedOn w:val="DefaultParagraphFont"/>
    <w:uiPriority w:val="99"/>
    <w:unhideWhenUsed/>
    <w:rsid w:val="003A377D"/>
    <w:rPr>
      <w:color w:val="0000FF" w:themeColor="hyperlink"/>
      <w:u w:val="single"/>
    </w:rPr>
  </w:style>
  <w:style w:type="character" w:customStyle="1" w:styleId="UnresolvedMention1">
    <w:name w:val="Unresolved Mention1"/>
    <w:basedOn w:val="DefaultParagraphFont"/>
    <w:uiPriority w:val="99"/>
    <w:semiHidden/>
    <w:unhideWhenUsed/>
    <w:rsid w:val="003A377D"/>
    <w:rPr>
      <w:color w:val="808080"/>
      <w:shd w:val="clear" w:color="auto" w:fill="E6E6E6"/>
    </w:rPr>
  </w:style>
  <w:style w:type="paragraph" w:styleId="Header">
    <w:name w:val="header"/>
    <w:basedOn w:val="Normal"/>
    <w:link w:val="HeaderChar"/>
    <w:uiPriority w:val="99"/>
    <w:unhideWhenUsed/>
    <w:rsid w:val="00F37C74"/>
    <w:pPr>
      <w:tabs>
        <w:tab w:val="center" w:pos="4680"/>
        <w:tab w:val="right" w:pos="9360"/>
      </w:tabs>
    </w:pPr>
  </w:style>
  <w:style w:type="character" w:customStyle="1" w:styleId="HeaderChar">
    <w:name w:val="Header Char"/>
    <w:basedOn w:val="DefaultParagraphFont"/>
    <w:link w:val="Header"/>
    <w:uiPriority w:val="99"/>
    <w:rsid w:val="00F37C74"/>
    <w:rPr>
      <w:rFonts w:ascii="Times New Roman" w:hAnsi="Times New Roman"/>
      <w:sz w:val="24"/>
    </w:rPr>
  </w:style>
  <w:style w:type="paragraph" w:styleId="Footer">
    <w:name w:val="footer"/>
    <w:basedOn w:val="Normal"/>
    <w:link w:val="FooterChar"/>
    <w:uiPriority w:val="99"/>
    <w:unhideWhenUsed/>
    <w:rsid w:val="00F37C74"/>
    <w:pPr>
      <w:tabs>
        <w:tab w:val="center" w:pos="4680"/>
        <w:tab w:val="right" w:pos="9360"/>
      </w:tabs>
    </w:pPr>
  </w:style>
  <w:style w:type="character" w:customStyle="1" w:styleId="FooterChar">
    <w:name w:val="Footer Char"/>
    <w:basedOn w:val="DefaultParagraphFont"/>
    <w:link w:val="Footer"/>
    <w:uiPriority w:val="99"/>
    <w:rsid w:val="00F37C74"/>
    <w:rPr>
      <w:rFonts w:ascii="Times New Roman" w:hAnsi="Times New Roman"/>
      <w:sz w:val="24"/>
    </w:rPr>
  </w:style>
  <w:style w:type="character" w:styleId="PlaceholderText">
    <w:name w:val="Placeholder Text"/>
    <w:basedOn w:val="DefaultParagraphFont"/>
    <w:uiPriority w:val="99"/>
    <w:semiHidden/>
    <w:rsid w:val="007A2FDB"/>
    <w:rPr>
      <w:color w:val="808080"/>
    </w:rPr>
  </w:style>
  <w:style w:type="paragraph" w:styleId="Revision">
    <w:name w:val="Revision"/>
    <w:hidden/>
    <w:uiPriority w:val="99"/>
    <w:semiHidden/>
    <w:rsid w:val="00A914E7"/>
    <w:rPr>
      <w:rFonts w:ascii="Times New Roman" w:hAnsi="Times New Roman"/>
      <w:sz w:val="24"/>
    </w:rPr>
  </w:style>
  <w:style w:type="paragraph" w:styleId="TOCHeading">
    <w:name w:val="TOC Heading"/>
    <w:basedOn w:val="Heading1"/>
    <w:next w:val="Normal"/>
    <w:uiPriority w:val="39"/>
    <w:unhideWhenUsed/>
    <w:qFormat/>
    <w:rsid w:val="005E2C6F"/>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EF03FC"/>
    <w:pPr>
      <w:tabs>
        <w:tab w:val="left" w:pos="480"/>
        <w:tab w:val="right" w:leader="dot" w:pos="11654"/>
      </w:tabs>
      <w:spacing w:after="100"/>
      <w:pPrChange w:id="0" w:author="Cady-Pereira, Karen [2]" w:date="2023-05-01T17:38:00Z">
        <w:pPr>
          <w:tabs>
            <w:tab w:val="left" w:pos="480"/>
            <w:tab w:val="right" w:leader="dot" w:pos="11654"/>
          </w:tabs>
          <w:spacing w:after="100"/>
        </w:pPr>
      </w:pPrChange>
    </w:pPr>
    <w:rPr>
      <w:rPrChange w:id="0" w:author="Cady-Pereira, Karen [2]" w:date="2023-05-01T17:38:00Z">
        <w:rPr>
          <w:rFonts w:eastAsia="Calibri"/>
          <w:color w:val="000000" w:themeColor="text1"/>
          <w:sz w:val="24"/>
          <w:szCs w:val="24"/>
          <w:lang w:val="en-US" w:eastAsia="en-US" w:bidi="ar-SA"/>
        </w:rPr>
      </w:rPrChange>
    </w:rPr>
  </w:style>
  <w:style w:type="paragraph" w:styleId="TOC2">
    <w:name w:val="toc 2"/>
    <w:basedOn w:val="Normal"/>
    <w:next w:val="Normal"/>
    <w:autoRedefine/>
    <w:uiPriority w:val="39"/>
    <w:unhideWhenUsed/>
    <w:rsid w:val="00AE378E"/>
    <w:pPr>
      <w:tabs>
        <w:tab w:val="left" w:pos="960"/>
        <w:tab w:val="right" w:leader="dot" w:pos="11654"/>
      </w:tabs>
      <w:spacing w:after="100"/>
      <w:ind w:left="240"/>
    </w:pPr>
  </w:style>
  <w:style w:type="paragraph" w:styleId="TOC3">
    <w:name w:val="toc 3"/>
    <w:basedOn w:val="Normal"/>
    <w:next w:val="Normal"/>
    <w:autoRedefine/>
    <w:uiPriority w:val="39"/>
    <w:unhideWhenUsed/>
    <w:rsid w:val="005E2C6F"/>
    <w:pPr>
      <w:spacing w:after="100"/>
      <w:ind w:left="480"/>
    </w:pPr>
  </w:style>
  <w:style w:type="paragraph" w:styleId="NoSpacing">
    <w:name w:val="No Spacing"/>
    <w:link w:val="NoSpacingChar"/>
    <w:uiPriority w:val="1"/>
    <w:qFormat/>
    <w:rsid w:val="00E06302"/>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E06302"/>
    <w:rPr>
      <w:rFonts w:asciiTheme="minorHAnsi" w:eastAsiaTheme="minorEastAsia" w:hAnsiTheme="minorHAnsi" w:cstheme="minorBidi"/>
      <w:color w:val="auto"/>
      <w:sz w:val="22"/>
      <w:szCs w:val="22"/>
    </w:rPr>
  </w:style>
  <w:style w:type="character" w:styleId="FollowedHyperlink">
    <w:name w:val="FollowedHyperlink"/>
    <w:basedOn w:val="DefaultParagraphFont"/>
    <w:uiPriority w:val="99"/>
    <w:semiHidden/>
    <w:unhideWhenUsed/>
    <w:rsid w:val="00790476"/>
    <w:rPr>
      <w:color w:val="800080" w:themeColor="followedHyperlink"/>
      <w:u w:val="single"/>
    </w:rPr>
  </w:style>
  <w:style w:type="character" w:styleId="UnresolvedMention">
    <w:name w:val="Unresolved Mention"/>
    <w:basedOn w:val="DefaultParagraphFont"/>
    <w:uiPriority w:val="99"/>
    <w:semiHidden/>
    <w:unhideWhenUsed/>
    <w:rsid w:val="00E05230"/>
    <w:rPr>
      <w:color w:val="605E5C"/>
      <w:shd w:val="clear" w:color="auto" w:fill="E1DFDD"/>
    </w:rPr>
  </w:style>
  <w:style w:type="character" w:styleId="Strong">
    <w:name w:val="Strong"/>
    <w:basedOn w:val="DefaultParagraphFont"/>
    <w:uiPriority w:val="22"/>
    <w:qFormat/>
    <w:rsid w:val="002A1EF1"/>
    <w:rPr>
      <w:b/>
      <w:bCs/>
    </w:rPr>
  </w:style>
  <w:style w:type="paragraph" w:styleId="Title">
    <w:name w:val="Title"/>
    <w:basedOn w:val="Normal"/>
    <w:next w:val="Normal"/>
    <w:link w:val="TitleChar"/>
    <w:uiPriority w:val="10"/>
    <w:qFormat/>
    <w:rsid w:val="002A1EF1"/>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A1EF1"/>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A1E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A1EF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319">
      <w:bodyDiv w:val="1"/>
      <w:marLeft w:val="0"/>
      <w:marRight w:val="0"/>
      <w:marTop w:val="0"/>
      <w:marBottom w:val="0"/>
      <w:divBdr>
        <w:top w:val="none" w:sz="0" w:space="0" w:color="auto"/>
        <w:left w:val="none" w:sz="0" w:space="0" w:color="auto"/>
        <w:bottom w:val="none" w:sz="0" w:space="0" w:color="auto"/>
        <w:right w:val="none" w:sz="0" w:space="0" w:color="auto"/>
      </w:divBdr>
      <w:divsChild>
        <w:div w:id="1241796637">
          <w:marLeft w:val="0"/>
          <w:marRight w:val="0"/>
          <w:marTop w:val="0"/>
          <w:marBottom w:val="0"/>
          <w:divBdr>
            <w:top w:val="none" w:sz="0" w:space="0" w:color="auto"/>
            <w:left w:val="none" w:sz="0" w:space="0" w:color="auto"/>
            <w:bottom w:val="none" w:sz="0" w:space="0" w:color="auto"/>
            <w:right w:val="none" w:sz="0" w:space="0" w:color="auto"/>
          </w:divBdr>
          <w:divsChild>
            <w:div w:id="1540048539">
              <w:marLeft w:val="0"/>
              <w:marRight w:val="0"/>
              <w:marTop w:val="0"/>
              <w:marBottom w:val="0"/>
              <w:divBdr>
                <w:top w:val="none" w:sz="0" w:space="0" w:color="auto"/>
                <w:left w:val="none" w:sz="0" w:space="0" w:color="auto"/>
                <w:bottom w:val="none" w:sz="0" w:space="0" w:color="auto"/>
                <w:right w:val="none" w:sz="0" w:space="0" w:color="auto"/>
              </w:divBdr>
              <w:divsChild>
                <w:div w:id="1153788718">
                  <w:marLeft w:val="0"/>
                  <w:marRight w:val="0"/>
                  <w:marTop w:val="0"/>
                  <w:marBottom w:val="0"/>
                  <w:divBdr>
                    <w:top w:val="none" w:sz="0" w:space="0" w:color="auto"/>
                    <w:left w:val="none" w:sz="0" w:space="0" w:color="auto"/>
                    <w:bottom w:val="none" w:sz="0" w:space="0" w:color="auto"/>
                    <w:right w:val="none" w:sz="0" w:space="0" w:color="auto"/>
                  </w:divBdr>
                  <w:divsChild>
                    <w:div w:id="1298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0301">
      <w:bodyDiv w:val="1"/>
      <w:marLeft w:val="0"/>
      <w:marRight w:val="0"/>
      <w:marTop w:val="0"/>
      <w:marBottom w:val="0"/>
      <w:divBdr>
        <w:top w:val="none" w:sz="0" w:space="0" w:color="auto"/>
        <w:left w:val="none" w:sz="0" w:space="0" w:color="auto"/>
        <w:bottom w:val="none" w:sz="0" w:space="0" w:color="auto"/>
        <w:right w:val="none" w:sz="0" w:space="0" w:color="auto"/>
      </w:divBdr>
      <w:divsChild>
        <w:div w:id="1524367410">
          <w:marLeft w:val="0"/>
          <w:marRight w:val="0"/>
          <w:marTop w:val="0"/>
          <w:marBottom w:val="0"/>
          <w:divBdr>
            <w:top w:val="none" w:sz="0" w:space="0" w:color="auto"/>
            <w:left w:val="none" w:sz="0" w:space="0" w:color="auto"/>
            <w:bottom w:val="none" w:sz="0" w:space="0" w:color="auto"/>
            <w:right w:val="none" w:sz="0" w:space="0" w:color="auto"/>
          </w:divBdr>
          <w:divsChild>
            <w:div w:id="553346247">
              <w:marLeft w:val="0"/>
              <w:marRight w:val="0"/>
              <w:marTop w:val="0"/>
              <w:marBottom w:val="0"/>
              <w:divBdr>
                <w:top w:val="none" w:sz="0" w:space="0" w:color="auto"/>
                <w:left w:val="none" w:sz="0" w:space="0" w:color="auto"/>
                <w:bottom w:val="none" w:sz="0" w:space="0" w:color="auto"/>
                <w:right w:val="none" w:sz="0" w:space="0" w:color="auto"/>
              </w:divBdr>
              <w:divsChild>
                <w:div w:id="1340501854">
                  <w:marLeft w:val="0"/>
                  <w:marRight w:val="0"/>
                  <w:marTop w:val="0"/>
                  <w:marBottom w:val="0"/>
                  <w:divBdr>
                    <w:top w:val="none" w:sz="0" w:space="0" w:color="auto"/>
                    <w:left w:val="none" w:sz="0" w:space="0" w:color="auto"/>
                    <w:bottom w:val="none" w:sz="0" w:space="0" w:color="auto"/>
                    <w:right w:val="none" w:sz="0" w:space="0" w:color="auto"/>
                  </w:divBdr>
                  <w:divsChild>
                    <w:div w:id="1438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5224">
      <w:bodyDiv w:val="1"/>
      <w:marLeft w:val="0"/>
      <w:marRight w:val="0"/>
      <w:marTop w:val="0"/>
      <w:marBottom w:val="0"/>
      <w:divBdr>
        <w:top w:val="none" w:sz="0" w:space="0" w:color="auto"/>
        <w:left w:val="none" w:sz="0" w:space="0" w:color="auto"/>
        <w:bottom w:val="none" w:sz="0" w:space="0" w:color="auto"/>
        <w:right w:val="none" w:sz="0" w:space="0" w:color="auto"/>
      </w:divBdr>
      <w:divsChild>
        <w:div w:id="211774785">
          <w:marLeft w:val="0"/>
          <w:marRight w:val="0"/>
          <w:marTop w:val="0"/>
          <w:marBottom w:val="0"/>
          <w:divBdr>
            <w:top w:val="none" w:sz="0" w:space="0" w:color="auto"/>
            <w:left w:val="none" w:sz="0" w:space="0" w:color="auto"/>
            <w:bottom w:val="none" w:sz="0" w:space="0" w:color="auto"/>
            <w:right w:val="none" w:sz="0" w:space="0" w:color="auto"/>
          </w:divBdr>
          <w:divsChild>
            <w:div w:id="1945645003">
              <w:marLeft w:val="0"/>
              <w:marRight w:val="0"/>
              <w:marTop w:val="0"/>
              <w:marBottom w:val="0"/>
              <w:divBdr>
                <w:top w:val="none" w:sz="0" w:space="0" w:color="auto"/>
                <w:left w:val="none" w:sz="0" w:space="0" w:color="auto"/>
                <w:bottom w:val="none" w:sz="0" w:space="0" w:color="auto"/>
                <w:right w:val="none" w:sz="0" w:space="0" w:color="auto"/>
              </w:divBdr>
              <w:divsChild>
                <w:div w:id="153760377">
                  <w:marLeft w:val="0"/>
                  <w:marRight w:val="0"/>
                  <w:marTop w:val="0"/>
                  <w:marBottom w:val="0"/>
                  <w:divBdr>
                    <w:top w:val="none" w:sz="0" w:space="0" w:color="auto"/>
                    <w:left w:val="none" w:sz="0" w:space="0" w:color="auto"/>
                    <w:bottom w:val="none" w:sz="0" w:space="0" w:color="auto"/>
                    <w:right w:val="none" w:sz="0" w:space="0" w:color="auto"/>
                  </w:divBdr>
                  <w:divsChild>
                    <w:div w:id="2803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7701">
      <w:bodyDiv w:val="1"/>
      <w:marLeft w:val="0"/>
      <w:marRight w:val="0"/>
      <w:marTop w:val="0"/>
      <w:marBottom w:val="0"/>
      <w:divBdr>
        <w:top w:val="none" w:sz="0" w:space="0" w:color="auto"/>
        <w:left w:val="none" w:sz="0" w:space="0" w:color="auto"/>
        <w:bottom w:val="none" w:sz="0" w:space="0" w:color="auto"/>
        <w:right w:val="none" w:sz="0" w:space="0" w:color="auto"/>
      </w:divBdr>
      <w:divsChild>
        <w:div w:id="2044284514">
          <w:marLeft w:val="0"/>
          <w:marRight w:val="0"/>
          <w:marTop w:val="0"/>
          <w:marBottom w:val="0"/>
          <w:divBdr>
            <w:top w:val="none" w:sz="0" w:space="0" w:color="auto"/>
            <w:left w:val="none" w:sz="0" w:space="0" w:color="auto"/>
            <w:bottom w:val="none" w:sz="0" w:space="0" w:color="auto"/>
            <w:right w:val="none" w:sz="0" w:space="0" w:color="auto"/>
          </w:divBdr>
          <w:divsChild>
            <w:div w:id="8694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419">
      <w:bodyDiv w:val="1"/>
      <w:marLeft w:val="0"/>
      <w:marRight w:val="0"/>
      <w:marTop w:val="0"/>
      <w:marBottom w:val="0"/>
      <w:divBdr>
        <w:top w:val="none" w:sz="0" w:space="0" w:color="auto"/>
        <w:left w:val="none" w:sz="0" w:space="0" w:color="auto"/>
        <w:bottom w:val="none" w:sz="0" w:space="0" w:color="auto"/>
        <w:right w:val="none" w:sz="0" w:space="0" w:color="auto"/>
      </w:divBdr>
      <w:divsChild>
        <w:div w:id="1088191581">
          <w:marLeft w:val="0"/>
          <w:marRight w:val="0"/>
          <w:marTop w:val="0"/>
          <w:marBottom w:val="0"/>
          <w:divBdr>
            <w:top w:val="none" w:sz="0" w:space="0" w:color="auto"/>
            <w:left w:val="none" w:sz="0" w:space="0" w:color="auto"/>
            <w:bottom w:val="none" w:sz="0" w:space="0" w:color="auto"/>
            <w:right w:val="none" w:sz="0" w:space="0" w:color="auto"/>
          </w:divBdr>
          <w:divsChild>
            <w:div w:id="13109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15">
      <w:bodyDiv w:val="1"/>
      <w:marLeft w:val="0"/>
      <w:marRight w:val="0"/>
      <w:marTop w:val="0"/>
      <w:marBottom w:val="0"/>
      <w:divBdr>
        <w:top w:val="none" w:sz="0" w:space="0" w:color="auto"/>
        <w:left w:val="none" w:sz="0" w:space="0" w:color="auto"/>
        <w:bottom w:val="none" w:sz="0" w:space="0" w:color="auto"/>
        <w:right w:val="none" w:sz="0" w:space="0" w:color="auto"/>
      </w:divBdr>
      <w:divsChild>
        <w:div w:id="59181804">
          <w:marLeft w:val="0"/>
          <w:marRight w:val="0"/>
          <w:marTop w:val="0"/>
          <w:marBottom w:val="0"/>
          <w:divBdr>
            <w:top w:val="none" w:sz="0" w:space="0" w:color="auto"/>
            <w:left w:val="none" w:sz="0" w:space="0" w:color="auto"/>
            <w:bottom w:val="none" w:sz="0" w:space="0" w:color="auto"/>
            <w:right w:val="none" w:sz="0" w:space="0" w:color="auto"/>
          </w:divBdr>
          <w:divsChild>
            <w:div w:id="596912057">
              <w:marLeft w:val="0"/>
              <w:marRight w:val="0"/>
              <w:marTop w:val="0"/>
              <w:marBottom w:val="0"/>
              <w:divBdr>
                <w:top w:val="none" w:sz="0" w:space="0" w:color="auto"/>
                <w:left w:val="none" w:sz="0" w:space="0" w:color="auto"/>
                <w:bottom w:val="none" w:sz="0" w:space="0" w:color="auto"/>
                <w:right w:val="none" w:sz="0" w:space="0" w:color="auto"/>
              </w:divBdr>
              <w:divsChild>
                <w:div w:id="1304964450">
                  <w:marLeft w:val="0"/>
                  <w:marRight w:val="0"/>
                  <w:marTop w:val="0"/>
                  <w:marBottom w:val="0"/>
                  <w:divBdr>
                    <w:top w:val="none" w:sz="0" w:space="0" w:color="auto"/>
                    <w:left w:val="none" w:sz="0" w:space="0" w:color="auto"/>
                    <w:bottom w:val="none" w:sz="0" w:space="0" w:color="auto"/>
                    <w:right w:val="none" w:sz="0" w:space="0" w:color="auto"/>
                  </w:divBdr>
                  <w:divsChild>
                    <w:div w:id="10153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24475">
      <w:bodyDiv w:val="1"/>
      <w:marLeft w:val="0"/>
      <w:marRight w:val="0"/>
      <w:marTop w:val="0"/>
      <w:marBottom w:val="0"/>
      <w:divBdr>
        <w:top w:val="none" w:sz="0" w:space="0" w:color="auto"/>
        <w:left w:val="none" w:sz="0" w:space="0" w:color="auto"/>
        <w:bottom w:val="none" w:sz="0" w:space="0" w:color="auto"/>
        <w:right w:val="none" w:sz="0" w:space="0" w:color="auto"/>
      </w:divBdr>
      <w:divsChild>
        <w:div w:id="1474130462">
          <w:marLeft w:val="0"/>
          <w:marRight w:val="0"/>
          <w:marTop w:val="0"/>
          <w:marBottom w:val="0"/>
          <w:divBdr>
            <w:top w:val="none" w:sz="0" w:space="0" w:color="auto"/>
            <w:left w:val="none" w:sz="0" w:space="0" w:color="auto"/>
            <w:bottom w:val="none" w:sz="0" w:space="0" w:color="auto"/>
            <w:right w:val="none" w:sz="0" w:space="0" w:color="auto"/>
          </w:divBdr>
          <w:divsChild>
            <w:div w:id="817501918">
              <w:marLeft w:val="0"/>
              <w:marRight w:val="0"/>
              <w:marTop w:val="0"/>
              <w:marBottom w:val="0"/>
              <w:divBdr>
                <w:top w:val="none" w:sz="0" w:space="0" w:color="auto"/>
                <w:left w:val="none" w:sz="0" w:space="0" w:color="auto"/>
                <w:bottom w:val="none" w:sz="0" w:space="0" w:color="auto"/>
                <w:right w:val="none" w:sz="0" w:space="0" w:color="auto"/>
              </w:divBdr>
              <w:divsChild>
                <w:div w:id="736171301">
                  <w:marLeft w:val="0"/>
                  <w:marRight w:val="0"/>
                  <w:marTop w:val="0"/>
                  <w:marBottom w:val="0"/>
                  <w:divBdr>
                    <w:top w:val="none" w:sz="0" w:space="0" w:color="auto"/>
                    <w:left w:val="none" w:sz="0" w:space="0" w:color="auto"/>
                    <w:bottom w:val="none" w:sz="0" w:space="0" w:color="auto"/>
                    <w:right w:val="none" w:sz="0" w:space="0" w:color="auto"/>
                  </w:divBdr>
                  <w:divsChild>
                    <w:div w:id="1925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17809">
      <w:bodyDiv w:val="1"/>
      <w:marLeft w:val="0"/>
      <w:marRight w:val="0"/>
      <w:marTop w:val="0"/>
      <w:marBottom w:val="0"/>
      <w:divBdr>
        <w:top w:val="none" w:sz="0" w:space="0" w:color="auto"/>
        <w:left w:val="none" w:sz="0" w:space="0" w:color="auto"/>
        <w:bottom w:val="none" w:sz="0" w:space="0" w:color="auto"/>
        <w:right w:val="none" w:sz="0" w:space="0" w:color="auto"/>
      </w:divBdr>
      <w:divsChild>
        <w:div w:id="2049254807">
          <w:marLeft w:val="0"/>
          <w:marRight w:val="0"/>
          <w:marTop w:val="0"/>
          <w:marBottom w:val="0"/>
          <w:divBdr>
            <w:top w:val="none" w:sz="0" w:space="0" w:color="auto"/>
            <w:left w:val="none" w:sz="0" w:space="0" w:color="auto"/>
            <w:bottom w:val="none" w:sz="0" w:space="0" w:color="auto"/>
            <w:right w:val="none" w:sz="0" w:space="0" w:color="auto"/>
          </w:divBdr>
          <w:divsChild>
            <w:div w:id="1492868603">
              <w:marLeft w:val="0"/>
              <w:marRight w:val="0"/>
              <w:marTop w:val="0"/>
              <w:marBottom w:val="0"/>
              <w:divBdr>
                <w:top w:val="none" w:sz="0" w:space="0" w:color="auto"/>
                <w:left w:val="none" w:sz="0" w:space="0" w:color="auto"/>
                <w:bottom w:val="none" w:sz="0" w:space="0" w:color="auto"/>
                <w:right w:val="none" w:sz="0" w:space="0" w:color="auto"/>
              </w:divBdr>
              <w:divsChild>
                <w:div w:id="273943368">
                  <w:marLeft w:val="0"/>
                  <w:marRight w:val="0"/>
                  <w:marTop w:val="0"/>
                  <w:marBottom w:val="0"/>
                  <w:divBdr>
                    <w:top w:val="none" w:sz="0" w:space="0" w:color="auto"/>
                    <w:left w:val="none" w:sz="0" w:space="0" w:color="auto"/>
                    <w:bottom w:val="none" w:sz="0" w:space="0" w:color="auto"/>
                    <w:right w:val="none" w:sz="0" w:space="0" w:color="auto"/>
                  </w:divBdr>
                  <w:divsChild>
                    <w:div w:id="112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6793">
      <w:bodyDiv w:val="1"/>
      <w:marLeft w:val="0"/>
      <w:marRight w:val="0"/>
      <w:marTop w:val="0"/>
      <w:marBottom w:val="0"/>
      <w:divBdr>
        <w:top w:val="none" w:sz="0" w:space="0" w:color="auto"/>
        <w:left w:val="none" w:sz="0" w:space="0" w:color="auto"/>
        <w:bottom w:val="none" w:sz="0" w:space="0" w:color="auto"/>
        <w:right w:val="none" w:sz="0" w:space="0" w:color="auto"/>
      </w:divBdr>
      <w:divsChild>
        <w:div w:id="888683442">
          <w:marLeft w:val="0"/>
          <w:marRight w:val="0"/>
          <w:marTop w:val="0"/>
          <w:marBottom w:val="0"/>
          <w:divBdr>
            <w:top w:val="none" w:sz="0" w:space="0" w:color="auto"/>
            <w:left w:val="none" w:sz="0" w:space="0" w:color="auto"/>
            <w:bottom w:val="none" w:sz="0" w:space="0" w:color="auto"/>
            <w:right w:val="none" w:sz="0" w:space="0" w:color="auto"/>
          </w:divBdr>
          <w:divsChild>
            <w:div w:id="1130631988">
              <w:marLeft w:val="0"/>
              <w:marRight w:val="0"/>
              <w:marTop w:val="0"/>
              <w:marBottom w:val="0"/>
              <w:divBdr>
                <w:top w:val="none" w:sz="0" w:space="0" w:color="auto"/>
                <w:left w:val="none" w:sz="0" w:space="0" w:color="auto"/>
                <w:bottom w:val="none" w:sz="0" w:space="0" w:color="auto"/>
                <w:right w:val="none" w:sz="0" w:space="0" w:color="auto"/>
              </w:divBdr>
              <w:divsChild>
                <w:div w:id="1700206896">
                  <w:marLeft w:val="0"/>
                  <w:marRight w:val="0"/>
                  <w:marTop w:val="0"/>
                  <w:marBottom w:val="0"/>
                  <w:divBdr>
                    <w:top w:val="none" w:sz="0" w:space="0" w:color="auto"/>
                    <w:left w:val="none" w:sz="0" w:space="0" w:color="auto"/>
                    <w:bottom w:val="none" w:sz="0" w:space="0" w:color="auto"/>
                    <w:right w:val="none" w:sz="0" w:space="0" w:color="auto"/>
                  </w:divBdr>
                  <w:divsChild>
                    <w:div w:id="5739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6603">
      <w:bodyDiv w:val="1"/>
      <w:marLeft w:val="0"/>
      <w:marRight w:val="0"/>
      <w:marTop w:val="0"/>
      <w:marBottom w:val="0"/>
      <w:divBdr>
        <w:top w:val="none" w:sz="0" w:space="0" w:color="auto"/>
        <w:left w:val="none" w:sz="0" w:space="0" w:color="auto"/>
        <w:bottom w:val="none" w:sz="0" w:space="0" w:color="auto"/>
        <w:right w:val="none" w:sz="0" w:space="0" w:color="auto"/>
      </w:divBdr>
    </w:div>
    <w:div w:id="785273852">
      <w:bodyDiv w:val="1"/>
      <w:marLeft w:val="0"/>
      <w:marRight w:val="0"/>
      <w:marTop w:val="0"/>
      <w:marBottom w:val="0"/>
      <w:divBdr>
        <w:top w:val="none" w:sz="0" w:space="0" w:color="auto"/>
        <w:left w:val="none" w:sz="0" w:space="0" w:color="auto"/>
        <w:bottom w:val="none" w:sz="0" w:space="0" w:color="auto"/>
        <w:right w:val="none" w:sz="0" w:space="0" w:color="auto"/>
      </w:divBdr>
      <w:divsChild>
        <w:div w:id="1509904054">
          <w:marLeft w:val="0"/>
          <w:marRight w:val="0"/>
          <w:marTop w:val="0"/>
          <w:marBottom w:val="0"/>
          <w:divBdr>
            <w:top w:val="none" w:sz="0" w:space="0" w:color="auto"/>
            <w:left w:val="none" w:sz="0" w:space="0" w:color="auto"/>
            <w:bottom w:val="none" w:sz="0" w:space="0" w:color="auto"/>
            <w:right w:val="none" w:sz="0" w:space="0" w:color="auto"/>
          </w:divBdr>
          <w:divsChild>
            <w:div w:id="1201632466">
              <w:marLeft w:val="0"/>
              <w:marRight w:val="0"/>
              <w:marTop w:val="0"/>
              <w:marBottom w:val="0"/>
              <w:divBdr>
                <w:top w:val="none" w:sz="0" w:space="0" w:color="auto"/>
                <w:left w:val="none" w:sz="0" w:space="0" w:color="auto"/>
                <w:bottom w:val="none" w:sz="0" w:space="0" w:color="auto"/>
                <w:right w:val="none" w:sz="0" w:space="0" w:color="auto"/>
              </w:divBdr>
              <w:divsChild>
                <w:div w:id="411971682">
                  <w:marLeft w:val="0"/>
                  <w:marRight w:val="0"/>
                  <w:marTop w:val="0"/>
                  <w:marBottom w:val="0"/>
                  <w:divBdr>
                    <w:top w:val="none" w:sz="0" w:space="0" w:color="auto"/>
                    <w:left w:val="none" w:sz="0" w:space="0" w:color="auto"/>
                    <w:bottom w:val="none" w:sz="0" w:space="0" w:color="auto"/>
                    <w:right w:val="none" w:sz="0" w:space="0" w:color="auto"/>
                  </w:divBdr>
                  <w:divsChild>
                    <w:div w:id="18735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2721">
      <w:bodyDiv w:val="1"/>
      <w:marLeft w:val="0"/>
      <w:marRight w:val="0"/>
      <w:marTop w:val="0"/>
      <w:marBottom w:val="0"/>
      <w:divBdr>
        <w:top w:val="none" w:sz="0" w:space="0" w:color="auto"/>
        <w:left w:val="none" w:sz="0" w:space="0" w:color="auto"/>
        <w:bottom w:val="none" w:sz="0" w:space="0" w:color="auto"/>
        <w:right w:val="none" w:sz="0" w:space="0" w:color="auto"/>
      </w:divBdr>
      <w:divsChild>
        <w:div w:id="1003511822">
          <w:marLeft w:val="0"/>
          <w:marRight w:val="0"/>
          <w:marTop w:val="0"/>
          <w:marBottom w:val="0"/>
          <w:divBdr>
            <w:top w:val="none" w:sz="0" w:space="0" w:color="auto"/>
            <w:left w:val="none" w:sz="0" w:space="0" w:color="auto"/>
            <w:bottom w:val="none" w:sz="0" w:space="0" w:color="auto"/>
            <w:right w:val="none" w:sz="0" w:space="0" w:color="auto"/>
          </w:divBdr>
          <w:divsChild>
            <w:div w:id="568616822">
              <w:marLeft w:val="0"/>
              <w:marRight w:val="0"/>
              <w:marTop w:val="0"/>
              <w:marBottom w:val="0"/>
              <w:divBdr>
                <w:top w:val="none" w:sz="0" w:space="0" w:color="auto"/>
                <w:left w:val="none" w:sz="0" w:space="0" w:color="auto"/>
                <w:bottom w:val="none" w:sz="0" w:space="0" w:color="auto"/>
                <w:right w:val="none" w:sz="0" w:space="0" w:color="auto"/>
              </w:divBdr>
              <w:divsChild>
                <w:div w:id="895554449">
                  <w:marLeft w:val="0"/>
                  <w:marRight w:val="0"/>
                  <w:marTop w:val="0"/>
                  <w:marBottom w:val="0"/>
                  <w:divBdr>
                    <w:top w:val="none" w:sz="0" w:space="0" w:color="auto"/>
                    <w:left w:val="none" w:sz="0" w:space="0" w:color="auto"/>
                    <w:bottom w:val="none" w:sz="0" w:space="0" w:color="auto"/>
                    <w:right w:val="none" w:sz="0" w:space="0" w:color="auto"/>
                  </w:divBdr>
                  <w:divsChild>
                    <w:div w:id="930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7499">
      <w:bodyDiv w:val="1"/>
      <w:marLeft w:val="0"/>
      <w:marRight w:val="0"/>
      <w:marTop w:val="0"/>
      <w:marBottom w:val="0"/>
      <w:divBdr>
        <w:top w:val="none" w:sz="0" w:space="0" w:color="auto"/>
        <w:left w:val="none" w:sz="0" w:space="0" w:color="auto"/>
        <w:bottom w:val="none" w:sz="0" w:space="0" w:color="auto"/>
        <w:right w:val="none" w:sz="0" w:space="0" w:color="auto"/>
      </w:divBdr>
    </w:div>
    <w:div w:id="870922106">
      <w:bodyDiv w:val="1"/>
      <w:marLeft w:val="0"/>
      <w:marRight w:val="0"/>
      <w:marTop w:val="0"/>
      <w:marBottom w:val="0"/>
      <w:divBdr>
        <w:top w:val="none" w:sz="0" w:space="0" w:color="auto"/>
        <w:left w:val="none" w:sz="0" w:space="0" w:color="auto"/>
        <w:bottom w:val="none" w:sz="0" w:space="0" w:color="auto"/>
        <w:right w:val="none" w:sz="0" w:space="0" w:color="auto"/>
      </w:divBdr>
      <w:divsChild>
        <w:div w:id="54012492">
          <w:marLeft w:val="0"/>
          <w:marRight w:val="0"/>
          <w:marTop w:val="0"/>
          <w:marBottom w:val="0"/>
          <w:divBdr>
            <w:top w:val="none" w:sz="0" w:space="0" w:color="auto"/>
            <w:left w:val="none" w:sz="0" w:space="0" w:color="auto"/>
            <w:bottom w:val="none" w:sz="0" w:space="0" w:color="auto"/>
            <w:right w:val="none" w:sz="0" w:space="0" w:color="auto"/>
          </w:divBdr>
          <w:divsChild>
            <w:div w:id="1615793296">
              <w:marLeft w:val="0"/>
              <w:marRight w:val="0"/>
              <w:marTop w:val="0"/>
              <w:marBottom w:val="0"/>
              <w:divBdr>
                <w:top w:val="none" w:sz="0" w:space="0" w:color="auto"/>
                <w:left w:val="none" w:sz="0" w:space="0" w:color="auto"/>
                <w:bottom w:val="none" w:sz="0" w:space="0" w:color="auto"/>
                <w:right w:val="none" w:sz="0" w:space="0" w:color="auto"/>
              </w:divBdr>
              <w:divsChild>
                <w:div w:id="158279365">
                  <w:marLeft w:val="0"/>
                  <w:marRight w:val="0"/>
                  <w:marTop w:val="0"/>
                  <w:marBottom w:val="0"/>
                  <w:divBdr>
                    <w:top w:val="none" w:sz="0" w:space="0" w:color="auto"/>
                    <w:left w:val="none" w:sz="0" w:space="0" w:color="auto"/>
                    <w:bottom w:val="none" w:sz="0" w:space="0" w:color="auto"/>
                    <w:right w:val="none" w:sz="0" w:space="0" w:color="auto"/>
                  </w:divBdr>
                  <w:divsChild>
                    <w:div w:id="1912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826">
      <w:bodyDiv w:val="1"/>
      <w:marLeft w:val="0"/>
      <w:marRight w:val="0"/>
      <w:marTop w:val="0"/>
      <w:marBottom w:val="0"/>
      <w:divBdr>
        <w:top w:val="none" w:sz="0" w:space="0" w:color="auto"/>
        <w:left w:val="none" w:sz="0" w:space="0" w:color="auto"/>
        <w:bottom w:val="none" w:sz="0" w:space="0" w:color="auto"/>
        <w:right w:val="none" w:sz="0" w:space="0" w:color="auto"/>
      </w:divBdr>
      <w:divsChild>
        <w:div w:id="447237664">
          <w:marLeft w:val="0"/>
          <w:marRight w:val="0"/>
          <w:marTop w:val="0"/>
          <w:marBottom w:val="0"/>
          <w:divBdr>
            <w:top w:val="none" w:sz="0" w:space="0" w:color="auto"/>
            <w:left w:val="none" w:sz="0" w:space="0" w:color="auto"/>
            <w:bottom w:val="none" w:sz="0" w:space="0" w:color="auto"/>
            <w:right w:val="none" w:sz="0" w:space="0" w:color="auto"/>
          </w:divBdr>
          <w:divsChild>
            <w:div w:id="985746815">
              <w:marLeft w:val="0"/>
              <w:marRight w:val="0"/>
              <w:marTop w:val="0"/>
              <w:marBottom w:val="0"/>
              <w:divBdr>
                <w:top w:val="none" w:sz="0" w:space="0" w:color="auto"/>
                <w:left w:val="none" w:sz="0" w:space="0" w:color="auto"/>
                <w:bottom w:val="none" w:sz="0" w:space="0" w:color="auto"/>
                <w:right w:val="none" w:sz="0" w:space="0" w:color="auto"/>
              </w:divBdr>
              <w:divsChild>
                <w:div w:id="729157948">
                  <w:marLeft w:val="0"/>
                  <w:marRight w:val="0"/>
                  <w:marTop w:val="0"/>
                  <w:marBottom w:val="0"/>
                  <w:divBdr>
                    <w:top w:val="none" w:sz="0" w:space="0" w:color="auto"/>
                    <w:left w:val="none" w:sz="0" w:space="0" w:color="auto"/>
                    <w:bottom w:val="none" w:sz="0" w:space="0" w:color="auto"/>
                    <w:right w:val="none" w:sz="0" w:space="0" w:color="auto"/>
                  </w:divBdr>
                  <w:divsChild>
                    <w:div w:id="6479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59214">
      <w:bodyDiv w:val="1"/>
      <w:marLeft w:val="0"/>
      <w:marRight w:val="0"/>
      <w:marTop w:val="0"/>
      <w:marBottom w:val="0"/>
      <w:divBdr>
        <w:top w:val="none" w:sz="0" w:space="0" w:color="auto"/>
        <w:left w:val="none" w:sz="0" w:space="0" w:color="auto"/>
        <w:bottom w:val="none" w:sz="0" w:space="0" w:color="auto"/>
        <w:right w:val="none" w:sz="0" w:space="0" w:color="auto"/>
      </w:divBdr>
      <w:divsChild>
        <w:div w:id="448402365">
          <w:marLeft w:val="0"/>
          <w:marRight w:val="0"/>
          <w:marTop w:val="0"/>
          <w:marBottom w:val="0"/>
          <w:divBdr>
            <w:top w:val="none" w:sz="0" w:space="0" w:color="auto"/>
            <w:left w:val="none" w:sz="0" w:space="0" w:color="auto"/>
            <w:bottom w:val="none" w:sz="0" w:space="0" w:color="auto"/>
            <w:right w:val="none" w:sz="0" w:space="0" w:color="auto"/>
          </w:divBdr>
          <w:divsChild>
            <w:div w:id="1890992610">
              <w:marLeft w:val="0"/>
              <w:marRight w:val="0"/>
              <w:marTop w:val="0"/>
              <w:marBottom w:val="0"/>
              <w:divBdr>
                <w:top w:val="none" w:sz="0" w:space="0" w:color="auto"/>
                <w:left w:val="none" w:sz="0" w:space="0" w:color="auto"/>
                <w:bottom w:val="none" w:sz="0" w:space="0" w:color="auto"/>
                <w:right w:val="none" w:sz="0" w:space="0" w:color="auto"/>
              </w:divBdr>
              <w:divsChild>
                <w:div w:id="469203839">
                  <w:marLeft w:val="0"/>
                  <w:marRight w:val="0"/>
                  <w:marTop w:val="0"/>
                  <w:marBottom w:val="0"/>
                  <w:divBdr>
                    <w:top w:val="none" w:sz="0" w:space="0" w:color="auto"/>
                    <w:left w:val="none" w:sz="0" w:space="0" w:color="auto"/>
                    <w:bottom w:val="none" w:sz="0" w:space="0" w:color="auto"/>
                    <w:right w:val="none" w:sz="0" w:space="0" w:color="auto"/>
                  </w:divBdr>
                  <w:divsChild>
                    <w:div w:id="9106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5092">
      <w:bodyDiv w:val="1"/>
      <w:marLeft w:val="0"/>
      <w:marRight w:val="0"/>
      <w:marTop w:val="0"/>
      <w:marBottom w:val="0"/>
      <w:divBdr>
        <w:top w:val="none" w:sz="0" w:space="0" w:color="auto"/>
        <w:left w:val="none" w:sz="0" w:space="0" w:color="auto"/>
        <w:bottom w:val="none" w:sz="0" w:space="0" w:color="auto"/>
        <w:right w:val="none" w:sz="0" w:space="0" w:color="auto"/>
      </w:divBdr>
      <w:divsChild>
        <w:div w:id="1975019019">
          <w:marLeft w:val="0"/>
          <w:marRight w:val="0"/>
          <w:marTop w:val="0"/>
          <w:marBottom w:val="0"/>
          <w:divBdr>
            <w:top w:val="none" w:sz="0" w:space="0" w:color="auto"/>
            <w:left w:val="none" w:sz="0" w:space="0" w:color="auto"/>
            <w:bottom w:val="none" w:sz="0" w:space="0" w:color="auto"/>
            <w:right w:val="none" w:sz="0" w:space="0" w:color="auto"/>
          </w:divBdr>
          <w:divsChild>
            <w:div w:id="688216600">
              <w:marLeft w:val="0"/>
              <w:marRight w:val="0"/>
              <w:marTop w:val="0"/>
              <w:marBottom w:val="0"/>
              <w:divBdr>
                <w:top w:val="none" w:sz="0" w:space="0" w:color="auto"/>
                <w:left w:val="none" w:sz="0" w:space="0" w:color="auto"/>
                <w:bottom w:val="none" w:sz="0" w:space="0" w:color="auto"/>
                <w:right w:val="none" w:sz="0" w:space="0" w:color="auto"/>
              </w:divBdr>
              <w:divsChild>
                <w:div w:id="898515360">
                  <w:marLeft w:val="0"/>
                  <w:marRight w:val="0"/>
                  <w:marTop w:val="0"/>
                  <w:marBottom w:val="0"/>
                  <w:divBdr>
                    <w:top w:val="none" w:sz="0" w:space="0" w:color="auto"/>
                    <w:left w:val="none" w:sz="0" w:space="0" w:color="auto"/>
                    <w:bottom w:val="none" w:sz="0" w:space="0" w:color="auto"/>
                    <w:right w:val="none" w:sz="0" w:space="0" w:color="auto"/>
                  </w:divBdr>
                  <w:divsChild>
                    <w:div w:id="1331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640">
      <w:bodyDiv w:val="1"/>
      <w:marLeft w:val="0"/>
      <w:marRight w:val="0"/>
      <w:marTop w:val="0"/>
      <w:marBottom w:val="0"/>
      <w:divBdr>
        <w:top w:val="none" w:sz="0" w:space="0" w:color="auto"/>
        <w:left w:val="none" w:sz="0" w:space="0" w:color="auto"/>
        <w:bottom w:val="none" w:sz="0" w:space="0" w:color="auto"/>
        <w:right w:val="none" w:sz="0" w:space="0" w:color="auto"/>
      </w:divBdr>
    </w:div>
    <w:div w:id="1329865776">
      <w:bodyDiv w:val="1"/>
      <w:marLeft w:val="0"/>
      <w:marRight w:val="0"/>
      <w:marTop w:val="0"/>
      <w:marBottom w:val="0"/>
      <w:divBdr>
        <w:top w:val="none" w:sz="0" w:space="0" w:color="auto"/>
        <w:left w:val="none" w:sz="0" w:space="0" w:color="auto"/>
        <w:bottom w:val="none" w:sz="0" w:space="0" w:color="auto"/>
        <w:right w:val="none" w:sz="0" w:space="0" w:color="auto"/>
      </w:divBdr>
      <w:divsChild>
        <w:div w:id="444616912">
          <w:marLeft w:val="0"/>
          <w:marRight w:val="0"/>
          <w:marTop w:val="0"/>
          <w:marBottom w:val="0"/>
          <w:divBdr>
            <w:top w:val="none" w:sz="0" w:space="0" w:color="auto"/>
            <w:left w:val="none" w:sz="0" w:space="0" w:color="auto"/>
            <w:bottom w:val="none" w:sz="0" w:space="0" w:color="auto"/>
            <w:right w:val="none" w:sz="0" w:space="0" w:color="auto"/>
          </w:divBdr>
          <w:divsChild>
            <w:div w:id="1250650744">
              <w:marLeft w:val="0"/>
              <w:marRight w:val="0"/>
              <w:marTop w:val="0"/>
              <w:marBottom w:val="0"/>
              <w:divBdr>
                <w:top w:val="none" w:sz="0" w:space="0" w:color="auto"/>
                <w:left w:val="none" w:sz="0" w:space="0" w:color="auto"/>
                <w:bottom w:val="none" w:sz="0" w:space="0" w:color="auto"/>
                <w:right w:val="none" w:sz="0" w:space="0" w:color="auto"/>
              </w:divBdr>
              <w:divsChild>
                <w:div w:id="947546752">
                  <w:marLeft w:val="0"/>
                  <w:marRight w:val="0"/>
                  <w:marTop w:val="0"/>
                  <w:marBottom w:val="0"/>
                  <w:divBdr>
                    <w:top w:val="none" w:sz="0" w:space="0" w:color="auto"/>
                    <w:left w:val="none" w:sz="0" w:space="0" w:color="auto"/>
                    <w:bottom w:val="none" w:sz="0" w:space="0" w:color="auto"/>
                    <w:right w:val="none" w:sz="0" w:space="0" w:color="auto"/>
                  </w:divBdr>
                  <w:divsChild>
                    <w:div w:id="199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133">
      <w:bodyDiv w:val="1"/>
      <w:marLeft w:val="0"/>
      <w:marRight w:val="0"/>
      <w:marTop w:val="0"/>
      <w:marBottom w:val="0"/>
      <w:divBdr>
        <w:top w:val="none" w:sz="0" w:space="0" w:color="auto"/>
        <w:left w:val="none" w:sz="0" w:space="0" w:color="auto"/>
        <w:bottom w:val="none" w:sz="0" w:space="0" w:color="auto"/>
        <w:right w:val="none" w:sz="0" w:space="0" w:color="auto"/>
      </w:divBdr>
      <w:divsChild>
        <w:div w:id="1271090724">
          <w:marLeft w:val="0"/>
          <w:marRight w:val="0"/>
          <w:marTop w:val="0"/>
          <w:marBottom w:val="0"/>
          <w:divBdr>
            <w:top w:val="none" w:sz="0" w:space="0" w:color="auto"/>
            <w:left w:val="none" w:sz="0" w:space="0" w:color="auto"/>
            <w:bottom w:val="none" w:sz="0" w:space="0" w:color="auto"/>
            <w:right w:val="none" w:sz="0" w:space="0" w:color="auto"/>
          </w:divBdr>
          <w:divsChild>
            <w:div w:id="1433091832">
              <w:marLeft w:val="0"/>
              <w:marRight w:val="0"/>
              <w:marTop w:val="0"/>
              <w:marBottom w:val="0"/>
              <w:divBdr>
                <w:top w:val="none" w:sz="0" w:space="0" w:color="auto"/>
                <w:left w:val="none" w:sz="0" w:space="0" w:color="auto"/>
                <w:bottom w:val="none" w:sz="0" w:space="0" w:color="auto"/>
                <w:right w:val="none" w:sz="0" w:space="0" w:color="auto"/>
              </w:divBdr>
              <w:divsChild>
                <w:div w:id="1311136860">
                  <w:marLeft w:val="0"/>
                  <w:marRight w:val="0"/>
                  <w:marTop w:val="0"/>
                  <w:marBottom w:val="0"/>
                  <w:divBdr>
                    <w:top w:val="none" w:sz="0" w:space="0" w:color="auto"/>
                    <w:left w:val="none" w:sz="0" w:space="0" w:color="auto"/>
                    <w:bottom w:val="none" w:sz="0" w:space="0" w:color="auto"/>
                    <w:right w:val="none" w:sz="0" w:space="0" w:color="auto"/>
                  </w:divBdr>
                  <w:divsChild>
                    <w:div w:id="17334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5220">
      <w:bodyDiv w:val="1"/>
      <w:marLeft w:val="0"/>
      <w:marRight w:val="0"/>
      <w:marTop w:val="0"/>
      <w:marBottom w:val="0"/>
      <w:divBdr>
        <w:top w:val="none" w:sz="0" w:space="0" w:color="auto"/>
        <w:left w:val="none" w:sz="0" w:space="0" w:color="auto"/>
        <w:bottom w:val="none" w:sz="0" w:space="0" w:color="auto"/>
        <w:right w:val="none" w:sz="0" w:space="0" w:color="auto"/>
      </w:divBdr>
    </w:div>
    <w:div w:id="1581208009">
      <w:bodyDiv w:val="1"/>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sChild>
            <w:div w:id="1532381117">
              <w:marLeft w:val="0"/>
              <w:marRight w:val="0"/>
              <w:marTop w:val="0"/>
              <w:marBottom w:val="0"/>
              <w:divBdr>
                <w:top w:val="none" w:sz="0" w:space="0" w:color="auto"/>
                <w:left w:val="none" w:sz="0" w:space="0" w:color="auto"/>
                <w:bottom w:val="none" w:sz="0" w:space="0" w:color="auto"/>
                <w:right w:val="none" w:sz="0" w:space="0" w:color="auto"/>
              </w:divBdr>
              <w:divsChild>
                <w:div w:id="239952909">
                  <w:marLeft w:val="0"/>
                  <w:marRight w:val="0"/>
                  <w:marTop w:val="0"/>
                  <w:marBottom w:val="0"/>
                  <w:divBdr>
                    <w:top w:val="none" w:sz="0" w:space="0" w:color="auto"/>
                    <w:left w:val="none" w:sz="0" w:space="0" w:color="auto"/>
                    <w:bottom w:val="none" w:sz="0" w:space="0" w:color="auto"/>
                    <w:right w:val="none" w:sz="0" w:space="0" w:color="auto"/>
                  </w:divBdr>
                  <w:divsChild>
                    <w:div w:id="1330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60052">
      <w:bodyDiv w:val="1"/>
      <w:marLeft w:val="0"/>
      <w:marRight w:val="0"/>
      <w:marTop w:val="0"/>
      <w:marBottom w:val="0"/>
      <w:divBdr>
        <w:top w:val="none" w:sz="0" w:space="0" w:color="auto"/>
        <w:left w:val="none" w:sz="0" w:space="0" w:color="auto"/>
        <w:bottom w:val="none" w:sz="0" w:space="0" w:color="auto"/>
        <w:right w:val="none" w:sz="0" w:space="0" w:color="auto"/>
      </w:divBdr>
    </w:div>
    <w:div w:id="1680808588">
      <w:bodyDiv w:val="1"/>
      <w:marLeft w:val="0"/>
      <w:marRight w:val="0"/>
      <w:marTop w:val="0"/>
      <w:marBottom w:val="0"/>
      <w:divBdr>
        <w:top w:val="none" w:sz="0" w:space="0" w:color="auto"/>
        <w:left w:val="none" w:sz="0" w:space="0" w:color="auto"/>
        <w:bottom w:val="none" w:sz="0" w:space="0" w:color="auto"/>
        <w:right w:val="none" w:sz="0" w:space="0" w:color="auto"/>
      </w:divBdr>
      <w:divsChild>
        <w:div w:id="530729985">
          <w:marLeft w:val="0"/>
          <w:marRight w:val="0"/>
          <w:marTop w:val="0"/>
          <w:marBottom w:val="0"/>
          <w:divBdr>
            <w:top w:val="none" w:sz="0" w:space="0" w:color="auto"/>
            <w:left w:val="none" w:sz="0" w:space="0" w:color="auto"/>
            <w:bottom w:val="none" w:sz="0" w:space="0" w:color="auto"/>
            <w:right w:val="none" w:sz="0" w:space="0" w:color="auto"/>
          </w:divBdr>
          <w:divsChild>
            <w:div w:id="1400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5769">
      <w:bodyDiv w:val="1"/>
      <w:marLeft w:val="0"/>
      <w:marRight w:val="0"/>
      <w:marTop w:val="0"/>
      <w:marBottom w:val="0"/>
      <w:divBdr>
        <w:top w:val="none" w:sz="0" w:space="0" w:color="auto"/>
        <w:left w:val="none" w:sz="0" w:space="0" w:color="auto"/>
        <w:bottom w:val="none" w:sz="0" w:space="0" w:color="auto"/>
        <w:right w:val="none" w:sz="0" w:space="0" w:color="auto"/>
      </w:divBdr>
      <w:divsChild>
        <w:div w:id="230892602">
          <w:marLeft w:val="0"/>
          <w:marRight w:val="0"/>
          <w:marTop w:val="0"/>
          <w:marBottom w:val="0"/>
          <w:divBdr>
            <w:top w:val="none" w:sz="0" w:space="0" w:color="auto"/>
            <w:left w:val="none" w:sz="0" w:space="0" w:color="auto"/>
            <w:bottom w:val="none" w:sz="0" w:space="0" w:color="auto"/>
            <w:right w:val="none" w:sz="0" w:space="0" w:color="auto"/>
          </w:divBdr>
          <w:divsChild>
            <w:div w:id="1706325164">
              <w:marLeft w:val="0"/>
              <w:marRight w:val="0"/>
              <w:marTop w:val="0"/>
              <w:marBottom w:val="0"/>
              <w:divBdr>
                <w:top w:val="none" w:sz="0" w:space="0" w:color="auto"/>
                <w:left w:val="none" w:sz="0" w:space="0" w:color="auto"/>
                <w:bottom w:val="none" w:sz="0" w:space="0" w:color="auto"/>
                <w:right w:val="none" w:sz="0" w:space="0" w:color="auto"/>
              </w:divBdr>
              <w:divsChild>
                <w:div w:id="615527931">
                  <w:marLeft w:val="0"/>
                  <w:marRight w:val="0"/>
                  <w:marTop w:val="0"/>
                  <w:marBottom w:val="0"/>
                  <w:divBdr>
                    <w:top w:val="none" w:sz="0" w:space="0" w:color="auto"/>
                    <w:left w:val="none" w:sz="0" w:space="0" w:color="auto"/>
                    <w:bottom w:val="none" w:sz="0" w:space="0" w:color="auto"/>
                    <w:right w:val="none" w:sz="0" w:space="0" w:color="auto"/>
                  </w:divBdr>
                  <w:divsChild>
                    <w:div w:id="19337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51247">
      <w:bodyDiv w:val="1"/>
      <w:marLeft w:val="0"/>
      <w:marRight w:val="0"/>
      <w:marTop w:val="0"/>
      <w:marBottom w:val="0"/>
      <w:divBdr>
        <w:top w:val="none" w:sz="0" w:space="0" w:color="auto"/>
        <w:left w:val="none" w:sz="0" w:space="0" w:color="auto"/>
        <w:bottom w:val="none" w:sz="0" w:space="0" w:color="auto"/>
        <w:right w:val="none" w:sz="0" w:space="0" w:color="auto"/>
      </w:divBdr>
      <w:divsChild>
        <w:div w:id="1931162440">
          <w:marLeft w:val="0"/>
          <w:marRight w:val="0"/>
          <w:marTop w:val="0"/>
          <w:marBottom w:val="0"/>
          <w:divBdr>
            <w:top w:val="none" w:sz="0" w:space="0" w:color="auto"/>
            <w:left w:val="none" w:sz="0" w:space="0" w:color="auto"/>
            <w:bottom w:val="none" w:sz="0" w:space="0" w:color="auto"/>
            <w:right w:val="none" w:sz="0" w:space="0" w:color="auto"/>
          </w:divBdr>
          <w:divsChild>
            <w:div w:id="7292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899">
      <w:bodyDiv w:val="1"/>
      <w:marLeft w:val="0"/>
      <w:marRight w:val="0"/>
      <w:marTop w:val="0"/>
      <w:marBottom w:val="0"/>
      <w:divBdr>
        <w:top w:val="none" w:sz="0" w:space="0" w:color="auto"/>
        <w:left w:val="none" w:sz="0" w:space="0" w:color="auto"/>
        <w:bottom w:val="none" w:sz="0" w:space="0" w:color="auto"/>
        <w:right w:val="none" w:sz="0" w:space="0" w:color="auto"/>
      </w:divBdr>
      <w:divsChild>
        <w:div w:id="711079475">
          <w:marLeft w:val="0"/>
          <w:marRight w:val="0"/>
          <w:marTop w:val="0"/>
          <w:marBottom w:val="0"/>
          <w:divBdr>
            <w:top w:val="none" w:sz="0" w:space="0" w:color="auto"/>
            <w:left w:val="none" w:sz="0" w:space="0" w:color="auto"/>
            <w:bottom w:val="none" w:sz="0" w:space="0" w:color="auto"/>
            <w:right w:val="none" w:sz="0" w:space="0" w:color="auto"/>
          </w:divBdr>
          <w:divsChild>
            <w:div w:id="385691325">
              <w:marLeft w:val="0"/>
              <w:marRight w:val="0"/>
              <w:marTop w:val="0"/>
              <w:marBottom w:val="0"/>
              <w:divBdr>
                <w:top w:val="none" w:sz="0" w:space="0" w:color="auto"/>
                <w:left w:val="none" w:sz="0" w:space="0" w:color="auto"/>
                <w:bottom w:val="none" w:sz="0" w:space="0" w:color="auto"/>
                <w:right w:val="none" w:sz="0" w:space="0" w:color="auto"/>
              </w:divBdr>
              <w:divsChild>
                <w:div w:id="1512985783">
                  <w:marLeft w:val="0"/>
                  <w:marRight w:val="0"/>
                  <w:marTop w:val="0"/>
                  <w:marBottom w:val="0"/>
                  <w:divBdr>
                    <w:top w:val="none" w:sz="0" w:space="0" w:color="auto"/>
                    <w:left w:val="none" w:sz="0" w:space="0" w:color="auto"/>
                    <w:bottom w:val="none" w:sz="0" w:space="0" w:color="auto"/>
                    <w:right w:val="none" w:sz="0" w:space="0" w:color="auto"/>
                  </w:divBdr>
                  <w:divsChild>
                    <w:div w:id="12786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58079">
      <w:bodyDiv w:val="1"/>
      <w:marLeft w:val="0"/>
      <w:marRight w:val="0"/>
      <w:marTop w:val="0"/>
      <w:marBottom w:val="0"/>
      <w:divBdr>
        <w:top w:val="none" w:sz="0" w:space="0" w:color="auto"/>
        <w:left w:val="none" w:sz="0" w:space="0" w:color="auto"/>
        <w:bottom w:val="none" w:sz="0" w:space="0" w:color="auto"/>
        <w:right w:val="none" w:sz="0" w:space="0" w:color="auto"/>
      </w:divBdr>
      <w:divsChild>
        <w:div w:id="2032296329">
          <w:marLeft w:val="0"/>
          <w:marRight w:val="0"/>
          <w:marTop w:val="0"/>
          <w:marBottom w:val="0"/>
          <w:divBdr>
            <w:top w:val="none" w:sz="0" w:space="0" w:color="auto"/>
            <w:left w:val="none" w:sz="0" w:space="0" w:color="auto"/>
            <w:bottom w:val="none" w:sz="0" w:space="0" w:color="auto"/>
            <w:right w:val="none" w:sz="0" w:space="0" w:color="auto"/>
          </w:divBdr>
          <w:divsChild>
            <w:div w:id="1509323864">
              <w:marLeft w:val="0"/>
              <w:marRight w:val="0"/>
              <w:marTop w:val="0"/>
              <w:marBottom w:val="0"/>
              <w:divBdr>
                <w:top w:val="none" w:sz="0" w:space="0" w:color="auto"/>
                <w:left w:val="none" w:sz="0" w:space="0" w:color="auto"/>
                <w:bottom w:val="none" w:sz="0" w:space="0" w:color="auto"/>
                <w:right w:val="none" w:sz="0" w:space="0" w:color="auto"/>
              </w:divBdr>
              <w:divsChild>
                <w:div w:id="1684018456">
                  <w:marLeft w:val="0"/>
                  <w:marRight w:val="0"/>
                  <w:marTop w:val="0"/>
                  <w:marBottom w:val="0"/>
                  <w:divBdr>
                    <w:top w:val="none" w:sz="0" w:space="0" w:color="auto"/>
                    <w:left w:val="none" w:sz="0" w:space="0" w:color="auto"/>
                    <w:bottom w:val="none" w:sz="0" w:space="0" w:color="auto"/>
                    <w:right w:val="none" w:sz="0" w:space="0" w:color="auto"/>
                  </w:divBdr>
                  <w:divsChild>
                    <w:div w:id="13522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8282">
      <w:bodyDiv w:val="1"/>
      <w:marLeft w:val="0"/>
      <w:marRight w:val="0"/>
      <w:marTop w:val="0"/>
      <w:marBottom w:val="0"/>
      <w:divBdr>
        <w:top w:val="none" w:sz="0" w:space="0" w:color="auto"/>
        <w:left w:val="none" w:sz="0" w:space="0" w:color="auto"/>
        <w:bottom w:val="none" w:sz="0" w:space="0" w:color="auto"/>
        <w:right w:val="none" w:sz="0" w:space="0" w:color="auto"/>
      </w:divBdr>
      <w:divsChild>
        <w:div w:id="1333071059">
          <w:marLeft w:val="0"/>
          <w:marRight w:val="0"/>
          <w:marTop w:val="0"/>
          <w:marBottom w:val="0"/>
          <w:divBdr>
            <w:top w:val="none" w:sz="0" w:space="0" w:color="auto"/>
            <w:left w:val="none" w:sz="0" w:space="0" w:color="auto"/>
            <w:bottom w:val="none" w:sz="0" w:space="0" w:color="auto"/>
            <w:right w:val="none" w:sz="0" w:space="0" w:color="auto"/>
          </w:divBdr>
          <w:divsChild>
            <w:div w:id="1976252138">
              <w:marLeft w:val="0"/>
              <w:marRight w:val="0"/>
              <w:marTop w:val="0"/>
              <w:marBottom w:val="0"/>
              <w:divBdr>
                <w:top w:val="none" w:sz="0" w:space="0" w:color="auto"/>
                <w:left w:val="none" w:sz="0" w:space="0" w:color="auto"/>
                <w:bottom w:val="none" w:sz="0" w:space="0" w:color="auto"/>
                <w:right w:val="none" w:sz="0" w:space="0" w:color="auto"/>
              </w:divBdr>
              <w:divsChild>
                <w:div w:id="389428738">
                  <w:marLeft w:val="0"/>
                  <w:marRight w:val="0"/>
                  <w:marTop w:val="0"/>
                  <w:marBottom w:val="0"/>
                  <w:divBdr>
                    <w:top w:val="none" w:sz="0" w:space="0" w:color="auto"/>
                    <w:left w:val="none" w:sz="0" w:space="0" w:color="auto"/>
                    <w:bottom w:val="none" w:sz="0" w:space="0" w:color="auto"/>
                    <w:right w:val="none" w:sz="0" w:space="0" w:color="auto"/>
                  </w:divBdr>
                  <w:divsChild>
                    <w:div w:id="2484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6.bin"/><Relationship Id="rId84" Type="http://schemas.openxmlformats.org/officeDocument/2006/relationships/image" Target="media/image36.wmf"/><Relationship Id="rId89" Type="http://schemas.openxmlformats.org/officeDocument/2006/relationships/oleObject" Target="embeddings/oleObject36.bin"/><Relationship Id="rId16" Type="http://schemas.openxmlformats.org/officeDocument/2006/relationships/hyperlink" Target="https://jsonlint.com/" TargetMode="External"/><Relationship Id="rId11" Type="http://schemas.microsoft.com/office/2018/08/relationships/commentsExtensible" Target="commentsExtensible.xm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1.bin"/><Relationship Id="rId74" Type="http://schemas.openxmlformats.org/officeDocument/2006/relationships/image" Target="media/image31.w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28.wmf"/><Relationship Id="rId8" Type="http://schemas.openxmlformats.org/officeDocument/2006/relationships/comments" Target="comments.xml"/><Relationship Id="rId51" Type="http://schemas.openxmlformats.org/officeDocument/2006/relationships/image" Target="media/image19.wmf"/><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4.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8.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wbB3lVyUvAM" TargetMode="Externa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 Type="http://schemas.microsoft.com/office/2016/09/relationships/commentsIds" Target="commentsIds.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oleObject" Target="embeddings/oleObject28.bin"/><Relationship Id="rId78" Type="http://schemas.openxmlformats.org/officeDocument/2006/relationships/image" Target="media/image33.wmf"/><Relationship Id="rId81" Type="http://schemas.openxmlformats.org/officeDocument/2006/relationships/oleObject" Target="embeddings/oleObject32.bin"/><Relationship Id="rId86" Type="http://schemas.openxmlformats.org/officeDocument/2006/relationships/image" Target="media/image37.wmf"/><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rtweb.aer.com/lnfl_frame.html" TargetMode="External"/><Relationship Id="rId18" Type="http://schemas.openxmlformats.org/officeDocument/2006/relationships/oleObject" Target="embeddings/oleObject1.bin"/><Relationship Id="rId39" Type="http://schemas.openxmlformats.org/officeDocument/2006/relationships/image" Target="media/image13.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image" Target="media/image29.emf"/><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5.bin"/><Relationship Id="rId61" Type="http://schemas.openxmlformats.org/officeDocument/2006/relationships/image" Target="media/image24.wmf"/><Relationship Id="rId82" Type="http://schemas.openxmlformats.org/officeDocument/2006/relationships/image" Target="media/image35.wmf"/><Relationship Id="rId19" Type="http://schemas.openxmlformats.org/officeDocument/2006/relationships/image" Target="media/image3.wmf"/><Relationship Id="rId14" Type="http://schemas.openxmlformats.org/officeDocument/2006/relationships/hyperlink" Target="http://rtweb.aer.com/line_param_frame.html" TargetMode="Externa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D7BF-371F-A743-8382-75256E94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30</Pages>
  <Words>9673</Words>
  <Characters>55141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CLBLM v1.0 User Guide</vt:lpstr>
    </vt:vector>
  </TitlesOfParts>
  <Company/>
  <LinksUpToDate>false</LinksUpToDate>
  <CharactersWithSpaces>64685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CLBLM v1.0 User Guide</dc:title>
  <dc:subject/>
  <dc:creator>Moncet, Jean-Luc</dc:creator>
  <cp:keywords/>
  <dc:description/>
  <cp:lastModifiedBy>Cady-Pereira, Karen</cp:lastModifiedBy>
  <cp:revision>9</cp:revision>
  <dcterms:created xsi:type="dcterms:W3CDTF">2023-05-01T13:55:00Z</dcterms:created>
  <dcterms:modified xsi:type="dcterms:W3CDTF">2023-09-26T22:16:00Z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